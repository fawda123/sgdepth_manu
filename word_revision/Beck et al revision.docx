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5EE161" w14:textId="77777777" w:rsidR="00354B22" w:rsidRDefault="00354B22" w:rsidP="001A66BE">
      <w:pPr>
        <w:spacing w:before="0" w:after="0"/>
        <w:jc w:val="center"/>
        <w:rPr>
          <w:rFonts w:ascii="Times New Roman" w:hAnsi="Times New Roman"/>
        </w:rPr>
      </w:pPr>
    </w:p>
    <w:p w14:paraId="2FF8F658" w14:textId="77777777" w:rsidR="00354B22" w:rsidRDefault="00354B22" w:rsidP="001A66BE">
      <w:pPr>
        <w:spacing w:before="0" w:after="0"/>
        <w:jc w:val="center"/>
        <w:rPr>
          <w:rFonts w:ascii="Times New Roman" w:hAnsi="Times New Roman"/>
        </w:rPr>
      </w:pPr>
    </w:p>
    <w:p w14:paraId="2664E0A6" w14:textId="77777777" w:rsidR="00354B22" w:rsidRDefault="00354B22" w:rsidP="001A66BE">
      <w:pPr>
        <w:spacing w:before="0" w:after="0"/>
        <w:jc w:val="center"/>
        <w:rPr>
          <w:rFonts w:ascii="Times New Roman" w:hAnsi="Times New Roman"/>
        </w:rPr>
      </w:pPr>
    </w:p>
    <w:p w14:paraId="070B10B5" w14:textId="77777777" w:rsidR="00354B22" w:rsidRDefault="00354B22" w:rsidP="001A66BE">
      <w:pPr>
        <w:spacing w:before="0" w:after="0"/>
        <w:jc w:val="center"/>
        <w:rPr>
          <w:rFonts w:ascii="Times New Roman" w:hAnsi="Times New Roman"/>
        </w:rPr>
      </w:pPr>
    </w:p>
    <w:p w14:paraId="7D0F58F8" w14:textId="77777777" w:rsidR="00354B22" w:rsidRDefault="00354B22" w:rsidP="001A66BE">
      <w:pPr>
        <w:spacing w:before="0" w:after="0"/>
        <w:jc w:val="center"/>
        <w:rPr>
          <w:rFonts w:ascii="Times New Roman" w:hAnsi="Times New Roman"/>
        </w:rPr>
      </w:pPr>
    </w:p>
    <w:p w14:paraId="32CE0F4E" w14:textId="77777777" w:rsidR="00E648CD" w:rsidRPr="00354B22" w:rsidRDefault="00E648CD" w:rsidP="001A66BE">
      <w:pPr>
        <w:spacing w:before="0" w:after="0"/>
        <w:jc w:val="center"/>
        <w:rPr>
          <w:rFonts w:ascii="Times New Roman" w:hAnsi="Times New Roman"/>
          <w:sz w:val="36"/>
          <w:szCs w:val="36"/>
        </w:rPr>
      </w:pPr>
      <w:r w:rsidRPr="00354B22">
        <w:rPr>
          <w:rFonts w:ascii="Times New Roman" w:hAnsi="Times New Roman"/>
          <w:sz w:val="36"/>
          <w:szCs w:val="36"/>
        </w:rPr>
        <w:t>Quantifying seagrass light requirements using an algorithm to spatially resolve depth of colonization</w:t>
      </w:r>
    </w:p>
    <w:p w14:paraId="262DF9E1" w14:textId="77777777" w:rsidR="00D236A4" w:rsidRDefault="00D236A4" w:rsidP="001A66BE">
      <w:pPr>
        <w:spacing w:before="0" w:after="0"/>
        <w:jc w:val="center"/>
        <w:rPr>
          <w:rFonts w:ascii="Times New Roman" w:hAnsi="Times New Roman"/>
        </w:rPr>
      </w:pPr>
    </w:p>
    <w:p w14:paraId="50D526FA" w14:textId="77777777" w:rsidR="00354B22" w:rsidRDefault="00354B22" w:rsidP="001A66BE">
      <w:pPr>
        <w:spacing w:before="0" w:after="0"/>
        <w:jc w:val="center"/>
        <w:rPr>
          <w:rFonts w:ascii="Times New Roman" w:hAnsi="Times New Roman"/>
        </w:rPr>
      </w:pPr>
    </w:p>
    <w:p w14:paraId="1C45373D" w14:textId="77777777" w:rsidR="00354B22" w:rsidRPr="00E648CD" w:rsidRDefault="00354B22" w:rsidP="001A66BE">
      <w:pPr>
        <w:spacing w:before="0" w:after="0"/>
        <w:jc w:val="center"/>
        <w:rPr>
          <w:rFonts w:ascii="Times New Roman" w:hAnsi="Times New Roman"/>
        </w:rPr>
      </w:pPr>
    </w:p>
    <w:p w14:paraId="4CD7FEB6" w14:textId="77777777" w:rsidR="00E648CD" w:rsidRDefault="00E648CD" w:rsidP="001A66BE">
      <w:pPr>
        <w:spacing w:before="0" w:after="0"/>
        <w:jc w:val="center"/>
        <w:rPr>
          <w:rFonts w:ascii="Times New Roman" w:hAnsi="Times New Roman"/>
          <w:vertAlign w:val="superscript"/>
        </w:rPr>
      </w:pPr>
      <w:r>
        <w:rPr>
          <w:rFonts w:ascii="Times New Roman" w:hAnsi="Times New Roman"/>
        </w:rPr>
        <w:t>Marcus W. Beck</w:t>
      </w:r>
      <w:r w:rsidRPr="00E648CD">
        <w:rPr>
          <w:rFonts w:ascii="Times New Roman" w:hAnsi="Times New Roman"/>
          <w:vertAlign w:val="superscript"/>
        </w:rPr>
        <w:t>1</w:t>
      </w:r>
      <w:r>
        <w:rPr>
          <w:rFonts w:ascii="Times New Roman" w:hAnsi="Times New Roman"/>
          <w:vertAlign w:val="superscript"/>
        </w:rPr>
        <w:t>*</w:t>
      </w:r>
      <w:r>
        <w:rPr>
          <w:rFonts w:ascii="Times New Roman" w:hAnsi="Times New Roman"/>
        </w:rPr>
        <w:t>, James D. Hagy III</w:t>
      </w:r>
      <w:r w:rsidRPr="00E648CD">
        <w:rPr>
          <w:rFonts w:ascii="Times New Roman" w:hAnsi="Times New Roman"/>
          <w:vertAlign w:val="superscript"/>
        </w:rPr>
        <w:t>2</w:t>
      </w:r>
      <w:r>
        <w:rPr>
          <w:rFonts w:ascii="Times New Roman" w:hAnsi="Times New Roman"/>
        </w:rPr>
        <w:t>, Chengfeng Le</w:t>
      </w:r>
      <w:r w:rsidRPr="00E648CD">
        <w:rPr>
          <w:rFonts w:ascii="Times New Roman" w:hAnsi="Times New Roman"/>
          <w:vertAlign w:val="superscript"/>
        </w:rPr>
        <w:t>3</w:t>
      </w:r>
    </w:p>
    <w:p w14:paraId="15535B05" w14:textId="77777777" w:rsidR="00D236A4" w:rsidRPr="00E648CD" w:rsidRDefault="00D236A4" w:rsidP="001A66BE">
      <w:pPr>
        <w:spacing w:before="0" w:after="0"/>
        <w:jc w:val="center"/>
        <w:rPr>
          <w:rFonts w:ascii="Times New Roman" w:hAnsi="Times New Roman"/>
        </w:rPr>
      </w:pPr>
    </w:p>
    <w:p w14:paraId="1D381734" w14:textId="23F0B7D8"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1</w:t>
      </w:r>
      <w:r w:rsidRPr="00E648CD">
        <w:rPr>
          <w:rFonts w:ascii="Times New Roman" w:hAnsi="Times New Roman"/>
        </w:rPr>
        <w:t>USEPA National Health and Environmental Effects Research Laboratory</w:t>
      </w:r>
    </w:p>
    <w:p w14:paraId="0BDEE3C9"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00D54AD9"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850-934-2480, Fax: 850-934-2401, Email: </w:t>
      </w:r>
      <w:hyperlink r:id="rId8" w:history="1">
        <w:r w:rsidR="00D236A4" w:rsidRPr="000648CC">
          <w:rPr>
            <w:rStyle w:val="Hyperlink"/>
            <w:rFonts w:ascii="Times New Roman" w:hAnsi="Times New Roman"/>
          </w:rPr>
          <w:t>beck.marcus@epa.gov</w:t>
        </w:r>
      </w:hyperlink>
    </w:p>
    <w:p w14:paraId="11A51C7C" w14:textId="77777777" w:rsidR="00E648CD" w:rsidRDefault="00E648CD" w:rsidP="001A66BE">
      <w:pPr>
        <w:spacing w:before="0" w:after="0"/>
        <w:jc w:val="center"/>
        <w:rPr>
          <w:rFonts w:ascii="Times New Roman" w:hAnsi="Times New Roman"/>
          <w:vertAlign w:val="superscript"/>
        </w:rPr>
      </w:pPr>
    </w:p>
    <w:p w14:paraId="064276A0"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2</w:t>
      </w:r>
      <w:r w:rsidRPr="00E648CD">
        <w:rPr>
          <w:rFonts w:ascii="Times New Roman" w:hAnsi="Times New Roman"/>
        </w:rPr>
        <w:t>USEPA National Health and Environmental Effects Research Laboratory</w:t>
      </w:r>
    </w:p>
    <w:p w14:paraId="3ECD923B"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Gulf Ecology Division, 1 Sabine Island Drive, Gulf Breeze, FL 32561</w:t>
      </w:r>
    </w:p>
    <w:p w14:paraId="6F6FC92B" w14:textId="77777777" w:rsidR="00E648CD" w:rsidRDefault="00E648CD" w:rsidP="001A66BE">
      <w:pPr>
        <w:spacing w:before="0" w:after="0"/>
        <w:jc w:val="center"/>
        <w:rPr>
          <w:rFonts w:ascii="Times New Roman" w:hAnsi="Times New Roman"/>
        </w:rPr>
      </w:pPr>
      <w:r w:rsidRPr="00E648CD">
        <w:rPr>
          <w:rFonts w:ascii="Times New Roman" w:hAnsi="Times New Roman"/>
        </w:rPr>
        <w:t xml:space="preserve">Phone: 850-934-2455, Fax: 850-934-2401, Email: </w:t>
      </w:r>
      <w:hyperlink r:id="rId9" w:history="1">
        <w:r w:rsidR="00D236A4" w:rsidRPr="000648CC">
          <w:rPr>
            <w:rStyle w:val="Hyperlink"/>
            <w:rFonts w:ascii="Times New Roman" w:hAnsi="Times New Roman"/>
          </w:rPr>
          <w:t>hagy.jim@epa.gov</w:t>
        </w:r>
      </w:hyperlink>
    </w:p>
    <w:p w14:paraId="2E857627" w14:textId="77777777" w:rsidR="00E648CD" w:rsidRDefault="00E648CD" w:rsidP="001A66BE">
      <w:pPr>
        <w:spacing w:before="0" w:after="0"/>
        <w:jc w:val="center"/>
        <w:rPr>
          <w:rFonts w:ascii="Times New Roman" w:hAnsi="Times New Roman"/>
          <w:vertAlign w:val="superscript"/>
        </w:rPr>
      </w:pPr>
    </w:p>
    <w:p w14:paraId="51126FA3" w14:textId="77777777" w:rsidR="00E648CD" w:rsidRPr="00E648CD" w:rsidRDefault="00E648CD" w:rsidP="001A66BE">
      <w:pPr>
        <w:spacing w:before="0" w:after="0"/>
        <w:jc w:val="center"/>
        <w:rPr>
          <w:rFonts w:ascii="Times New Roman" w:hAnsi="Times New Roman"/>
        </w:rPr>
      </w:pPr>
      <w:r w:rsidRPr="00E648CD">
        <w:rPr>
          <w:rFonts w:ascii="Times New Roman" w:hAnsi="Times New Roman"/>
          <w:vertAlign w:val="superscript"/>
        </w:rPr>
        <w:t>3</w:t>
      </w:r>
      <w:r w:rsidRPr="00E648CD">
        <w:rPr>
          <w:rFonts w:ascii="Times New Roman" w:hAnsi="Times New Roman"/>
        </w:rPr>
        <w:t>ORISE Research Participation Program</w:t>
      </w:r>
    </w:p>
    <w:p w14:paraId="4B51A644" w14:textId="77777777" w:rsidR="00E648CD" w:rsidRPr="00E648CD" w:rsidRDefault="00E648CD" w:rsidP="001A66BE">
      <w:pPr>
        <w:spacing w:before="0" w:after="0"/>
        <w:jc w:val="center"/>
        <w:rPr>
          <w:rFonts w:ascii="Times New Roman" w:hAnsi="Times New Roman"/>
        </w:rPr>
      </w:pPr>
      <w:r w:rsidRPr="00E648CD">
        <w:rPr>
          <w:rFonts w:ascii="Times New Roman" w:hAnsi="Times New Roman"/>
        </w:rPr>
        <w:t>USEPA National Health and Environmental Effects Research Laboratory</w:t>
      </w:r>
    </w:p>
    <w:p w14:paraId="056A8474" w14:textId="77777777" w:rsidR="00546334" w:rsidRDefault="00E648CD" w:rsidP="00546334">
      <w:pPr>
        <w:spacing w:before="0" w:after="0"/>
        <w:jc w:val="center"/>
        <w:rPr>
          <w:rFonts w:ascii="Times New Roman" w:hAnsi="Times New Roman"/>
        </w:rPr>
      </w:pPr>
      <w:r w:rsidRPr="00E648CD">
        <w:rPr>
          <w:rFonts w:ascii="Times New Roman" w:hAnsi="Times New Roman"/>
        </w:rPr>
        <w:t>Gulf Ecology Division, 1 Sabine Isla</w:t>
      </w:r>
      <w:r w:rsidR="00546334">
        <w:rPr>
          <w:rFonts w:ascii="Times New Roman" w:hAnsi="Times New Roman"/>
        </w:rPr>
        <w:t>nd Drive, Gulf Breeze, FL 32561</w:t>
      </w:r>
    </w:p>
    <w:p w14:paraId="4A413EED" w14:textId="62680651" w:rsidR="00D236A4" w:rsidRDefault="00A21AA9" w:rsidP="00546334">
      <w:pPr>
        <w:spacing w:before="0" w:after="0"/>
        <w:jc w:val="center"/>
        <w:rPr>
          <w:rFonts w:ascii="Times New Roman" w:hAnsi="Times New Roman"/>
        </w:rPr>
      </w:pPr>
      <w:r>
        <w:rPr>
          <w:rFonts w:ascii="Times New Roman" w:hAnsi="Times New Roman"/>
        </w:rPr>
        <w:t xml:space="preserve">Current address: </w:t>
      </w:r>
      <w:r w:rsidR="00DF6470">
        <w:rPr>
          <w:rFonts w:ascii="Times New Roman" w:hAnsi="Times New Roman"/>
        </w:rPr>
        <w:t xml:space="preserve"> </w:t>
      </w:r>
    </w:p>
    <w:p w14:paraId="0AD96D67" w14:textId="45A4F3A6" w:rsidR="00341DB5" w:rsidRDefault="00341DB5" w:rsidP="00546334">
      <w:pPr>
        <w:spacing w:before="0" w:after="0"/>
        <w:jc w:val="center"/>
        <w:rPr>
          <w:rFonts w:ascii="Times New Roman" w:hAnsi="Times New Roman"/>
        </w:rPr>
      </w:pPr>
      <w:r>
        <w:rPr>
          <w:rFonts w:ascii="Times New Roman" w:hAnsi="Times New Roman"/>
        </w:rPr>
        <w:t xml:space="preserve">Ocean College, Zhejiang University, </w:t>
      </w:r>
      <w:proofErr w:type="spellStart"/>
      <w:r>
        <w:rPr>
          <w:rFonts w:ascii="Times New Roman" w:hAnsi="Times New Roman"/>
        </w:rPr>
        <w:t>Zhoushan</w:t>
      </w:r>
      <w:proofErr w:type="spellEnd"/>
      <w:r>
        <w:rPr>
          <w:rFonts w:ascii="Times New Roman" w:hAnsi="Times New Roman"/>
        </w:rPr>
        <w:t>, China</w:t>
      </w:r>
    </w:p>
    <w:p w14:paraId="1152FCBC" w14:textId="3D73459B" w:rsidR="00546334" w:rsidRDefault="004022CE" w:rsidP="001A66BE">
      <w:pPr>
        <w:spacing w:before="0" w:after="0"/>
        <w:jc w:val="center"/>
        <w:rPr>
          <w:rFonts w:ascii="Times New Roman" w:hAnsi="Times New Roman"/>
        </w:rPr>
      </w:pPr>
      <w:r>
        <w:rPr>
          <w:rFonts w:ascii="Times New Roman" w:hAnsi="Times New Roman"/>
        </w:rPr>
        <w:t xml:space="preserve">Email: </w:t>
      </w:r>
      <w:hyperlink r:id="rId10" w:history="1">
        <w:r w:rsidRPr="001A0194">
          <w:rPr>
            <w:rStyle w:val="Hyperlink"/>
            <w:rFonts w:ascii="Times New Roman" w:hAnsi="Times New Roman"/>
          </w:rPr>
          <w:t>chengfengle@zju.edu.cn</w:t>
        </w:r>
      </w:hyperlink>
    </w:p>
    <w:p w14:paraId="2EF02677" w14:textId="77777777" w:rsidR="00546334" w:rsidRDefault="00546334" w:rsidP="004022CE">
      <w:pPr>
        <w:spacing w:before="0" w:after="0"/>
        <w:rPr>
          <w:rFonts w:ascii="Times New Roman" w:hAnsi="Times New Roman"/>
        </w:rPr>
      </w:pPr>
    </w:p>
    <w:p w14:paraId="68264C29" w14:textId="77777777" w:rsidR="00A21AA9" w:rsidRDefault="00A21AA9" w:rsidP="00517C13">
      <w:pPr>
        <w:spacing w:before="0" w:after="0"/>
        <w:rPr>
          <w:rFonts w:ascii="Times New Roman" w:hAnsi="Times New Roman"/>
        </w:rPr>
      </w:pPr>
    </w:p>
    <w:p w14:paraId="4417D746" w14:textId="77777777" w:rsidR="00E648CD" w:rsidRPr="00E648CD" w:rsidRDefault="00E648CD" w:rsidP="001A66BE">
      <w:pPr>
        <w:spacing w:before="0" w:after="0"/>
        <w:jc w:val="center"/>
        <w:rPr>
          <w:rFonts w:ascii="Times New Roman" w:hAnsi="Times New Roman"/>
        </w:rPr>
      </w:pPr>
      <w:bookmarkStart w:id="0" w:name="abstract"/>
      <w:r w:rsidRPr="00E648CD">
        <w:rPr>
          <w:rFonts w:ascii="Times New Roman" w:hAnsi="Times New Roman"/>
          <w:vertAlign w:val="superscript"/>
        </w:rPr>
        <w:t>*</w:t>
      </w:r>
      <w:r>
        <w:rPr>
          <w:rFonts w:ascii="Times New Roman" w:hAnsi="Times New Roman"/>
        </w:rPr>
        <w:t>Corresponding author</w:t>
      </w:r>
    </w:p>
    <w:p w14:paraId="61AA75B7" w14:textId="77777777" w:rsidR="00BF7C8B" w:rsidRDefault="00BF7C8B" w:rsidP="001A66BE">
      <w:pPr>
        <w:spacing w:before="0" w:after="0"/>
        <w:rPr>
          <w:rFonts w:ascii="Times New Roman" w:hAnsi="Times New Roman"/>
        </w:rPr>
      </w:pPr>
    </w:p>
    <w:p w14:paraId="6372CCCA" w14:textId="77777777" w:rsidR="00BF7C8B" w:rsidRDefault="00BF7C8B" w:rsidP="001A66BE">
      <w:pPr>
        <w:spacing w:before="0" w:after="0"/>
        <w:rPr>
          <w:rFonts w:ascii="Times New Roman" w:hAnsi="Times New Roman"/>
        </w:rPr>
      </w:pPr>
      <w:r>
        <w:rPr>
          <w:rFonts w:ascii="Times New Roman" w:hAnsi="Times New Roman"/>
        </w:rPr>
        <w:br w:type="page"/>
      </w:r>
    </w:p>
    <w:p w14:paraId="46273D05" w14:textId="77777777" w:rsidR="00270510" w:rsidRPr="001A66BE" w:rsidRDefault="00910D26" w:rsidP="001A66BE">
      <w:pPr>
        <w:spacing w:before="0" w:after="0" w:line="360" w:lineRule="auto"/>
        <w:rPr>
          <w:rFonts w:ascii="Times New Roman" w:hAnsi="Times New Roman"/>
          <w:b/>
        </w:rPr>
      </w:pPr>
      <w:r w:rsidRPr="001A66BE">
        <w:rPr>
          <w:rFonts w:ascii="Times New Roman" w:hAnsi="Times New Roman"/>
          <w:b/>
        </w:rPr>
        <w:lastRenderedPageBreak/>
        <w:t>Abstract</w:t>
      </w:r>
    </w:p>
    <w:bookmarkEnd w:id="0"/>
    <w:p w14:paraId="56EA2C0B" w14:textId="19F43158" w:rsidR="00CA57C9" w:rsidRDefault="002F5ADF" w:rsidP="00CA57C9">
      <w:pPr>
        <w:spacing w:before="0" w:after="0" w:line="360" w:lineRule="auto"/>
        <w:rPr>
          <w:rFonts w:ascii="Times New Roman" w:hAnsi="Times New Roman"/>
        </w:rPr>
      </w:pPr>
      <w:r>
        <w:rPr>
          <w:rFonts w:ascii="Times New Roman" w:hAnsi="Times New Roman"/>
        </w:rPr>
        <w:t>D</w:t>
      </w:r>
      <w:r w:rsidR="000B4492">
        <w:rPr>
          <w:rFonts w:ascii="Times New Roman" w:hAnsi="Times New Roman"/>
        </w:rPr>
        <w:t>epth of colonization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Pr>
          <w:rFonts w:ascii="Times New Roman" w:hAnsi="Times New Roman"/>
        </w:rPr>
        <w:t xml:space="preserve">) </w:t>
      </w:r>
      <w:r w:rsidR="00910D26" w:rsidRPr="00997053">
        <w:rPr>
          <w:rFonts w:ascii="Times New Roman" w:hAnsi="Times New Roman"/>
        </w:rPr>
        <w:t xml:space="preserve">is a useful seagrass growth </w:t>
      </w:r>
      <w:r w:rsidR="009E4FF6">
        <w:rPr>
          <w:rFonts w:ascii="Times New Roman" w:hAnsi="Times New Roman"/>
        </w:rPr>
        <w:t xml:space="preserve">metric </w:t>
      </w:r>
      <w:r w:rsidR="00910D26" w:rsidRPr="00997053">
        <w:rPr>
          <w:rFonts w:ascii="Times New Roman" w:hAnsi="Times New Roman"/>
        </w:rPr>
        <w:t xml:space="preserve">that describes </w:t>
      </w:r>
      <w:r>
        <w:rPr>
          <w:rFonts w:ascii="Times New Roman" w:hAnsi="Times New Roman"/>
        </w:rPr>
        <w:t xml:space="preserve">seagrass </w:t>
      </w:r>
      <w:r w:rsidR="00910D26" w:rsidRPr="00997053">
        <w:rPr>
          <w:rFonts w:ascii="Times New Roman" w:hAnsi="Times New Roman"/>
        </w:rPr>
        <w:t>response to light a</w:t>
      </w:r>
      <w:r w:rsidR="000C4F7A">
        <w:rPr>
          <w:rFonts w:ascii="Times New Roman" w:hAnsi="Times New Roman"/>
        </w:rPr>
        <w:t>vailability</w:t>
      </w:r>
      <w:r w:rsidR="00910D26" w:rsidRPr="00997053">
        <w:rPr>
          <w:rFonts w:ascii="Times New Roman" w:hAnsi="Times New Roman"/>
        </w:rPr>
        <w:t>.</w:t>
      </w:r>
      <w:r>
        <w:rPr>
          <w:rFonts w:ascii="Times New Roman" w:hAnsi="Times New Roman"/>
        </w:rPr>
        <w:t xml:space="preserve">  Similarly, percent surface irradiance at </w:t>
      </w:r>
      <w:proofErr w:type="spellStart"/>
      <w:r w:rsidRPr="002F5ADF">
        <w:rPr>
          <w:rFonts w:ascii="Times New Roman" w:hAnsi="Times New Roman"/>
          <w:i/>
        </w:rPr>
        <w:t>Z</w:t>
      </w:r>
      <w:r w:rsidRPr="002F5ADF">
        <w:rPr>
          <w:rFonts w:ascii="Times New Roman" w:hAnsi="Times New Roman"/>
          <w:i/>
          <w:vertAlign w:val="subscript"/>
        </w:rPr>
        <w:t>c</w:t>
      </w:r>
      <w:proofErr w:type="spellEnd"/>
      <w:r>
        <w:rPr>
          <w:rFonts w:ascii="Times New Roman" w:hAnsi="Times New Roman"/>
        </w:rPr>
        <w:t xml:space="preserve"> </w:t>
      </w:r>
      <w:r w:rsidR="00E22449">
        <w:rPr>
          <w:rFonts w:ascii="Times New Roman" w:hAnsi="Times New Roman"/>
        </w:rPr>
        <w:t xml:space="preserve">(% SI) </w:t>
      </w:r>
      <w:r>
        <w:rPr>
          <w:rFonts w:ascii="Times New Roman" w:hAnsi="Times New Roman"/>
        </w:rPr>
        <w:t>is a</w:t>
      </w:r>
      <w:r w:rsidR="00E22449">
        <w:rPr>
          <w:rFonts w:ascii="Times New Roman" w:hAnsi="Times New Roman"/>
        </w:rPr>
        <w:t>n</w:t>
      </w:r>
      <w:r>
        <w:rPr>
          <w:rFonts w:ascii="Times New Roman" w:hAnsi="Times New Roman"/>
        </w:rPr>
        <w:t xml:space="preserve"> </w:t>
      </w:r>
      <w:r w:rsidR="00E22449">
        <w:rPr>
          <w:rFonts w:ascii="Times New Roman" w:hAnsi="Times New Roman"/>
        </w:rPr>
        <w:t xml:space="preserve">indicator </w:t>
      </w:r>
      <w:r>
        <w:rPr>
          <w:rFonts w:ascii="Times New Roman" w:hAnsi="Times New Roman"/>
        </w:rPr>
        <w:t xml:space="preserve">of </w:t>
      </w:r>
      <w:r w:rsidR="009E4FF6">
        <w:rPr>
          <w:rFonts w:ascii="Times New Roman" w:hAnsi="Times New Roman"/>
        </w:rPr>
        <w:t xml:space="preserve">seagrass </w:t>
      </w:r>
      <w:r>
        <w:rPr>
          <w:rFonts w:ascii="Times New Roman" w:hAnsi="Times New Roman"/>
        </w:rPr>
        <w:t>light requirements with application</w:t>
      </w:r>
      <w:r w:rsidR="009E4FF6">
        <w:rPr>
          <w:rFonts w:ascii="Times New Roman" w:hAnsi="Times New Roman"/>
        </w:rPr>
        <w:t>s</w:t>
      </w:r>
      <w:r>
        <w:rPr>
          <w:rFonts w:ascii="Times New Roman" w:hAnsi="Times New Roman"/>
        </w:rPr>
        <w:t xml:space="preserve"> in seagrass ecology and management.  Methods </w:t>
      </w:r>
      <w:r w:rsidR="00910D26" w:rsidRPr="00997053">
        <w:rPr>
          <w:rFonts w:ascii="Times New Roman" w:hAnsi="Times New Roman"/>
        </w:rPr>
        <w:t xml:space="preserve">for estimating </w:t>
      </w:r>
      <w:proofErr w:type="spellStart"/>
      <w:r w:rsidR="000B4492">
        <w:rPr>
          <w:rFonts w:ascii="Times New Roman" w:hAnsi="Times New Roman"/>
          <w:i/>
        </w:rPr>
        <w:t>Z</w:t>
      </w:r>
      <w:r w:rsidR="000B4492">
        <w:rPr>
          <w:rFonts w:ascii="Times New Roman" w:hAnsi="Times New Roman"/>
          <w:i/>
          <w:vertAlign w:val="subscript"/>
        </w:rPr>
        <w:t>c</w:t>
      </w:r>
      <w:proofErr w:type="spellEnd"/>
      <w:r w:rsidR="000B4492" w:rsidRPr="00997053">
        <w:rPr>
          <w:rFonts w:ascii="Times New Roman" w:hAnsi="Times New Roman"/>
        </w:rPr>
        <w:t xml:space="preserve"> </w:t>
      </w:r>
      <w:r>
        <w:rPr>
          <w:rFonts w:ascii="Times New Roman" w:hAnsi="Times New Roman"/>
        </w:rPr>
        <w:t>and % SI</w:t>
      </w:r>
      <w:r w:rsidR="009E4FF6">
        <w:rPr>
          <w:rFonts w:ascii="Times New Roman" w:hAnsi="Times New Roman"/>
        </w:rPr>
        <w:t xml:space="preserve"> </w:t>
      </w:r>
      <w:r>
        <w:rPr>
          <w:rFonts w:ascii="Times New Roman" w:hAnsi="Times New Roman"/>
        </w:rPr>
        <w:t xml:space="preserve">are </w:t>
      </w:r>
      <w:r w:rsidR="009E4FF6">
        <w:rPr>
          <w:rFonts w:ascii="Times New Roman" w:hAnsi="Times New Roman"/>
        </w:rPr>
        <w:t xml:space="preserve">highly </w:t>
      </w:r>
      <w:r>
        <w:rPr>
          <w:rFonts w:ascii="Times New Roman" w:hAnsi="Times New Roman"/>
        </w:rPr>
        <w:t xml:space="preserve">variable making </w:t>
      </w:r>
      <w:r w:rsidR="008E655B">
        <w:rPr>
          <w:rFonts w:ascii="Times New Roman" w:hAnsi="Times New Roman"/>
        </w:rPr>
        <w:t xml:space="preserve">meaningful </w:t>
      </w:r>
      <w:r>
        <w:rPr>
          <w:rFonts w:ascii="Times New Roman" w:hAnsi="Times New Roman"/>
        </w:rPr>
        <w:t xml:space="preserve">comparisons </w:t>
      </w:r>
      <w:r w:rsidR="009E4FF6">
        <w:rPr>
          <w:rFonts w:ascii="Times New Roman" w:hAnsi="Times New Roman"/>
        </w:rPr>
        <w:t xml:space="preserve">difficult.  </w:t>
      </w:r>
      <w:r w:rsidR="00CA57C9">
        <w:rPr>
          <w:rFonts w:ascii="Times New Roman" w:hAnsi="Times New Roman"/>
        </w:rPr>
        <w:t>A</w:t>
      </w:r>
      <w:r>
        <w:rPr>
          <w:rFonts w:ascii="Times New Roman" w:hAnsi="Times New Roman"/>
        </w:rPr>
        <w:t xml:space="preserve"> new</w:t>
      </w:r>
      <w:r w:rsidR="00910D26" w:rsidRPr="00997053">
        <w:rPr>
          <w:rFonts w:ascii="Times New Roman" w:hAnsi="Times New Roman"/>
        </w:rPr>
        <w:t xml:space="preserve"> algorithm is presented </w:t>
      </w:r>
      <w:r>
        <w:rPr>
          <w:rFonts w:ascii="Times New Roman" w:hAnsi="Times New Roman"/>
        </w:rPr>
        <w:t xml:space="preserve">to </w:t>
      </w:r>
      <w:r w:rsidR="009E4FF6">
        <w:rPr>
          <w:rFonts w:ascii="Times New Roman" w:hAnsi="Times New Roman"/>
        </w:rPr>
        <w:t xml:space="preserve">compute maps of </w:t>
      </w:r>
      <w:r w:rsidR="00B871CC">
        <w:rPr>
          <w:rFonts w:ascii="Times New Roman" w:hAnsi="Times New Roman"/>
        </w:rPr>
        <w:t>median</w:t>
      </w:r>
      <w:r w:rsidR="003A11B1">
        <w:rPr>
          <w:rFonts w:ascii="Times New Roman" w:hAnsi="Times New Roman"/>
        </w:rPr>
        <w:t xml:space="preserve"> </w:t>
      </w:r>
      <w:r w:rsidR="00B871CC">
        <w:rPr>
          <w:rFonts w:ascii="Times New Roman" w:hAnsi="Times New Roman"/>
        </w:rPr>
        <w:t xml:space="preserve">and maximum </w:t>
      </w:r>
      <w:proofErr w:type="spellStart"/>
      <w:r w:rsidR="00B871CC" w:rsidRPr="00B871CC">
        <w:rPr>
          <w:rFonts w:ascii="Times New Roman" w:hAnsi="Times New Roman"/>
          <w:i/>
        </w:rPr>
        <w:t>Z</w:t>
      </w:r>
      <w:r w:rsidR="00B871CC" w:rsidRPr="00B871CC">
        <w:rPr>
          <w:rFonts w:ascii="Times New Roman" w:hAnsi="Times New Roman"/>
          <w:i/>
          <w:vertAlign w:val="subscript"/>
        </w:rPr>
        <w:t>c</w:t>
      </w:r>
      <w:proofErr w:type="spellEnd"/>
      <w:r w:rsidR="00B871CC">
        <w:rPr>
          <w:rFonts w:ascii="Times New Roman" w:hAnsi="Times New Roman"/>
        </w:rPr>
        <w:t xml:space="preserve">, </w:t>
      </w:r>
      <w:proofErr w:type="spellStart"/>
      <w:r w:rsidR="003A11B1" w:rsidRPr="003A11B1">
        <w:rPr>
          <w:rFonts w:ascii="Times New Roman" w:hAnsi="Times New Roman"/>
          <w:i/>
        </w:rPr>
        <w:t>Z</w:t>
      </w:r>
      <w:r w:rsidR="003A11B1" w:rsidRPr="003A11B1">
        <w:rPr>
          <w:rFonts w:ascii="Times New Roman" w:hAnsi="Times New Roman"/>
          <w:i/>
          <w:vertAlign w:val="subscript"/>
        </w:rPr>
        <w:t>c</w:t>
      </w:r>
      <w:proofErr w:type="spellEnd"/>
      <w:r w:rsidR="003A11B1" w:rsidRPr="003A11B1">
        <w:rPr>
          <w:rFonts w:ascii="Times New Roman" w:hAnsi="Times New Roman"/>
          <w:i/>
          <w:vertAlign w:val="subscript"/>
        </w:rPr>
        <w:t>, med</w:t>
      </w:r>
      <w:r w:rsidR="00B871CC">
        <w:rPr>
          <w:rFonts w:ascii="Times New Roman" w:hAnsi="Times New Roman"/>
        </w:rPr>
        <w:t xml:space="preserve"> and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c,max</w:t>
      </w:r>
      <w:proofErr w:type="spellEnd"/>
      <w:proofErr w:type="gramEnd"/>
      <w:r w:rsidR="00B871CC">
        <w:rPr>
          <w:rFonts w:ascii="Times New Roman" w:hAnsi="Times New Roman"/>
        </w:rPr>
        <w:t>, respectively,</w:t>
      </w:r>
      <w:r w:rsidR="003A11B1">
        <w:rPr>
          <w:rFonts w:ascii="Times New Roman" w:hAnsi="Times New Roman"/>
        </w:rPr>
        <w:t xml:space="preserve"> </w:t>
      </w:r>
      <w:r w:rsidR="009E4FF6">
        <w:rPr>
          <w:rFonts w:ascii="Times New Roman" w:hAnsi="Times New Roman"/>
        </w:rPr>
        <w:t xml:space="preserve">for </w:t>
      </w:r>
      <w:r w:rsidR="00E6183A">
        <w:rPr>
          <w:rFonts w:ascii="Times New Roman" w:hAnsi="Times New Roman"/>
        </w:rPr>
        <w:t>f</w:t>
      </w:r>
      <w:r>
        <w:rPr>
          <w:rFonts w:ascii="Times New Roman" w:hAnsi="Times New Roman"/>
        </w:rPr>
        <w:t>our Florida</w:t>
      </w:r>
      <w:r w:rsidR="00CA57C9">
        <w:rPr>
          <w:rFonts w:ascii="Times New Roman" w:hAnsi="Times New Roman"/>
        </w:rPr>
        <w:t xml:space="preserve"> coastal areas</w:t>
      </w:r>
      <w:r>
        <w:rPr>
          <w:rFonts w:ascii="Times New Roman" w:hAnsi="Times New Roman"/>
        </w:rPr>
        <w:t xml:space="preserve"> (Big Bend, Tampa Bay, Choctawhatchee Bay, Indian River Lagoon).  </w:t>
      </w:r>
      <w:r w:rsidR="009E4FF6">
        <w:rPr>
          <w:rFonts w:ascii="Times New Roman" w:hAnsi="Times New Roman"/>
        </w:rPr>
        <w:t xml:space="preserve">Maps </w:t>
      </w:r>
      <w:r w:rsidR="00910D26" w:rsidRPr="00997053">
        <w:rPr>
          <w:rFonts w:ascii="Times New Roman" w:hAnsi="Times New Roman"/>
        </w:rPr>
        <w:t xml:space="preserve">of light attenuation </w:t>
      </w:r>
      <w:r w:rsidR="00C158E3">
        <w:rPr>
          <w:rFonts w:ascii="Times New Roman" w:hAnsi="Times New Roman"/>
        </w:rPr>
        <w:t>(</w:t>
      </w:r>
      <w:proofErr w:type="spellStart"/>
      <w:r w:rsidR="00C158E3" w:rsidRPr="00C158E3">
        <w:rPr>
          <w:rFonts w:ascii="Times New Roman" w:hAnsi="Times New Roman"/>
          <w:i/>
        </w:rPr>
        <w:t>K</w:t>
      </w:r>
      <w:r w:rsidR="00C158E3" w:rsidRPr="00C158E3">
        <w:rPr>
          <w:rFonts w:ascii="Times New Roman" w:hAnsi="Times New Roman"/>
          <w:i/>
          <w:vertAlign w:val="subscript"/>
        </w:rPr>
        <w:t>d</w:t>
      </w:r>
      <w:proofErr w:type="spellEnd"/>
      <w:r w:rsidR="00C158E3">
        <w:rPr>
          <w:rFonts w:ascii="Times New Roman" w:hAnsi="Times New Roman"/>
        </w:rPr>
        <w:t xml:space="preserve">) </w:t>
      </w:r>
      <w:r w:rsidR="00D33A01">
        <w:rPr>
          <w:rFonts w:ascii="Times New Roman" w:hAnsi="Times New Roman"/>
        </w:rPr>
        <w:t xml:space="preserve">based on </w:t>
      </w:r>
      <w:r w:rsidR="00E63C34">
        <w:rPr>
          <w:rFonts w:ascii="Times New Roman" w:hAnsi="Times New Roman"/>
        </w:rPr>
        <w:t>MODIS</w:t>
      </w:r>
      <w:r w:rsidR="00CA57C9">
        <w:rPr>
          <w:rFonts w:ascii="Times New Roman" w:hAnsi="Times New Roman"/>
        </w:rPr>
        <w:t xml:space="preserve"> satellite imagery, PAR profiles, and </w:t>
      </w:r>
      <w:proofErr w:type="spellStart"/>
      <w:r w:rsidR="008767B1">
        <w:rPr>
          <w:rFonts w:ascii="Times New Roman" w:hAnsi="Times New Roman"/>
        </w:rPr>
        <w:t>Secchi</w:t>
      </w:r>
      <w:proofErr w:type="spellEnd"/>
      <w:r w:rsidR="00D33A01">
        <w:rPr>
          <w:rFonts w:ascii="Times New Roman" w:hAnsi="Times New Roman"/>
        </w:rPr>
        <w:t xml:space="preserve"> depth </w:t>
      </w:r>
      <w:r w:rsidR="00CA57C9">
        <w:rPr>
          <w:rFonts w:ascii="Times New Roman" w:hAnsi="Times New Roman"/>
        </w:rPr>
        <w:t xml:space="preserve">measurements </w:t>
      </w:r>
      <w:r w:rsidR="00D33A01">
        <w:rPr>
          <w:rFonts w:ascii="Times New Roman" w:hAnsi="Times New Roman"/>
        </w:rPr>
        <w:t xml:space="preserve">were </w:t>
      </w:r>
      <w:r w:rsidR="009E4FF6">
        <w:rPr>
          <w:rFonts w:ascii="Times New Roman" w:hAnsi="Times New Roman"/>
        </w:rPr>
        <w:t xml:space="preserve">combined </w:t>
      </w:r>
      <w:r w:rsidR="00E22449">
        <w:rPr>
          <w:rFonts w:ascii="Times New Roman" w:hAnsi="Times New Roman"/>
        </w:rPr>
        <w:t xml:space="preserve">with seagrass growth estimates </w:t>
      </w:r>
      <w:r w:rsidR="009E4FF6">
        <w:rPr>
          <w:rFonts w:ascii="Times New Roman" w:hAnsi="Times New Roman"/>
        </w:rPr>
        <w:t xml:space="preserve">to produce maps of </w:t>
      </w:r>
      <w:r w:rsidR="00CA57C9">
        <w:rPr>
          <w:rFonts w:ascii="Times New Roman" w:hAnsi="Times New Roman"/>
        </w:rPr>
        <w:t xml:space="preserve">% SI at </w:t>
      </w:r>
      <w:proofErr w:type="spellStart"/>
      <w:proofErr w:type="gramStart"/>
      <w:r w:rsidR="00CA57C9" w:rsidRPr="00CA57C9">
        <w:rPr>
          <w:rFonts w:ascii="Times New Roman" w:hAnsi="Times New Roman"/>
          <w:i/>
        </w:rPr>
        <w:t>Z</w:t>
      </w:r>
      <w:r w:rsidR="00CA57C9" w:rsidRPr="00CA57C9">
        <w:rPr>
          <w:rFonts w:ascii="Times New Roman" w:hAnsi="Times New Roman"/>
          <w:i/>
          <w:vertAlign w:val="subscript"/>
        </w:rPr>
        <w:t>c</w:t>
      </w:r>
      <w:r w:rsidR="00B871CC">
        <w:rPr>
          <w:rFonts w:ascii="Times New Roman" w:hAnsi="Times New Roman"/>
          <w:i/>
          <w:vertAlign w:val="subscript"/>
        </w:rPr>
        <w:t>,med</w:t>
      </w:r>
      <w:proofErr w:type="spellEnd"/>
      <w:proofErr w:type="gramEnd"/>
      <w:r w:rsidR="00B871CC">
        <w:rPr>
          <w:rFonts w:ascii="Times New Roman" w:hAnsi="Times New Roman"/>
          <w:i/>
          <w:vertAlign w:val="subscript"/>
        </w:rPr>
        <w:t xml:space="preserve"> </w:t>
      </w:r>
      <w:r w:rsidR="00B871CC">
        <w:rPr>
          <w:rFonts w:ascii="Times New Roman" w:hAnsi="Times New Roman"/>
        </w:rPr>
        <w:t xml:space="preserve">and </w:t>
      </w:r>
      <w:proofErr w:type="spellStart"/>
      <w:r w:rsidR="00B871CC" w:rsidRPr="00B871CC">
        <w:rPr>
          <w:rFonts w:ascii="Times New Roman" w:hAnsi="Times New Roman"/>
          <w:i/>
        </w:rPr>
        <w:t>Z</w:t>
      </w:r>
      <w:r w:rsidR="00B871CC" w:rsidRPr="00B871CC">
        <w:rPr>
          <w:rFonts w:ascii="Times New Roman" w:hAnsi="Times New Roman"/>
          <w:i/>
          <w:vertAlign w:val="subscript"/>
        </w:rPr>
        <w:t>c,max</w:t>
      </w:r>
      <w:proofErr w:type="spellEnd"/>
      <w:r w:rsidR="00CA57C9">
        <w:rPr>
          <w:rFonts w:ascii="Times New Roman" w:hAnsi="Times New Roman"/>
        </w:rPr>
        <w:t>.</w:t>
      </w:r>
      <w:r w:rsidR="008E655B">
        <w:rPr>
          <w:rFonts w:ascii="Times New Roman" w:hAnsi="Times New Roman"/>
        </w:rPr>
        <w:t xml:space="preserve">  </w:t>
      </w:r>
      <w:r w:rsidR="009E4FF6">
        <w:rPr>
          <w:rFonts w:ascii="Times New Roman" w:hAnsi="Times New Roman"/>
        </w:rPr>
        <w:t xml:space="preserve">Among estuary segments, </w:t>
      </w:r>
      <w:r w:rsidR="003A11B1">
        <w:rPr>
          <w:rFonts w:ascii="Times New Roman" w:hAnsi="Times New Roman"/>
        </w:rPr>
        <w:t>mean</w:t>
      </w:r>
      <w:r w:rsidR="009E4FF6">
        <w:rPr>
          <w:rFonts w:ascii="Times New Roman" w:hAnsi="Times New Roman"/>
        </w:rPr>
        <w:t xml:space="preserve"> </w:t>
      </w:r>
      <w:proofErr w:type="spellStart"/>
      <w:proofErr w:type="gramStart"/>
      <w:r w:rsidR="00B871CC" w:rsidRPr="00B871CC">
        <w:rPr>
          <w:rFonts w:ascii="Times New Roman" w:hAnsi="Times New Roman"/>
          <w:i/>
        </w:rPr>
        <w:t>Z</w:t>
      </w:r>
      <w:r w:rsidR="00B871CC" w:rsidRPr="00B871CC">
        <w:rPr>
          <w:rFonts w:ascii="Times New Roman" w:hAnsi="Times New Roman"/>
          <w:i/>
          <w:vertAlign w:val="subscript"/>
        </w:rPr>
        <w:t>c,med</w:t>
      </w:r>
      <w:proofErr w:type="spellEnd"/>
      <w:proofErr w:type="gramEnd"/>
      <w:r w:rsidR="00B871CC">
        <w:rPr>
          <w:rFonts w:ascii="Times New Roman" w:hAnsi="Times New Roman"/>
        </w:rPr>
        <w:t xml:space="preserve"> </w:t>
      </w:r>
      <w:r w:rsidR="009E4FF6">
        <w:rPr>
          <w:rFonts w:ascii="Times New Roman" w:hAnsi="Times New Roman"/>
        </w:rPr>
        <w:t>varied from</w:t>
      </w:r>
      <w:r w:rsidR="003A11B1">
        <w:rPr>
          <w:rFonts w:ascii="Times New Roman" w:hAnsi="Times New Roman"/>
        </w:rPr>
        <w:t xml:space="preserve"> (±</w:t>
      </w:r>
      <w:proofErr w:type="spellStart"/>
      <w:r w:rsidR="003A11B1">
        <w:rPr>
          <w:rFonts w:ascii="Times New Roman" w:hAnsi="Times New Roman"/>
        </w:rPr>
        <w:t>s.e.</w:t>
      </w:r>
      <w:proofErr w:type="spellEnd"/>
      <w:r w:rsidR="003A11B1">
        <w:rPr>
          <w:rFonts w:ascii="Times New Roman" w:hAnsi="Times New Roman"/>
        </w:rPr>
        <w:t>)</w:t>
      </w:r>
      <w:r w:rsidR="009E4FF6">
        <w:rPr>
          <w:rFonts w:ascii="Times New Roman" w:hAnsi="Times New Roman"/>
        </w:rPr>
        <w:t xml:space="preserve"> </w:t>
      </w:r>
      <w:r w:rsidR="003A11B1">
        <w:rPr>
          <w:rFonts w:ascii="Times New Roman" w:hAnsi="Times New Roman"/>
        </w:rPr>
        <w:t>0.86±0.08 m</w:t>
      </w:r>
      <w:r w:rsidR="009E4FF6">
        <w:rPr>
          <w:rFonts w:ascii="Times New Roman" w:hAnsi="Times New Roman"/>
        </w:rPr>
        <w:t xml:space="preserve"> </w:t>
      </w:r>
      <w:r w:rsidR="003A11B1">
        <w:rPr>
          <w:rFonts w:ascii="Times New Roman" w:hAnsi="Times New Roman"/>
        </w:rPr>
        <w:t>for</w:t>
      </w:r>
      <w:r w:rsidR="009E4FF6">
        <w:rPr>
          <w:rFonts w:ascii="Times New Roman" w:hAnsi="Times New Roman"/>
        </w:rPr>
        <w:t xml:space="preserve"> </w:t>
      </w:r>
      <w:r w:rsidR="003A11B1">
        <w:rPr>
          <w:rFonts w:ascii="Times New Roman" w:hAnsi="Times New Roman"/>
        </w:rPr>
        <w:t>Old Tampa Bay</w:t>
      </w:r>
      <w:r w:rsidR="002B669F">
        <w:rPr>
          <w:rFonts w:ascii="Times New Roman" w:hAnsi="Times New Roman"/>
        </w:rPr>
        <w:t xml:space="preserve"> to </w:t>
      </w:r>
      <w:r w:rsidR="003A11B1">
        <w:rPr>
          <w:rFonts w:ascii="Times New Roman" w:hAnsi="Times New Roman"/>
        </w:rPr>
        <w:t>1.96±0.1</w:t>
      </w:r>
      <w:r w:rsidR="00B871CC">
        <w:rPr>
          <w:rFonts w:ascii="Times New Roman" w:hAnsi="Times New Roman"/>
        </w:rPr>
        <w:t>0</w:t>
      </w:r>
      <w:r w:rsidR="003A11B1">
        <w:rPr>
          <w:rFonts w:ascii="Times New Roman" w:hAnsi="Times New Roman"/>
        </w:rPr>
        <w:t xml:space="preserve"> m</w:t>
      </w:r>
      <w:r w:rsidR="002B669F">
        <w:rPr>
          <w:rFonts w:ascii="Times New Roman" w:hAnsi="Times New Roman"/>
        </w:rPr>
        <w:t xml:space="preserve"> </w:t>
      </w:r>
      <w:r w:rsidR="00B871CC">
        <w:rPr>
          <w:rFonts w:ascii="Times New Roman" w:hAnsi="Times New Roman"/>
        </w:rPr>
        <w:t>for</w:t>
      </w:r>
      <w:r w:rsidR="002B669F">
        <w:rPr>
          <w:rFonts w:ascii="Times New Roman" w:hAnsi="Times New Roman"/>
        </w:rPr>
        <w:t xml:space="preserve"> </w:t>
      </w:r>
      <w:r w:rsidR="003A11B1">
        <w:rPr>
          <w:rFonts w:ascii="Times New Roman" w:hAnsi="Times New Roman"/>
        </w:rPr>
        <w:t>Western Choctawhatchee Bay.</w:t>
      </w:r>
      <w:r w:rsidR="002B669F">
        <w:rPr>
          <w:rFonts w:ascii="Times New Roman" w:hAnsi="Times New Roman"/>
        </w:rPr>
        <w:t xml:space="preserve"> </w:t>
      </w:r>
      <w:r w:rsidR="003A11B1">
        <w:rPr>
          <w:rFonts w:ascii="Times New Roman" w:hAnsi="Times New Roman"/>
        </w:rPr>
        <w:t xml:space="preserve">Coefficients of variation for </w:t>
      </w:r>
      <w:proofErr w:type="spellStart"/>
      <w:proofErr w:type="gramStart"/>
      <w:r w:rsidR="003A11B1" w:rsidRPr="003A11B1">
        <w:rPr>
          <w:rFonts w:ascii="Times New Roman" w:hAnsi="Times New Roman"/>
          <w:i/>
        </w:rPr>
        <w:t>Z</w:t>
      </w:r>
      <w:r w:rsidR="003A11B1" w:rsidRPr="003A11B1">
        <w:rPr>
          <w:rFonts w:ascii="Times New Roman" w:hAnsi="Times New Roman"/>
          <w:i/>
          <w:vertAlign w:val="subscript"/>
        </w:rPr>
        <w:t>c</w:t>
      </w:r>
      <w:r w:rsidR="00B871CC">
        <w:rPr>
          <w:rFonts w:ascii="Times New Roman" w:hAnsi="Times New Roman"/>
          <w:i/>
          <w:vertAlign w:val="subscript"/>
        </w:rPr>
        <w:t>,med</w:t>
      </w:r>
      <w:proofErr w:type="spellEnd"/>
      <w:proofErr w:type="gramEnd"/>
      <w:r w:rsidR="003A11B1">
        <w:rPr>
          <w:rFonts w:ascii="Times New Roman" w:hAnsi="Times New Roman"/>
        </w:rPr>
        <w:t xml:space="preserve"> were </w:t>
      </w:r>
      <w:r w:rsidR="00A16AAB">
        <w:rPr>
          <w:rFonts w:ascii="Times New Roman" w:hAnsi="Times New Roman"/>
        </w:rPr>
        <w:t>1</w:t>
      </w:r>
      <w:r w:rsidR="003A11B1">
        <w:rPr>
          <w:rFonts w:ascii="Times New Roman" w:hAnsi="Times New Roman"/>
        </w:rPr>
        <w:t>-</w:t>
      </w:r>
      <w:r w:rsidR="00A16AAB">
        <w:rPr>
          <w:rFonts w:ascii="Times New Roman" w:hAnsi="Times New Roman"/>
        </w:rPr>
        <w:t>10</w:t>
      </w:r>
      <w:r w:rsidR="002B669F">
        <w:rPr>
          <w:rFonts w:ascii="Times New Roman" w:hAnsi="Times New Roman"/>
        </w:rPr>
        <w:t>%.</w:t>
      </w:r>
      <w:r w:rsidR="009E4FF6">
        <w:rPr>
          <w:rFonts w:ascii="Times New Roman" w:hAnsi="Times New Roman"/>
        </w:rPr>
        <w:t xml:space="preserve">  Percent SI at </w:t>
      </w:r>
      <w:proofErr w:type="spellStart"/>
      <w:proofErr w:type="gramStart"/>
      <w:r w:rsidR="003A11B1" w:rsidRPr="00B871CC">
        <w:rPr>
          <w:rFonts w:ascii="Times New Roman" w:hAnsi="Times New Roman"/>
          <w:i/>
        </w:rPr>
        <w:t>Z</w:t>
      </w:r>
      <w:r w:rsidR="003A11B1" w:rsidRPr="00B871CC">
        <w:rPr>
          <w:rFonts w:ascii="Times New Roman" w:hAnsi="Times New Roman"/>
          <w:i/>
          <w:vertAlign w:val="subscript"/>
        </w:rPr>
        <w:t>c</w:t>
      </w:r>
      <w:r w:rsidR="00B871CC" w:rsidRPr="00B871CC">
        <w:rPr>
          <w:rFonts w:ascii="Times New Roman" w:hAnsi="Times New Roman"/>
          <w:i/>
          <w:vertAlign w:val="subscript"/>
        </w:rPr>
        <w:t>,med</w:t>
      </w:r>
      <w:proofErr w:type="spellEnd"/>
      <w:proofErr w:type="gramEnd"/>
      <w:r w:rsidR="009E4FF6">
        <w:rPr>
          <w:rFonts w:ascii="Times New Roman" w:hAnsi="Times New Roman"/>
        </w:rPr>
        <w:t xml:space="preserve"> averaged 1</w:t>
      </w:r>
      <w:r w:rsidR="007E1B33">
        <w:rPr>
          <w:rFonts w:ascii="Times New Roman" w:hAnsi="Times New Roman"/>
        </w:rPr>
        <w:t>8</w:t>
      </w:r>
      <w:r w:rsidR="009E4FF6" w:rsidRPr="00997053">
        <w:rPr>
          <w:rFonts w:ascii="Times New Roman" w:hAnsi="Times New Roman"/>
        </w:rPr>
        <w:t>%</w:t>
      </w:r>
      <w:r w:rsidR="009E4FF6">
        <w:rPr>
          <w:rFonts w:ascii="Times New Roman" w:hAnsi="Times New Roman"/>
        </w:rPr>
        <w:t xml:space="preserve"> </w:t>
      </w:r>
      <w:r w:rsidR="009E4FF6" w:rsidRPr="00997053">
        <w:rPr>
          <w:rFonts w:ascii="Times New Roman" w:hAnsi="Times New Roman"/>
        </w:rPr>
        <w:t>for Indian River Lagoon</w:t>
      </w:r>
      <w:r w:rsidR="009E4FF6">
        <w:rPr>
          <w:rFonts w:ascii="Times New Roman" w:hAnsi="Times New Roman"/>
        </w:rPr>
        <w:t xml:space="preserve"> (</w:t>
      </w:r>
      <w:r w:rsidR="00501019">
        <w:rPr>
          <w:rFonts w:ascii="Times New Roman" w:hAnsi="Times New Roman"/>
        </w:rPr>
        <w:t xml:space="preserve">range = </w:t>
      </w:r>
      <w:r w:rsidR="009E4FF6">
        <w:rPr>
          <w:rFonts w:ascii="Times New Roman" w:hAnsi="Times New Roman"/>
        </w:rPr>
        <w:t xml:space="preserve">9-24%), 42% </w:t>
      </w:r>
      <w:r w:rsidR="009E4FF6" w:rsidRPr="00997053">
        <w:rPr>
          <w:rFonts w:ascii="Times New Roman" w:hAnsi="Times New Roman"/>
        </w:rPr>
        <w:t>for Tampa Bay (</w:t>
      </w:r>
      <w:r w:rsidR="009E4FF6">
        <w:rPr>
          <w:rFonts w:ascii="Times New Roman" w:hAnsi="Times New Roman"/>
        </w:rPr>
        <w:t>3</w:t>
      </w:r>
      <w:r w:rsidR="007E1B33">
        <w:rPr>
          <w:rFonts w:ascii="Times New Roman" w:hAnsi="Times New Roman"/>
        </w:rPr>
        <w:t>6</w:t>
      </w:r>
      <w:r w:rsidR="009E4FF6">
        <w:rPr>
          <w:rFonts w:ascii="Times New Roman" w:hAnsi="Times New Roman"/>
        </w:rPr>
        <w:t>-49%</w:t>
      </w:r>
      <w:r w:rsidR="009E4FF6" w:rsidRPr="00997053">
        <w:rPr>
          <w:rFonts w:ascii="Times New Roman" w:hAnsi="Times New Roman"/>
        </w:rPr>
        <w:t xml:space="preserve">) and </w:t>
      </w:r>
      <w:r w:rsidR="009E4FF6">
        <w:rPr>
          <w:rFonts w:ascii="Times New Roman" w:hAnsi="Times New Roman"/>
        </w:rPr>
        <w:t>5</w:t>
      </w:r>
      <w:r w:rsidR="007E1B33">
        <w:rPr>
          <w:rFonts w:ascii="Times New Roman" w:hAnsi="Times New Roman"/>
        </w:rPr>
        <w:t>5</w:t>
      </w:r>
      <w:r w:rsidR="009E4FF6">
        <w:rPr>
          <w:rFonts w:ascii="Times New Roman" w:hAnsi="Times New Roman"/>
        </w:rPr>
        <w:t xml:space="preserve">% for </w:t>
      </w:r>
      <w:r w:rsidR="009E4FF6" w:rsidRPr="00997053">
        <w:rPr>
          <w:rFonts w:ascii="Times New Roman" w:hAnsi="Times New Roman"/>
        </w:rPr>
        <w:t>Choctawhatchee Bay</w:t>
      </w:r>
      <w:r w:rsidR="009E4FF6">
        <w:rPr>
          <w:rFonts w:ascii="Times New Roman" w:hAnsi="Times New Roman"/>
        </w:rPr>
        <w:t xml:space="preserve"> (</w:t>
      </w:r>
      <w:r w:rsidR="007E1B33">
        <w:rPr>
          <w:rFonts w:ascii="Times New Roman" w:hAnsi="Times New Roman"/>
        </w:rPr>
        <w:t>46</w:t>
      </w:r>
      <w:r w:rsidR="009E4FF6">
        <w:rPr>
          <w:rFonts w:ascii="Times New Roman" w:hAnsi="Times New Roman"/>
        </w:rPr>
        <w:t>-</w:t>
      </w:r>
      <w:r w:rsidR="007E1B33">
        <w:rPr>
          <w:rFonts w:ascii="Times New Roman" w:hAnsi="Times New Roman"/>
        </w:rPr>
        <w:t>75</w:t>
      </w:r>
      <w:r w:rsidR="009E4FF6">
        <w:rPr>
          <w:rFonts w:ascii="Times New Roman" w:hAnsi="Times New Roman"/>
        </w:rPr>
        <w:t xml:space="preserve">%).  </w:t>
      </w:r>
      <w:r w:rsidR="008E655B">
        <w:rPr>
          <w:rFonts w:ascii="Times New Roman" w:hAnsi="Times New Roman"/>
        </w:rPr>
        <w:t>Estimate</w:t>
      </w:r>
      <w:r w:rsidR="00E22449">
        <w:rPr>
          <w:rFonts w:ascii="Times New Roman" w:hAnsi="Times New Roman"/>
        </w:rPr>
        <w:t>s of %</w:t>
      </w:r>
      <w:r w:rsidR="00B676ED">
        <w:rPr>
          <w:rFonts w:ascii="Times New Roman" w:hAnsi="Times New Roman"/>
        </w:rPr>
        <w:t xml:space="preserve"> </w:t>
      </w:r>
      <w:r w:rsidR="00E22449">
        <w:rPr>
          <w:rFonts w:ascii="Times New Roman" w:hAnsi="Times New Roman"/>
        </w:rPr>
        <w:t xml:space="preserve">SI </w:t>
      </w:r>
      <w:r w:rsidR="009E4FF6">
        <w:rPr>
          <w:rFonts w:ascii="Times New Roman" w:hAnsi="Times New Roman"/>
        </w:rPr>
        <w:t xml:space="preserve">were significantly lower in Indian River Lagoon than in the other estuaries, while estimates for Tampa Bay and Choctawhatchee Bay were higher than the often cited estimate of 20%.  </w:t>
      </w:r>
      <w:r w:rsidR="008E655B">
        <w:rPr>
          <w:rFonts w:ascii="Times New Roman" w:hAnsi="Times New Roman"/>
        </w:rPr>
        <w:t xml:space="preserve">Spatial gradients in depth of colonization and % SI were apparent in all estuaries.  </w:t>
      </w:r>
      <w:r w:rsidR="00CA57C9">
        <w:rPr>
          <w:rFonts w:ascii="Times New Roman" w:hAnsi="Times New Roman"/>
        </w:rPr>
        <w:t xml:space="preserve">The analytical approach, implemented in R, could be </w:t>
      </w:r>
      <w:r w:rsidR="008E655B">
        <w:rPr>
          <w:rFonts w:ascii="Times New Roman" w:hAnsi="Times New Roman"/>
        </w:rPr>
        <w:t xml:space="preserve">applied easily to </w:t>
      </w:r>
      <w:r w:rsidR="00CA57C9">
        <w:rPr>
          <w:rFonts w:ascii="Times New Roman" w:hAnsi="Times New Roman"/>
        </w:rPr>
        <w:t xml:space="preserve">new data </w:t>
      </w:r>
      <w:r w:rsidR="008E655B">
        <w:rPr>
          <w:rFonts w:ascii="Times New Roman" w:hAnsi="Times New Roman"/>
        </w:rPr>
        <w:t xml:space="preserve">from </w:t>
      </w:r>
      <w:r w:rsidR="00CA57C9">
        <w:rPr>
          <w:rFonts w:ascii="Times New Roman" w:hAnsi="Times New Roman"/>
        </w:rPr>
        <w:t>these estuaries or</w:t>
      </w:r>
      <w:r w:rsidR="00E9083B">
        <w:rPr>
          <w:rFonts w:ascii="Times New Roman" w:hAnsi="Times New Roman"/>
        </w:rPr>
        <w:t xml:space="preserve"> </w:t>
      </w:r>
      <w:r w:rsidR="008E655B">
        <w:rPr>
          <w:rFonts w:ascii="Times New Roman" w:hAnsi="Times New Roman"/>
        </w:rPr>
        <w:t xml:space="preserve">to </w:t>
      </w:r>
      <w:r w:rsidR="00E9083B">
        <w:rPr>
          <w:rFonts w:ascii="Times New Roman" w:hAnsi="Times New Roman"/>
        </w:rPr>
        <w:t>other estuaries</w:t>
      </w:r>
      <w:r w:rsidR="00CA57C9">
        <w:rPr>
          <w:rFonts w:ascii="Times New Roman" w:hAnsi="Times New Roman"/>
        </w:rPr>
        <w:t xml:space="preserve"> and could be incorporated routinely in assessments of seagrass status and condition.</w:t>
      </w:r>
    </w:p>
    <w:p w14:paraId="047C0F02" w14:textId="77777777" w:rsidR="00D33A01" w:rsidRPr="00997053" w:rsidRDefault="00D33A01" w:rsidP="001A66BE">
      <w:pPr>
        <w:spacing w:before="0" w:after="0" w:line="360" w:lineRule="auto"/>
        <w:rPr>
          <w:rFonts w:ascii="Times New Roman" w:hAnsi="Times New Roman"/>
        </w:rPr>
      </w:pPr>
    </w:p>
    <w:p w14:paraId="26587095" w14:textId="2E12BD11" w:rsidR="00270510" w:rsidRPr="00EC026B" w:rsidRDefault="00910D26" w:rsidP="001A66BE">
      <w:pPr>
        <w:spacing w:before="0" w:after="0" w:line="360" w:lineRule="auto"/>
        <w:rPr>
          <w:rFonts w:ascii="Times New Roman" w:hAnsi="Times New Roman"/>
        </w:rPr>
      </w:pPr>
      <w:r w:rsidRPr="001A66BE">
        <w:rPr>
          <w:rFonts w:ascii="Times New Roman" w:hAnsi="Times New Roman"/>
          <w:b/>
        </w:rPr>
        <w:t>Key words</w:t>
      </w:r>
      <w:r w:rsidRPr="00997053">
        <w:rPr>
          <w:rFonts w:ascii="Times New Roman" w:hAnsi="Times New Roman"/>
        </w:rPr>
        <w:t xml:space="preserve">: </w:t>
      </w:r>
      <w:r w:rsidR="002B669F">
        <w:rPr>
          <w:rFonts w:ascii="Times New Roman" w:hAnsi="Times New Roman"/>
        </w:rPr>
        <w:t xml:space="preserve">seagrass, </w:t>
      </w:r>
      <w:r w:rsidRPr="00997053">
        <w:rPr>
          <w:rFonts w:ascii="Times New Roman" w:hAnsi="Times New Roman"/>
        </w:rPr>
        <w:t xml:space="preserve">depth of colonization, </w:t>
      </w:r>
      <w:r w:rsidR="002B669F" w:rsidRPr="00997053">
        <w:rPr>
          <w:rFonts w:ascii="Times New Roman" w:hAnsi="Times New Roman"/>
        </w:rPr>
        <w:t>light requirements</w:t>
      </w:r>
      <w:r w:rsidR="0009199B">
        <w:rPr>
          <w:rFonts w:ascii="Times New Roman" w:hAnsi="Times New Roman"/>
        </w:rPr>
        <w:t>,</w:t>
      </w:r>
      <w:r w:rsidRPr="00997053">
        <w:rPr>
          <w:rFonts w:ascii="Times New Roman" w:hAnsi="Times New Roman"/>
        </w:rPr>
        <w:t xml:space="preserve"> </w:t>
      </w:r>
      <w:bookmarkStart w:id="1" w:name="introduction"/>
      <w:r w:rsidR="002B669F">
        <w:rPr>
          <w:rFonts w:ascii="Times New Roman" w:hAnsi="Times New Roman"/>
        </w:rPr>
        <w:t>remote sensing</w:t>
      </w:r>
      <w:r w:rsidR="001A66BE">
        <w:rPr>
          <w:rFonts w:ascii="Times New Roman" w:hAnsi="Times New Roman"/>
          <w:b/>
        </w:rPr>
        <w:br w:type="page"/>
      </w:r>
      <w:r w:rsidRPr="002D75BF">
        <w:rPr>
          <w:rFonts w:ascii="Times New Roman" w:hAnsi="Times New Roman"/>
          <w:b/>
        </w:rPr>
        <w:lastRenderedPageBreak/>
        <w:t>Introduction</w:t>
      </w:r>
    </w:p>
    <w:bookmarkEnd w:id="1"/>
    <w:p w14:paraId="29E3C817" w14:textId="4C88AEA3"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Seagrasses are ecologically valuable components of aquatic </w:t>
      </w:r>
      <w:r w:rsidR="00813CC4">
        <w:rPr>
          <w:rFonts w:ascii="Times New Roman" w:hAnsi="Times New Roman"/>
        </w:rPr>
        <w:t>eco</w:t>
      </w:r>
      <w:r w:rsidRPr="00997053">
        <w:rPr>
          <w:rFonts w:ascii="Times New Roman" w:hAnsi="Times New Roman"/>
        </w:rPr>
        <w:t xml:space="preserve">systems </w:t>
      </w:r>
      <w:r w:rsidR="009C7DF3">
        <w:rPr>
          <w:rFonts w:ascii="Times New Roman" w:hAnsi="Times New Roman"/>
        </w:rPr>
        <w:t xml:space="preserve">and </w:t>
      </w:r>
      <w:r w:rsidRPr="00997053">
        <w:rPr>
          <w:rFonts w:ascii="Times New Roman" w:hAnsi="Times New Roman"/>
        </w:rPr>
        <w:t xml:space="preserve">have a critical role in shaping aquatic habitat. These ‘ecosystem engineers’ influence multiple characteristics of aquatic systems through interactions with many biological and abiotic components (Jones </w:t>
      </w:r>
      <w:r w:rsidR="00B6180C" w:rsidRPr="00B6180C">
        <w:rPr>
          <w:rFonts w:ascii="Times New Roman" w:hAnsi="Times New Roman"/>
        </w:rPr>
        <w:t>et al</w:t>
      </w:r>
      <w:r w:rsidRPr="00997053">
        <w:rPr>
          <w:rFonts w:ascii="Times New Roman" w:hAnsi="Times New Roman"/>
        </w:rPr>
        <w:t>. 1994; Koch 2001). For example, seagrass</w:t>
      </w:r>
      <w:r w:rsidR="00E64F0F">
        <w:rPr>
          <w:rFonts w:ascii="Times New Roman" w:hAnsi="Times New Roman"/>
        </w:rPr>
        <w:t>es</w:t>
      </w:r>
      <w:r w:rsidRPr="00997053">
        <w:rPr>
          <w:rFonts w:ascii="Times New Roman" w:hAnsi="Times New Roman"/>
        </w:rPr>
        <w:t xml:space="preserve"> reduc</w:t>
      </w:r>
      <w:r w:rsidR="00E64F0F">
        <w:rPr>
          <w:rFonts w:ascii="Times New Roman" w:hAnsi="Times New Roman"/>
        </w:rPr>
        <w:t>e</w:t>
      </w:r>
      <w:r w:rsidRPr="00997053">
        <w:rPr>
          <w:rFonts w:ascii="Times New Roman" w:hAnsi="Times New Roman"/>
        </w:rPr>
        <w:t xml:space="preserve"> wave action</w:t>
      </w:r>
      <w:r w:rsidR="00E64F0F">
        <w:rPr>
          <w:rFonts w:ascii="Times New Roman" w:hAnsi="Times New Roman"/>
        </w:rPr>
        <w:t>,</w:t>
      </w:r>
      <w:r w:rsidR="003F2D80">
        <w:rPr>
          <w:rFonts w:ascii="Times New Roman" w:hAnsi="Times New Roman"/>
        </w:rPr>
        <w:t xml:space="preserve"> </w:t>
      </w:r>
      <w:r w:rsidRPr="00997053">
        <w:rPr>
          <w:rFonts w:ascii="Times New Roman" w:hAnsi="Times New Roman"/>
        </w:rPr>
        <w:t>stabiliz</w:t>
      </w:r>
      <w:r w:rsidR="00E64F0F">
        <w:rPr>
          <w:rFonts w:ascii="Times New Roman" w:hAnsi="Times New Roman"/>
        </w:rPr>
        <w:t>e</w:t>
      </w:r>
      <w:r w:rsidR="00997053">
        <w:rPr>
          <w:rFonts w:ascii="Times New Roman" w:hAnsi="Times New Roman"/>
        </w:rPr>
        <w:t xml:space="preserve"> sediment</w:t>
      </w:r>
      <w:r w:rsidR="00E64F0F">
        <w:rPr>
          <w:rFonts w:ascii="Times New Roman" w:hAnsi="Times New Roman"/>
        </w:rPr>
        <w:t xml:space="preserve">s, and provide habitat and refuge for invertebrates and juvenile fish </w:t>
      </w:r>
      <w:r w:rsidR="00997053">
        <w:rPr>
          <w:rFonts w:ascii="Times New Roman" w:hAnsi="Times New Roman"/>
        </w:rPr>
        <w:t xml:space="preserve">(Williams and Heck 2001; Hughes </w:t>
      </w:r>
      <w:r w:rsidR="00B6180C" w:rsidRPr="00B6180C">
        <w:rPr>
          <w:rFonts w:ascii="Times New Roman" w:hAnsi="Times New Roman"/>
        </w:rPr>
        <w:t>et al</w:t>
      </w:r>
      <w:r w:rsidR="00997053">
        <w:rPr>
          <w:rFonts w:ascii="Times New Roman" w:hAnsi="Times New Roman"/>
        </w:rPr>
        <w:t>. 2009</w:t>
      </w:r>
      <w:r w:rsidRPr="00997053">
        <w:rPr>
          <w:rFonts w:ascii="Times New Roman" w:hAnsi="Times New Roman"/>
        </w:rPr>
        <w:t xml:space="preserve">). Seagrasses also respond to changes in </w:t>
      </w:r>
      <w:r w:rsidR="0036393D">
        <w:rPr>
          <w:rFonts w:ascii="Times New Roman" w:hAnsi="Times New Roman"/>
        </w:rPr>
        <w:t>light attenuation</w:t>
      </w:r>
      <w:r w:rsidR="00CD35A6">
        <w:rPr>
          <w:rFonts w:ascii="Times New Roman" w:hAnsi="Times New Roman"/>
        </w:rPr>
        <w:t>.</w:t>
      </w:r>
      <w:r w:rsidR="0036393D">
        <w:rPr>
          <w:rFonts w:ascii="Times New Roman" w:hAnsi="Times New Roman"/>
        </w:rPr>
        <w:t xml:space="preserve"> </w:t>
      </w:r>
      <w:r w:rsidRPr="00997053">
        <w:rPr>
          <w:rFonts w:ascii="Times New Roman" w:hAnsi="Times New Roman"/>
        </w:rPr>
        <w:t xml:space="preserve">Seagrass </w:t>
      </w:r>
      <w:r w:rsidR="00E64F0F">
        <w:rPr>
          <w:rFonts w:ascii="Times New Roman" w:hAnsi="Times New Roman"/>
        </w:rPr>
        <w:t xml:space="preserve">coverage declines with water depth due to light attenuation, and declines more rapidly in </w:t>
      </w:r>
      <w:r w:rsidRPr="00997053">
        <w:rPr>
          <w:rFonts w:ascii="Times New Roman" w:hAnsi="Times New Roman"/>
        </w:rPr>
        <w:t xml:space="preserve">productive aquatic </w:t>
      </w:r>
      <w:r w:rsidR="00CD35A6">
        <w:rPr>
          <w:rFonts w:ascii="Times New Roman" w:hAnsi="Times New Roman"/>
        </w:rPr>
        <w:t>eco</w:t>
      </w:r>
      <w:r w:rsidRPr="00997053">
        <w:rPr>
          <w:rFonts w:ascii="Times New Roman" w:hAnsi="Times New Roman"/>
        </w:rPr>
        <w:t xml:space="preserve">systems </w:t>
      </w:r>
      <w:r w:rsidR="00BC5813">
        <w:rPr>
          <w:rFonts w:ascii="Times New Roman" w:hAnsi="Times New Roman"/>
        </w:rPr>
        <w:t xml:space="preserve">where light attenuation is relatively high </w:t>
      </w:r>
      <w:r w:rsidRPr="00997053">
        <w:rPr>
          <w:rFonts w:ascii="Times New Roman" w:hAnsi="Times New Roman"/>
        </w:rPr>
        <w:t xml:space="preserve">(Duarte 1995). </w:t>
      </w:r>
      <w:r w:rsidR="00BC5813">
        <w:rPr>
          <w:rFonts w:ascii="Times New Roman" w:hAnsi="Times New Roman"/>
        </w:rPr>
        <w:t xml:space="preserve">The light-limited maximum depth to which seagrass grows is variously called “depth limits” or “depth of colonization.”  </w:t>
      </w:r>
      <w:r w:rsidRPr="00997053">
        <w:rPr>
          <w:rFonts w:ascii="Times New Roman" w:hAnsi="Times New Roman"/>
        </w:rPr>
        <w:t xml:space="preserve">Empirical relationships between nutrient loading, </w:t>
      </w:r>
      <w:r w:rsidR="0036393D">
        <w:rPr>
          <w:rFonts w:ascii="Times New Roman" w:hAnsi="Times New Roman"/>
        </w:rPr>
        <w:t>light attenuation</w:t>
      </w:r>
      <w:r w:rsidRPr="00997053">
        <w:rPr>
          <w:rFonts w:ascii="Times New Roman" w:hAnsi="Times New Roman"/>
        </w:rPr>
        <w:t xml:space="preserve">, and depth of colonization have been identified (Duarte 1991; </w:t>
      </w:r>
      <w:proofErr w:type="spellStart"/>
      <w:r w:rsidRPr="00997053">
        <w:rPr>
          <w:rFonts w:ascii="Times New Roman" w:hAnsi="Times New Roman"/>
        </w:rPr>
        <w:t>Kenworthy</w:t>
      </w:r>
      <w:proofErr w:type="spellEnd"/>
      <w:r w:rsidRPr="00997053">
        <w:rPr>
          <w:rFonts w:ascii="Times New Roman" w:hAnsi="Times New Roman"/>
        </w:rPr>
        <w:t xml:space="preserve"> and Fonseca 1996; Choice </w:t>
      </w:r>
      <w:r w:rsidR="00B6180C" w:rsidRPr="00B6180C">
        <w:rPr>
          <w:rFonts w:ascii="Times New Roman" w:hAnsi="Times New Roman"/>
        </w:rPr>
        <w:t>et al</w:t>
      </w:r>
      <w:r w:rsidRPr="00997053">
        <w:rPr>
          <w:rFonts w:ascii="Times New Roman" w:hAnsi="Times New Roman"/>
        </w:rPr>
        <w:t xml:space="preserve">. 2014) and </w:t>
      </w:r>
      <w:r w:rsidR="00E64F0F">
        <w:rPr>
          <w:rFonts w:ascii="Times New Roman" w:hAnsi="Times New Roman"/>
        </w:rPr>
        <w:t xml:space="preserve">have been </w:t>
      </w:r>
      <w:r w:rsidRPr="00997053">
        <w:rPr>
          <w:rFonts w:ascii="Times New Roman" w:hAnsi="Times New Roman"/>
        </w:rPr>
        <w:t xml:space="preserve">used to characterize light regimes </w:t>
      </w:r>
      <w:r w:rsidR="00512CBA">
        <w:rPr>
          <w:rFonts w:ascii="Times New Roman" w:hAnsi="Times New Roman"/>
        </w:rPr>
        <w:t xml:space="preserve">and </w:t>
      </w:r>
      <w:r w:rsidR="00F47454">
        <w:rPr>
          <w:rFonts w:ascii="Times New Roman" w:hAnsi="Times New Roman"/>
        </w:rPr>
        <w:t xml:space="preserve">other water quality requirements </w:t>
      </w:r>
      <w:r w:rsidRPr="00997053">
        <w:rPr>
          <w:rFonts w:ascii="Times New Roman" w:hAnsi="Times New Roman"/>
        </w:rPr>
        <w:t>to maintain seagrass habitat (</w:t>
      </w:r>
      <w:proofErr w:type="spellStart"/>
      <w:r w:rsidR="00F47454" w:rsidRPr="00997053">
        <w:rPr>
          <w:rFonts w:ascii="Times New Roman" w:hAnsi="Times New Roman"/>
        </w:rPr>
        <w:t>Janicki</w:t>
      </w:r>
      <w:proofErr w:type="spellEnd"/>
      <w:r w:rsidR="00F47454" w:rsidRPr="00997053">
        <w:rPr>
          <w:rFonts w:ascii="Times New Roman" w:hAnsi="Times New Roman"/>
        </w:rPr>
        <w:t xml:space="preserve"> and Wade 1996</w:t>
      </w:r>
      <w:r w:rsidR="004939D7">
        <w:rPr>
          <w:rFonts w:ascii="Times New Roman" w:hAnsi="Times New Roman"/>
        </w:rPr>
        <w:t>;</w:t>
      </w:r>
      <w:r w:rsidR="00F47454">
        <w:rPr>
          <w:rFonts w:ascii="Times New Roman" w:hAnsi="Times New Roman"/>
        </w:rPr>
        <w:t xml:space="preserve"> </w:t>
      </w:r>
      <w:r w:rsidRPr="00997053">
        <w:rPr>
          <w:rFonts w:ascii="Times New Roman" w:hAnsi="Times New Roman"/>
        </w:rPr>
        <w:t xml:space="preserve">Steward </w:t>
      </w:r>
      <w:r w:rsidR="00B6180C" w:rsidRPr="00B6180C">
        <w:rPr>
          <w:rFonts w:ascii="Times New Roman" w:hAnsi="Times New Roman"/>
        </w:rPr>
        <w:t>et al</w:t>
      </w:r>
      <w:r w:rsidRPr="00997053">
        <w:rPr>
          <w:rFonts w:ascii="Times New Roman" w:hAnsi="Times New Roman"/>
        </w:rPr>
        <w:t xml:space="preserve">. 2005). </w:t>
      </w:r>
      <w:r w:rsidR="00F47454">
        <w:rPr>
          <w:rFonts w:ascii="Times New Roman" w:hAnsi="Times New Roman"/>
        </w:rPr>
        <w:t xml:space="preserve"> S</w:t>
      </w:r>
      <w:r w:rsidR="00F47454" w:rsidRPr="00997053">
        <w:rPr>
          <w:rFonts w:ascii="Times New Roman" w:hAnsi="Times New Roman"/>
        </w:rPr>
        <w:t xml:space="preserve">eagrasses </w:t>
      </w:r>
      <w:r w:rsidR="00F47454">
        <w:rPr>
          <w:rFonts w:ascii="Times New Roman" w:hAnsi="Times New Roman"/>
        </w:rPr>
        <w:t>may be particularly useful in this respect because they respond to water quality over relatively long time scales</w:t>
      </w:r>
      <w:r w:rsidR="00E76A26">
        <w:rPr>
          <w:rFonts w:ascii="Times New Roman" w:hAnsi="Times New Roman"/>
        </w:rPr>
        <w:t xml:space="preserve">, “integrating” </w:t>
      </w:r>
      <w:r w:rsidR="000A1446">
        <w:rPr>
          <w:rFonts w:ascii="Times New Roman" w:hAnsi="Times New Roman"/>
        </w:rPr>
        <w:t xml:space="preserve">over time </w:t>
      </w:r>
      <w:r w:rsidR="00E76A26">
        <w:rPr>
          <w:rFonts w:ascii="Times New Roman" w:hAnsi="Times New Roman"/>
        </w:rPr>
        <w:t>their exposure to stress.  Thus, time scales of seagrass response better match time scales for monitoring</w:t>
      </w:r>
      <w:r w:rsidR="000A1446">
        <w:rPr>
          <w:rFonts w:ascii="Times New Roman" w:hAnsi="Times New Roman"/>
        </w:rPr>
        <w:t xml:space="preserve"> </w:t>
      </w:r>
      <w:r w:rsidR="00A6481E">
        <w:rPr>
          <w:rFonts w:ascii="Times New Roman" w:hAnsi="Times New Roman"/>
        </w:rPr>
        <w:t>and assessment</w:t>
      </w:r>
      <w:r w:rsidR="00E76A26">
        <w:rPr>
          <w:rFonts w:ascii="Times New Roman" w:hAnsi="Times New Roman"/>
        </w:rPr>
        <w:t xml:space="preserve"> </w:t>
      </w:r>
      <w:r w:rsidR="000A1446">
        <w:rPr>
          <w:rFonts w:ascii="Times New Roman" w:hAnsi="Times New Roman"/>
        </w:rPr>
        <w:t xml:space="preserve">of responses to </w:t>
      </w:r>
      <w:r w:rsidR="00E76A26">
        <w:rPr>
          <w:rFonts w:ascii="Times New Roman" w:hAnsi="Times New Roman"/>
        </w:rPr>
        <w:t xml:space="preserve">nutrient management </w:t>
      </w:r>
      <w:r w:rsidR="00F47454" w:rsidRPr="00997053">
        <w:rPr>
          <w:rFonts w:ascii="Times New Roman" w:hAnsi="Times New Roman"/>
        </w:rPr>
        <w:t>(Duarte 1995</w:t>
      </w:r>
      <w:r w:rsidR="004939D7">
        <w:rPr>
          <w:rFonts w:ascii="Times New Roman" w:hAnsi="Times New Roman"/>
        </w:rPr>
        <w:t>;</w:t>
      </w:r>
      <w:r w:rsidR="00F47454">
        <w:rPr>
          <w:rFonts w:ascii="Times New Roman" w:hAnsi="Times New Roman"/>
        </w:rPr>
        <w:t xml:space="preserve"> Burkholder </w:t>
      </w:r>
      <w:r w:rsidR="00B6180C" w:rsidRPr="00B6180C">
        <w:rPr>
          <w:rFonts w:ascii="Times New Roman" w:hAnsi="Times New Roman"/>
        </w:rPr>
        <w:t>et al</w:t>
      </w:r>
      <w:r w:rsidR="00F47454">
        <w:rPr>
          <w:rFonts w:ascii="Times New Roman" w:hAnsi="Times New Roman"/>
        </w:rPr>
        <w:t>. 2007).</w:t>
      </w:r>
    </w:p>
    <w:p w14:paraId="2872E42D" w14:textId="2FBEA1A0" w:rsidR="00C37EFC" w:rsidRDefault="002B4F19" w:rsidP="00765D8B">
      <w:pPr>
        <w:spacing w:before="0" w:after="0" w:line="360" w:lineRule="auto"/>
        <w:ind w:firstLine="720"/>
        <w:rPr>
          <w:rFonts w:ascii="Times New Roman" w:hAnsi="Times New Roman"/>
        </w:rPr>
      </w:pPr>
      <w:r>
        <w:rPr>
          <w:rFonts w:ascii="Times New Roman" w:hAnsi="Times New Roman"/>
        </w:rPr>
        <w:t xml:space="preserve">A variety of </w:t>
      </w:r>
      <w:r w:rsidR="00910D26" w:rsidRPr="00997053">
        <w:rPr>
          <w:rFonts w:ascii="Times New Roman" w:hAnsi="Times New Roman"/>
        </w:rPr>
        <w:t xml:space="preserve">approaches have been used to estimate seagrass depth </w:t>
      </w:r>
      <w:r w:rsidR="008761F4">
        <w:rPr>
          <w:rFonts w:ascii="Times New Roman" w:hAnsi="Times New Roman"/>
        </w:rPr>
        <w:t xml:space="preserve">of colonization.  </w:t>
      </w:r>
      <w:r w:rsidR="008B1527">
        <w:rPr>
          <w:rFonts w:ascii="Times New Roman" w:hAnsi="Times New Roman"/>
        </w:rPr>
        <w:t>A</w:t>
      </w:r>
      <w:r w:rsidR="00910D26" w:rsidRPr="00997053">
        <w:rPr>
          <w:rFonts w:ascii="Times New Roman" w:hAnsi="Times New Roman"/>
        </w:rPr>
        <w:t xml:space="preserve"> common </w:t>
      </w:r>
      <w:r w:rsidR="00910D26" w:rsidRPr="00765D8B">
        <w:rPr>
          <w:rFonts w:ascii="Times New Roman" w:hAnsi="Times New Roman"/>
          <w:i/>
        </w:rPr>
        <w:t>in situ</w:t>
      </w:r>
      <w:r w:rsidR="00910D26" w:rsidRPr="00997053">
        <w:rPr>
          <w:rFonts w:ascii="Times New Roman" w:hAnsi="Times New Roman"/>
        </w:rPr>
        <w:t xml:space="preserve"> approach is to sample seagrass along depth transects until the </w:t>
      </w:r>
      <w:r w:rsidR="00512CBA">
        <w:rPr>
          <w:rFonts w:ascii="Times New Roman" w:hAnsi="Times New Roman"/>
        </w:rPr>
        <w:t>maximum depth</w:t>
      </w:r>
      <w:r w:rsidR="00910D26" w:rsidRPr="00997053">
        <w:rPr>
          <w:rFonts w:ascii="Times New Roman" w:hAnsi="Times New Roman"/>
        </w:rPr>
        <w:t xml:space="preserve"> is adequately characterized (e.g., Spears </w:t>
      </w:r>
      <w:r w:rsidR="00B6180C" w:rsidRPr="00B6180C">
        <w:rPr>
          <w:rFonts w:ascii="Times New Roman" w:hAnsi="Times New Roman"/>
        </w:rPr>
        <w:t>et al</w:t>
      </w:r>
      <w:r w:rsidR="00910D26" w:rsidRPr="00997053">
        <w:rPr>
          <w:rFonts w:ascii="Times New Roman" w:hAnsi="Times New Roman"/>
        </w:rPr>
        <w:t>. 2009</w:t>
      </w:r>
      <w:r w:rsidR="004939D7">
        <w:rPr>
          <w:rFonts w:ascii="Times New Roman" w:hAnsi="Times New Roman"/>
        </w:rPr>
        <w:t>;</w:t>
      </w:r>
      <w:r w:rsidR="00CE1E2B">
        <w:rPr>
          <w:rFonts w:ascii="Times New Roman" w:hAnsi="Times New Roman"/>
        </w:rPr>
        <w:t xml:space="preserve"> Choice </w:t>
      </w:r>
      <w:r w:rsidR="00B6180C" w:rsidRPr="00B6180C">
        <w:rPr>
          <w:rFonts w:ascii="Times New Roman" w:hAnsi="Times New Roman"/>
        </w:rPr>
        <w:t>et al</w:t>
      </w:r>
      <w:r w:rsidR="00CE1E2B">
        <w:rPr>
          <w:rFonts w:ascii="Times New Roman" w:hAnsi="Times New Roman"/>
        </w:rPr>
        <w:t>. 2014</w:t>
      </w:r>
      <w:r w:rsidR="00910D26" w:rsidRPr="00997053">
        <w:rPr>
          <w:rFonts w:ascii="Times New Roman" w:hAnsi="Times New Roman"/>
        </w:rPr>
        <w:t xml:space="preserve">). Alternative techniques include underwater photos or videos, </w:t>
      </w:r>
      <w:proofErr w:type="spellStart"/>
      <w:r w:rsidR="00910D26" w:rsidRPr="00997053">
        <w:rPr>
          <w:rFonts w:ascii="Times New Roman" w:hAnsi="Times New Roman"/>
        </w:rPr>
        <w:t>aquascope</w:t>
      </w:r>
      <w:proofErr w:type="spellEnd"/>
      <w:r w:rsidR="00910D26" w:rsidRPr="00997053">
        <w:rPr>
          <w:rFonts w:ascii="Times New Roman" w:hAnsi="Times New Roman"/>
        </w:rPr>
        <w:t xml:space="preserve"> identification, or </w:t>
      </w:r>
      <w:proofErr w:type="spellStart"/>
      <w:r w:rsidR="00910D26" w:rsidRPr="00997053">
        <w:rPr>
          <w:rFonts w:ascii="Times New Roman" w:hAnsi="Times New Roman"/>
        </w:rPr>
        <w:t>hydroacoustic</w:t>
      </w:r>
      <w:proofErr w:type="spellEnd"/>
      <w:r w:rsidR="00910D26" w:rsidRPr="00997053">
        <w:rPr>
          <w:rFonts w:ascii="Times New Roman" w:hAnsi="Times New Roman"/>
        </w:rPr>
        <w:t xml:space="preserve"> assessments (Zhu </w:t>
      </w:r>
      <w:r w:rsidR="00B6180C" w:rsidRPr="00B6180C">
        <w:rPr>
          <w:rFonts w:ascii="Times New Roman" w:hAnsi="Times New Roman"/>
        </w:rPr>
        <w:t>et al</w:t>
      </w:r>
      <w:r w:rsidR="00910D26" w:rsidRPr="00997053">
        <w:rPr>
          <w:rFonts w:ascii="Times New Roman" w:hAnsi="Times New Roman"/>
        </w:rPr>
        <w:t xml:space="preserve">. 2007; </w:t>
      </w:r>
      <w:proofErr w:type="spellStart"/>
      <w:r w:rsidR="00910D26" w:rsidRPr="00997053">
        <w:rPr>
          <w:rFonts w:ascii="Times New Roman" w:hAnsi="Times New Roman"/>
        </w:rPr>
        <w:t>Søndergaard</w:t>
      </w:r>
      <w:proofErr w:type="spellEnd"/>
      <w:r w:rsidR="00910D26" w:rsidRPr="00997053">
        <w:rPr>
          <w:rFonts w:ascii="Times New Roman" w:hAnsi="Times New Roman"/>
        </w:rPr>
        <w:t xml:space="preserve"> </w:t>
      </w:r>
      <w:r w:rsidR="00B6180C" w:rsidRPr="00B6180C">
        <w:rPr>
          <w:rFonts w:ascii="Times New Roman" w:hAnsi="Times New Roman"/>
        </w:rPr>
        <w:t>et al</w:t>
      </w:r>
      <w:r w:rsidR="00910D26" w:rsidRPr="00997053">
        <w:rPr>
          <w:rFonts w:ascii="Times New Roman" w:hAnsi="Times New Roman"/>
        </w:rPr>
        <w:t xml:space="preserve">. 2013). </w:t>
      </w:r>
      <w:r w:rsidR="008B1527">
        <w:rPr>
          <w:rFonts w:ascii="Times New Roman" w:hAnsi="Times New Roman"/>
        </w:rPr>
        <w:t xml:space="preserve">These are </w:t>
      </w:r>
      <w:r w:rsidR="00CE1E2B">
        <w:rPr>
          <w:rFonts w:ascii="Times New Roman" w:hAnsi="Times New Roman"/>
        </w:rPr>
        <w:t xml:space="preserve">especially </w:t>
      </w:r>
      <w:r w:rsidR="00910D26" w:rsidRPr="00997053">
        <w:rPr>
          <w:rFonts w:ascii="Times New Roman" w:hAnsi="Times New Roman"/>
        </w:rPr>
        <w:t xml:space="preserve">useful for site-specific </w:t>
      </w:r>
      <w:r w:rsidR="008B1527">
        <w:rPr>
          <w:rFonts w:ascii="Times New Roman" w:hAnsi="Times New Roman"/>
        </w:rPr>
        <w:t>evaluations</w:t>
      </w:r>
      <w:r w:rsidR="008B1527" w:rsidRPr="00997053">
        <w:rPr>
          <w:rFonts w:ascii="Times New Roman" w:hAnsi="Times New Roman"/>
        </w:rPr>
        <w:t xml:space="preserve"> </w:t>
      </w:r>
      <w:r w:rsidR="00910D26" w:rsidRPr="00997053">
        <w:rPr>
          <w:rFonts w:ascii="Times New Roman" w:hAnsi="Times New Roman"/>
        </w:rPr>
        <w:t xml:space="preserve">where the analysis needs are driven by </w:t>
      </w:r>
      <w:r w:rsidR="008B1527">
        <w:rPr>
          <w:rFonts w:ascii="Times New Roman" w:hAnsi="Times New Roman"/>
        </w:rPr>
        <w:t xml:space="preserve">local </w:t>
      </w:r>
      <w:r w:rsidR="00910D26" w:rsidRPr="00997053">
        <w:rPr>
          <w:rFonts w:ascii="Times New Roman" w:hAnsi="Times New Roman"/>
        </w:rPr>
        <w:t>question</w:t>
      </w:r>
      <w:r w:rsidR="008B1527">
        <w:rPr>
          <w:rFonts w:ascii="Times New Roman" w:hAnsi="Times New Roman"/>
        </w:rPr>
        <w:t>s</w:t>
      </w:r>
      <w:r w:rsidR="00910D26" w:rsidRPr="00997053">
        <w:rPr>
          <w:rFonts w:ascii="Times New Roman" w:hAnsi="Times New Roman"/>
        </w:rPr>
        <w:t xml:space="preserve"> (e.g., Iverson and </w:t>
      </w:r>
      <w:proofErr w:type="spellStart"/>
      <w:r w:rsidR="00910D26" w:rsidRPr="00997053">
        <w:rPr>
          <w:rFonts w:ascii="Times New Roman" w:hAnsi="Times New Roman"/>
        </w:rPr>
        <w:t>Bittaker</w:t>
      </w:r>
      <w:proofErr w:type="spellEnd"/>
      <w:r w:rsidR="00910D26" w:rsidRPr="00997053">
        <w:rPr>
          <w:rFonts w:ascii="Times New Roman" w:hAnsi="Times New Roman"/>
        </w:rPr>
        <w:t xml:space="preserve"> 1986; Hale </w:t>
      </w:r>
      <w:r w:rsidR="00B6180C" w:rsidRPr="00B6180C">
        <w:rPr>
          <w:rFonts w:ascii="Times New Roman" w:hAnsi="Times New Roman"/>
        </w:rPr>
        <w:t>et al</w:t>
      </w:r>
      <w:r w:rsidR="00910D26" w:rsidRPr="00997053">
        <w:rPr>
          <w:rFonts w:ascii="Times New Roman" w:hAnsi="Times New Roman"/>
        </w:rPr>
        <w:t xml:space="preserve">. 2004). </w:t>
      </w:r>
      <w:r w:rsidR="003F2D80">
        <w:rPr>
          <w:rFonts w:ascii="Times New Roman" w:hAnsi="Times New Roman"/>
        </w:rPr>
        <w:t>A</w:t>
      </w:r>
      <w:r w:rsidR="00910D26" w:rsidRPr="00997053">
        <w:rPr>
          <w:rFonts w:ascii="Times New Roman" w:hAnsi="Times New Roman"/>
        </w:rPr>
        <w:t xml:space="preserve">vailability of </w:t>
      </w:r>
      <w:r w:rsidR="00C37EFC">
        <w:rPr>
          <w:rFonts w:ascii="Times New Roman" w:hAnsi="Times New Roman"/>
        </w:rPr>
        <w:t xml:space="preserve">estuary-scale </w:t>
      </w:r>
      <w:r w:rsidR="00910D26" w:rsidRPr="00997053">
        <w:rPr>
          <w:rFonts w:ascii="Times New Roman" w:hAnsi="Times New Roman"/>
        </w:rPr>
        <w:t xml:space="preserve">geospatial data </w:t>
      </w:r>
      <w:r w:rsidR="003F2D80">
        <w:rPr>
          <w:rFonts w:ascii="Times New Roman" w:hAnsi="Times New Roman"/>
        </w:rPr>
        <w:t xml:space="preserve">for </w:t>
      </w:r>
      <w:r w:rsidR="00910D26" w:rsidRPr="00997053">
        <w:rPr>
          <w:rFonts w:ascii="Times New Roman" w:hAnsi="Times New Roman"/>
        </w:rPr>
        <w:t xml:space="preserve">seagrass </w:t>
      </w:r>
      <w:r w:rsidR="00CE1E2B">
        <w:rPr>
          <w:rFonts w:ascii="Times New Roman" w:hAnsi="Times New Roman"/>
        </w:rPr>
        <w:t xml:space="preserve">coverage, based on photo-interpretation of aerial imagery, </w:t>
      </w:r>
      <w:r w:rsidR="00910D26" w:rsidRPr="00997053">
        <w:rPr>
          <w:rFonts w:ascii="Times New Roman" w:hAnsi="Times New Roman"/>
        </w:rPr>
        <w:t xml:space="preserve">suggests </w:t>
      </w:r>
      <w:r w:rsidR="003F2D80">
        <w:rPr>
          <w:rFonts w:ascii="Times New Roman" w:hAnsi="Times New Roman"/>
        </w:rPr>
        <w:t xml:space="preserve">that </w:t>
      </w:r>
      <w:r w:rsidR="00910D26" w:rsidRPr="00997053">
        <w:rPr>
          <w:rFonts w:ascii="Times New Roman" w:hAnsi="Times New Roman"/>
        </w:rPr>
        <w:t xml:space="preserve">standardized techniques can be </w:t>
      </w:r>
      <w:r w:rsidR="00CE1E2B">
        <w:rPr>
          <w:rFonts w:ascii="Times New Roman" w:hAnsi="Times New Roman"/>
        </w:rPr>
        <w:t xml:space="preserve">applied </w:t>
      </w:r>
      <w:r w:rsidR="00C37EFC">
        <w:rPr>
          <w:rFonts w:ascii="Times New Roman" w:hAnsi="Times New Roman"/>
        </w:rPr>
        <w:t xml:space="preserve">at </w:t>
      </w:r>
      <w:r w:rsidR="00E159BF">
        <w:rPr>
          <w:rFonts w:ascii="Times New Roman" w:hAnsi="Times New Roman"/>
        </w:rPr>
        <w:t xml:space="preserve">different </w:t>
      </w:r>
      <w:r>
        <w:rPr>
          <w:rFonts w:ascii="Times New Roman" w:hAnsi="Times New Roman"/>
        </w:rPr>
        <w:t>spatial scales</w:t>
      </w:r>
      <w:r w:rsidR="003F2D80">
        <w:rPr>
          <w:rFonts w:ascii="Times New Roman" w:hAnsi="Times New Roman"/>
        </w:rPr>
        <w:t xml:space="preserve"> and</w:t>
      </w:r>
      <w:r w:rsidR="008B1527">
        <w:rPr>
          <w:rFonts w:ascii="Times New Roman" w:hAnsi="Times New Roman"/>
        </w:rPr>
        <w:t xml:space="preserve"> </w:t>
      </w:r>
      <w:r w:rsidR="003F2D80">
        <w:rPr>
          <w:rFonts w:ascii="Times New Roman" w:hAnsi="Times New Roman"/>
        </w:rPr>
        <w:t xml:space="preserve">would </w:t>
      </w:r>
      <w:r w:rsidR="008B1527">
        <w:rPr>
          <w:rFonts w:ascii="Times New Roman" w:hAnsi="Times New Roman"/>
        </w:rPr>
        <w:t>b</w:t>
      </w:r>
      <w:r w:rsidR="00CB7F7E">
        <w:rPr>
          <w:rFonts w:ascii="Times New Roman" w:hAnsi="Times New Roman"/>
        </w:rPr>
        <w:t xml:space="preserve">e valuable for </w:t>
      </w:r>
      <w:r w:rsidR="0037478F">
        <w:rPr>
          <w:rFonts w:ascii="Times New Roman" w:hAnsi="Times New Roman"/>
        </w:rPr>
        <w:t xml:space="preserve">a variety of </w:t>
      </w:r>
      <w:r w:rsidR="00CB7F7E">
        <w:rPr>
          <w:rFonts w:ascii="Times New Roman" w:hAnsi="Times New Roman"/>
        </w:rPr>
        <w:t>scientific</w:t>
      </w:r>
      <w:r w:rsidR="008B1527">
        <w:rPr>
          <w:rFonts w:ascii="Times New Roman" w:hAnsi="Times New Roman"/>
        </w:rPr>
        <w:t xml:space="preserve"> </w:t>
      </w:r>
      <w:r w:rsidR="003F2D80">
        <w:rPr>
          <w:rFonts w:ascii="Times New Roman" w:hAnsi="Times New Roman"/>
        </w:rPr>
        <w:t xml:space="preserve">and policy </w:t>
      </w:r>
      <w:r w:rsidR="008B1527">
        <w:rPr>
          <w:rFonts w:ascii="Times New Roman" w:hAnsi="Times New Roman"/>
        </w:rPr>
        <w:t>applications</w:t>
      </w:r>
      <w:r w:rsidR="00910D26" w:rsidRPr="00997053">
        <w:rPr>
          <w:rFonts w:ascii="Times New Roman" w:hAnsi="Times New Roman"/>
        </w:rPr>
        <w:t xml:space="preserve">. </w:t>
      </w:r>
      <w:r w:rsidR="00C37EFC">
        <w:rPr>
          <w:rFonts w:ascii="Times New Roman" w:hAnsi="Times New Roman"/>
        </w:rPr>
        <w:t xml:space="preserve">For large scale </w:t>
      </w:r>
      <w:r w:rsidR="00161F5F">
        <w:rPr>
          <w:rFonts w:ascii="Times New Roman" w:hAnsi="Times New Roman"/>
        </w:rPr>
        <w:t>evaluation</w:t>
      </w:r>
      <w:r w:rsidR="00C37EFC">
        <w:rPr>
          <w:rFonts w:ascii="Times New Roman" w:hAnsi="Times New Roman"/>
        </w:rPr>
        <w:t xml:space="preserve">, it is often useful to subdivide water bodies </w:t>
      </w:r>
      <w:r w:rsidR="000355A4">
        <w:rPr>
          <w:rFonts w:ascii="Times New Roman" w:hAnsi="Times New Roman"/>
        </w:rPr>
        <w:t xml:space="preserve">into segments </w:t>
      </w:r>
      <w:r w:rsidR="00C37EFC">
        <w:rPr>
          <w:rFonts w:ascii="Times New Roman" w:hAnsi="Times New Roman"/>
        </w:rPr>
        <w:t xml:space="preserve">for the purpose of analysis and policy development </w:t>
      </w:r>
      <w:r w:rsidR="00C37EFC" w:rsidRPr="00997053">
        <w:rPr>
          <w:rFonts w:ascii="Times New Roman" w:hAnsi="Times New Roman"/>
        </w:rPr>
        <w:t xml:space="preserve">(e.g., Steward </w:t>
      </w:r>
      <w:r w:rsidR="00B6180C" w:rsidRPr="00B6180C">
        <w:rPr>
          <w:rFonts w:ascii="Times New Roman" w:hAnsi="Times New Roman"/>
        </w:rPr>
        <w:t>et al</w:t>
      </w:r>
      <w:r w:rsidR="00C37EFC" w:rsidRPr="00997053">
        <w:rPr>
          <w:rFonts w:ascii="Times New Roman" w:hAnsi="Times New Roman"/>
        </w:rPr>
        <w:t>. 2005</w:t>
      </w:r>
      <w:r w:rsidR="00C37EFC">
        <w:rPr>
          <w:rFonts w:ascii="Times New Roman" w:hAnsi="Times New Roman"/>
        </w:rPr>
        <w:t xml:space="preserve">; </w:t>
      </w:r>
      <w:r w:rsidR="00C37EFC" w:rsidRPr="005A47BC">
        <w:rPr>
          <w:rFonts w:ascii="Times New Roman" w:hAnsi="Times New Roman"/>
        </w:rPr>
        <w:t xml:space="preserve">Schaeffer </w:t>
      </w:r>
      <w:r w:rsidR="00B6180C" w:rsidRPr="00B6180C">
        <w:rPr>
          <w:rFonts w:ascii="Times New Roman" w:hAnsi="Times New Roman"/>
        </w:rPr>
        <w:t>et al</w:t>
      </w:r>
      <w:r w:rsidR="00C37EFC" w:rsidRPr="005A47BC">
        <w:rPr>
          <w:rFonts w:ascii="Times New Roman" w:hAnsi="Times New Roman"/>
        </w:rPr>
        <w:t>. 2012</w:t>
      </w:r>
      <w:r w:rsidR="008A0079">
        <w:rPr>
          <w:rFonts w:ascii="Times New Roman" w:hAnsi="Times New Roman"/>
        </w:rPr>
        <w:t>; US EPA 2012</w:t>
      </w:r>
      <w:r w:rsidR="00C37EFC">
        <w:rPr>
          <w:rFonts w:ascii="Times New Roman" w:hAnsi="Times New Roman"/>
        </w:rPr>
        <w:t xml:space="preserve">).  </w:t>
      </w:r>
      <w:r>
        <w:rPr>
          <w:rFonts w:ascii="Times New Roman" w:hAnsi="Times New Roman"/>
        </w:rPr>
        <w:t xml:space="preserve">One challenge in doing so is that estuaries are </w:t>
      </w:r>
      <w:r w:rsidR="00C37EFC">
        <w:rPr>
          <w:rFonts w:ascii="Times New Roman" w:hAnsi="Times New Roman"/>
        </w:rPr>
        <w:t xml:space="preserve">often </w:t>
      </w:r>
      <w:r>
        <w:rPr>
          <w:rFonts w:ascii="Times New Roman" w:hAnsi="Times New Roman"/>
        </w:rPr>
        <w:t xml:space="preserve">characterized by gradients in water quality, such that any segmentation scheme </w:t>
      </w:r>
      <w:r w:rsidR="00CB7F7E">
        <w:rPr>
          <w:rFonts w:ascii="Times New Roman" w:hAnsi="Times New Roman"/>
        </w:rPr>
        <w:t xml:space="preserve">is </w:t>
      </w:r>
      <w:r>
        <w:rPr>
          <w:rFonts w:ascii="Times New Roman" w:hAnsi="Times New Roman"/>
        </w:rPr>
        <w:t xml:space="preserve">likely to include </w:t>
      </w:r>
      <w:r w:rsidR="000355A4">
        <w:rPr>
          <w:rFonts w:ascii="Times New Roman" w:hAnsi="Times New Roman"/>
        </w:rPr>
        <w:t xml:space="preserve">within-segment gradients in </w:t>
      </w:r>
      <w:r>
        <w:rPr>
          <w:rFonts w:ascii="Times New Roman" w:hAnsi="Times New Roman"/>
        </w:rPr>
        <w:t>water qual</w:t>
      </w:r>
      <w:r w:rsidR="003F2D80">
        <w:rPr>
          <w:rFonts w:ascii="Times New Roman" w:hAnsi="Times New Roman"/>
        </w:rPr>
        <w:t xml:space="preserve">ity </w:t>
      </w:r>
      <w:r w:rsidR="0037478F">
        <w:rPr>
          <w:rFonts w:ascii="Times New Roman" w:hAnsi="Times New Roman"/>
        </w:rPr>
        <w:t xml:space="preserve">and associated </w:t>
      </w:r>
      <w:r w:rsidR="000355A4">
        <w:rPr>
          <w:rFonts w:ascii="Times New Roman" w:hAnsi="Times New Roman"/>
        </w:rPr>
        <w:lastRenderedPageBreak/>
        <w:t xml:space="preserve">seagrass </w:t>
      </w:r>
      <w:r w:rsidR="0037478F">
        <w:rPr>
          <w:rFonts w:ascii="Times New Roman" w:hAnsi="Times New Roman"/>
        </w:rPr>
        <w:t>depth of colonization</w:t>
      </w:r>
      <w:r w:rsidR="003F2D80">
        <w:rPr>
          <w:rFonts w:ascii="Times New Roman" w:hAnsi="Times New Roman"/>
        </w:rPr>
        <w:t>.</w:t>
      </w:r>
      <w:r w:rsidR="00E159BF">
        <w:rPr>
          <w:rFonts w:ascii="Times New Roman" w:hAnsi="Times New Roman"/>
        </w:rPr>
        <w:t xml:space="preserve">  Local conditions may require adaptive assessment approaches that can address interactive effects </w:t>
      </w:r>
      <w:r w:rsidR="007D7199">
        <w:rPr>
          <w:rFonts w:ascii="Times New Roman" w:hAnsi="Times New Roman"/>
        </w:rPr>
        <w:t xml:space="preserve">of environmental variables </w:t>
      </w:r>
      <w:r w:rsidR="00E159BF">
        <w:rPr>
          <w:rFonts w:ascii="Times New Roman" w:hAnsi="Times New Roman"/>
        </w:rPr>
        <w:t>at different spatial scales.</w:t>
      </w:r>
      <w:r w:rsidR="003F2D80">
        <w:rPr>
          <w:rFonts w:ascii="Times New Roman" w:hAnsi="Times New Roman"/>
        </w:rPr>
        <w:t xml:space="preserve"> </w:t>
      </w:r>
    </w:p>
    <w:p w14:paraId="073BE67C" w14:textId="3D62DC93" w:rsidR="003C0257" w:rsidRDefault="00DC525E" w:rsidP="00765D8B">
      <w:pPr>
        <w:spacing w:before="0" w:after="0" w:line="360" w:lineRule="auto"/>
        <w:ind w:firstLine="720"/>
        <w:rPr>
          <w:rFonts w:ascii="Times New Roman" w:hAnsi="Times New Roman"/>
        </w:rPr>
      </w:pPr>
      <w:r>
        <w:rPr>
          <w:rFonts w:ascii="Times New Roman" w:hAnsi="Times New Roman"/>
        </w:rPr>
        <w:t xml:space="preserve">An example from the </w:t>
      </w:r>
      <w:r w:rsidR="002B4F19">
        <w:rPr>
          <w:rFonts w:ascii="Times New Roman" w:hAnsi="Times New Roman"/>
        </w:rPr>
        <w:t xml:space="preserve">Big Bend region of Florida </w:t>
      </w:r>
      <w:r>
        <w:rPr>
          <w:rFonts w:ascii="Times New Roman" w:hAnsi="Times New Roman"/>
        </w:rPr>
        <w:t xml:space="preserve">illustrates the issue of scale in analyzing </w:t>
      </w:r>
      <w:r w:rsidR="000355A4">
        <w:rPr>
          <w:rFonts w:ascii="Times New Roman" w:hAnsi="Times New Roman"/>
        </w:rPr>
        <w:t xml:space="preserve">seagrass </w:t>
      </w:r>
      <w:r w:rsidR="002B4F19">
        <w:rPr>
          <w:rFonts w:ascii="Times New Roman" w:hAnsi="Times New Roman"/>
        </w:rPr>
        <w:t>depth of colonization</w:t>
      </w:r>
      <w:r>
        <w:rPr>
          <w:rFonts w:ascii="Times New Roman" w:hAnsi="Times New Roman"/>
        </w:rPr>
        <w:t xml:space="preserve"> (</w:t>
      </w:r>
      <w:r w:rsidR="004536FC">
        <w:rPr>
          <w:rFonts w:ascii="Times New Roman" w:hAnsi="Times New Roman"/>
        </w:rPr>
        <w:t>Fig.</w:t>
      </w:r>
      <w:r>
        <w:rPr>
          <w:rFonts w:ascii="Times New Roman" w:hAnsi="Times New Roman"/>
        </w:rPr>
        <w:t xml:space="preserve"> 1a).  In a segment from this region, the </w:t>
      </w:r>
      <w:r w:rsidR="00F7058A">
        <w:rPr>
          <w:rFonts w:ascii="Times New Roman" w:hAnsi="Times New Roman"/>
        </w:rPr>
        <w:t xml:space="preserve">highest </w:t>
      </w:r>
      <w:r>
        <w:rPr>
          <w:rFonts w:ascii="Times New Roman" w:hAnsi="Times New Roman"/>
        </w:rPr>
        <w:t xml:space="preserve">depth of colonization largely occurs around the outer perimeter of the mapped seagrass coverage </w:t>
      </w:r>
      <w:r w:rsidR="002B4F19">
        <w:rPr>
          <w:rFonts w:ascii="Times New Roman" w:hAnsi="Times New Roman"/>
        </w:rPr>
        <w:t xml:space="preserve">(red line in </w:t>
      </w:r>
      <w:r w:rsidR="004536FC">
        <w:rPr>
          <w:rFonts w:ascii="Times New Roman" w:hAnsi="Times New Roman"/>
        </w:rPr>
        <w:t>Fig.</w:t>
      </w:r>
      <w:r w:rsidR="00CF6B0D">
        <w:rPr>
          <w:rFonts w:ascii="Times New Roman" w:hAnsi="Times New Roman"/>
        </w:rPr>
        <w:t xml:space="preserve"> 1a</w:t>
      </w:r>
      <w:r w:rsidR="002B4F19">
        <w:rPr>
          <w:rFonts w:ascii="Times New Roman" w:hAnsi="Times New Roman"/>
        </w:rPr>
        <w:t>)</w:t>
      </w:r>
      <w:r>
        <w:rPr>
          <w:rFonts w:ascii="Times New Roman" w:hAnsi="Times New Roman"/>
        </w:rPr>
        <w:t xml:space="preserve">.  However, </w:t>
      </w:r>
      <w:r w:rsidR="00F7058A">
        <w:rPr>
          <w:rFonts w:ascii="Times New Roman" w:hAnsi="Times New Roman"/>
        </w:rPr>
        <w:t xml:space="preserve">depth-dependent seagrass growth </w:t>
      </w:r>
      <w:r>
        <w:rPr>
          <w:rFonts w:ascii="Times New Roman" w:hAnsi="Times New Roman"/>
        </w:rPr>
        <w:t xml:space="preserve">patterns are </w:t>
      </w:r>
      <w:r w:rsidR="00F7058A">
        <w:rPr>
          <w:rFonts w:ascii="Times New Roman" w:hAnsi="Times New Roman"/>
        </w:rPr>
        <w:t xml:space="preserve">also </w:t>
      </w:r>
      <w:r>
        <w:rPr>
          <w:rFonts w:ascii="Times New Roman" w:hAnsi="Times New Roman"/>
        </w:rPr>
        <w:t xml:space="preserve">evident </w:t>
      </w:r>
      <w:r w:rsidR="002B4F19">
        <w:rPr>
          <w:rFonts w:ascii="Times New Roman" w:hAnsi="Times New Roman"/>
        </w:rPr>
        <w:t>at smaller spatial scales within the segment</w:t>
      </w:r>
      <w:r>
        <w:rPr>
          <w:rFonts w:ascii="Times New Roman" w:hAnsi="Times New Roman"/>
        </w:rPr>
        <w:t xml:space="preserve">, wherein the </w:t>
      </w:r>
      <w:r w:rsidR="003F2D80">
        <w:rPr>
          <w:rFonts w:ascii="Times New Roman" w:hAnsi="Times New Roman"/>
        </w:rPr>
        <w:t xml:space="preserve">segment-scale </w:t>
      </w:r>
      <w:r w:rsidR="006C4FD0">
        <w:rPr>
          <w:rFonts w:ascii="Times New Roman" w:hAnsi="Times New Roman"/>
        </w:rPr>
        <w:t>d</w:t>
      </w:r>
      <w:r w:rsidR="000B4492">
        <w:rPr>
          <w:rFonts w:ascii="Times New Roman" w:hAnsi="Times New Roman"/>
        </w:rPr>
        <w:t xml:space="preserve">epth of colonization </w:t>
      </w:r>
      <w:r w:rsidR="00911F4D">
        <w:rPr>
          <w:rFonts w:ascii="Times New Roman" w:hAnsi="Times New Roman"/>
        </w:rPr>
        <w:t xml:space="preserve">overestimates </w:t>
      </w:r>
      <w:r w:rsidR="003F2D80">
        <w:rPr>
          <w:rFonts w:ascii="Times New Roman" w:hAnsi="Times New Roman"/>
        </w:rPr>
        <w:t xml:space="preserve">the depth distribution </w:t>
      </w:r>
      <w:r w:rsidR="00911F4D">
        <w:rPr>
          <w:rFonts w:ascii="Times New Roman" w:hAnsi="Times New Roman"/>
        </w:rPr>
        <w:t xml:space="preserve">near </w:t>
      </w:r>
      <w:r w:rsidR="00910D26" w:rsidRPr="00997053">
        <w:rPr>
          <w:rFonts w:ascii="Times New Roman" w:hAnsi="Times New Roman"/>
        </w:rPr>
        <w:t xml:space="preserve">the outflow of the </w:t>
      </w:r>
      <w:proofErr w:type="spellStart"/>
      <w:r w:rsidR="00910D26" w:rsidRPr="00997053">
        <w:rPr>
          <w:rFonts w:ascii="Times New Roman" w:hAnsi="Times New Roman"/>
        </w:rPr>
        <w:t>Steinhatchee</w:t>
      </w:r>
      <w:proofErr w:type="spellEnd"/>
      <w:r w:rsidR="00910D26" w:rsidRPr="00997053">
        <w:rPr>
          <w:rFonts w:ascii="Times New Roman" w:hAnsi="Times New Roman"/>
        </w:rPr>
        <w:t xml:space="preserve"> River</w:t>
      </w:r>
      <w:r w:rsidR="004378D4">
        <w:rPr>
          <w:rFonts w:ascii="Times New Roman" w:hAnsi="Times New Roman"/>
        </w:rPr>
        <w:t>,</w:t>
      </w:r>
      <w:r w:rsidR="00910D26" w:rsidRPr="00997053">
        <w:rPr>
          <w:rFonts w:ascii="Times New Roman" w:hAnsi="Times New Roman"/>
        </w:rPr>
        <w:t xml:space="preserve"> where high concentrations of </w:t>
      </w:r>
      <w:r w:rsidR="007C1CF4">
        <w:rPr>
          <w:rFonts w:ascii="Times New Roman" w:hAnsi="Times New Roman"/>
        </w:rPr>
        <w:t xml:space="preserve">colored </w:t>
      </w:r>
      <w:r w:rsidR="00910D26" w:rsidRPr="00997053">
        <w:rPr>
          <w:rFonts w:ascii="Times New Roman" w:hAnsi="Times New Roman"/>
        </w:rPr>
        <w:t xml:space="preserve">dissolved organic matter reduce water clarity </w:t>
      </w:r>
      <w:r w:rsidR="007C1CF4">
        <w:rPr>
          <w:rFonts w:ascii="Times New Roman" w:hAnsi="Times New Roman"/>
        </w:rPr>
        <w:t xml:space="preserve">locally </w:t>
      </w:r>
      <w:r w:rsidR="00910D26" w:rsidRPr="00997053">
        <w:rPr>
          <w:rFonts w:ascii="Times New Roman" w:hAnsi="Times New Roman"/>
        </w:rPr>
        <w:t xml:space="preserve">(personal communication, </w:t>
      </w:r>
      <w:r w:rsidR="00F40B8C">
        <w:rPr>
          <w:rFonts w:ascii="Times New Roman" w:hAnsi="Times New Roman"/>
        </w:rPr>
        <w:t xml:space="preserve">N. </w:t>
      </w:r>
      <w:proofErr w:type="spellStart"/>
      <w:r w:rsidR="00910D26" w:rsidRPr="00997053">
        <w:rPr>
          <w:rFonts w:ascii="Times New Roman" w:hAnsi="Times New Roman"/>
        </w:rPr>
        <w:t>Wellendorf</w:t>
      </w:r>
      <w:proofErr w:type="spellEnd"/>
      <w:r w:rsidR="00910D26" w:rsidRPr="00997053">
        <w:rPr>
          <w:rFonts w:ascii="Times New Roman" w:hAnsi="Times New Roman"/>
        </w:rPr>
        <w:t xml:space="preserve">, Florida Department of Environmental Protection). </w:t>
      </w:r>
      <w:r w:rsidR="003C0257">
        <w:rPr>
          <w:rFonts w:ascii="Times New Roman" w:hAnsi="Times New Roman"/>
        </w:rPr>
        <w:t>A</w:t>
      </w:r>
      <w:r w:rsidR="002B3F33">
        <w:rPr>
          <w:rFonts w:ascii="Times New Roman" w:hAnsi="Times New Roman"/>
        </w:rPr>
        <w:t xml:space="preserve">n improved </w:t>
      </w:r>
      <w:r w:rsidR="00910D26" w:rsidRPr="00997053">
        <w:rPr>
          <w:rFonts w:ascii="Times New Roman" w:hAnsi="Times New Roman"/>
        </w:rPr>
        <w:t xml:space="preserve">method for estimating depth </w:t>
      </w:r>
      <w:r w:rsidR="00F7058A">
        <w:rPr>
          <w:rFonts w:ascii="Times New Roman" w:hAnsi="Times New Roman"/>
        </w:rPr>
        <w:t xml:space="preserve">of colonization </w:t>
      </w:r>
      <w:r w:rsidR="00910D26" w:rsidRPr="00997053">
        <w:rPr>
          <w:rFonts w:ascii="Times New Roman" w:hAnsi="Times New Roman"/>
        </w:rPr>
        <w:t xml:space="preserve">should </w:t>
      </w:r>
      <w:r w:rsidR="003C0257">
        <w:rPr>
          <w:rFonts w:ascii="Times New Roman" w:hAnsi="Times New Roman"/>
        </w:rPr>
        <w:t xml:space="preserve">have </w:t>
      </w:r>
      <w:r w:rsidR="00910D26" w:rsidRPr="00997053">
        <w:rPr>
          <w:rFonts w:ascii="Times New Roman" w:hAnsi="Times New Roman"/>
        </w:rPr>
        <w:t xml:space="preserve">sufficient flexibility </w:t>
      </w:r>
      <w:r w:rsidR="00F7058A">
        <w:rPr>
          <w:rFonts w:ascii="Times New Roman" w:hAnsi="Times New Roman"/>
        </w:rPr>
        <w:t xml:space="preserve">to </w:t>
      </w:r>
      <w:r w:rsidR="002B3F33">
        <w:rPr>
          <w:rFonts w:ascii="Times New Roman" w:hAnsi="Times New Roman"/>
        </w:rPr>
        <w:t xml:space="preserve">characterize seagrass responses </w:t>
      </w:r>
      <w:r w:rsidR="004378D4">
        <w:rPr>
          <w:rFonts w:ascii="Times New Roman" w:hAnsi="Times New Roman"/>
        </w:rPr>
        <w:t>at a large scale, such as the segment average, while still resolving important patterns</w:t>
      </w:r>
      <w:r w:rsidR="00F7058A">
        <w:rPr>
          <w:rFonts w:ascii="Times New Roman" w:hAnsi="Times New Roman"/>
        </w:rPr>
        <w:t xml:space="preserve"> at smaller scales</w:t>
      </w:r>
      <w:r w:rsidR="004378D4">
        <w:rPr>
          <w:rFonts w:ascii="Times New Roman" w:hAnsi="Times New Roman"/>
        </w:rPr>
        <w:t xml:space="preserve">, such as the </w:t>
      </w:r>
      <w:r w:rsidR="00832006">
        <w:rPr>
          <w:rFonts w:ascii="Times New Roman" w:hAnsi="Times New Roman"/>
        </w:rPr>
        <w:t xml:space="preserve">local impact of </w:t>
      </w:r>
      <w:r w:rsidR="004378D4">
        <w:rPr>
          <w:rFonts w:ascii="Times New Roman" w:hAnsi="Times New Roman"/>
        </w:rPr>
        <w:t>a river outflow.</w:t>
      </w:r>
      <w:r w:rsidR="00F7058A">
        <w:rPr>
          <w:rFonts w:ascii="Times New Roman" w:hAnsi="Times New Roman"/>
        </w:rPr>
        <w:t xml:space="preserve"> </w:t>
      </w:r>
      <w:r w:rsidR="00236282">
        <w:rPr>
          <w:rFonts w:ascii="Times New Roman" w:hAnsi="Times New Roman"/>
        </w:rPr>
        <w:t xml:space="preserve">The method should also have the potential to be applied widely using available data sets to support seagrass conservation.  </w:t>
      </w:r>
      <w:r w:rsidR="004378D4">
        <w:rPr>
          <w:rFonts w:ascii="Times New Roman" w:hAnsi="Times New Roman"/>
        </w:rPr>
        <w:t xml:space="preserve">Developing and </w:t>
      </w:r>
      <w:r w:rsidR="005066CA">
        <w:rPr>
          <w:rFonts w:ascii="Times New Roman" w:hAnsi="Times New Roman"/>
        </w:rPr>
        <w:t>demonstrating this capability was</w:t>
      </w:r>
      <w:r w:rsidR="004378D4">
        <w:rPr>
          <w:rFonts w:ascii="Times New Roman" w:hAnsi="Times New Roman"/>
        </w:rPr>
        <w:t xml:space="preserve"> one objective of this </w:t>
      </w:r>
      <w:r w:rsidR="005066CA">
        <w:rPr>
          <w:rFonts w:ascii="Times New Roman" w:hAnsi="Times New Roman"/>
        </w:rPr>
        <w:t>study</w:t>
      </w:r>
      <w:r w:rsidR="004378D4">
        <w:rPr>
          <w:rFonts w:ascii="Times New Roman" w:hAnsi="Times New Roman"/>
        </w:rPr>
        <w:t>.</w:t>
      </w:r>
    </w:p>
    <w:p w14:paraId="64960EFB" w14:textId="7D65ADAC" w:rsidR="00A11ACA" w:rsidRDefault="005066CA" w:rsidP="00765D8B">
      <w:pPr>
        <w:spacing w:before="0" w:after="0" w:line="360" w:lineRule="auto"/>
        <w:ind w:firstLine="720"/>
        <w:rPr>
          <w:rFonts w:ascii="Times New Roman" w:hAnsi="Times New Roman"/>
        </w:rPr>
      </w:pPr>
      <w:r>
        <w:rPr>
          <w:rFonts w:ascii="Times New Roman" w:hAnsi="Times New Roman"/>
        </w:rPr>
        <w:t>Another objective of this study was to combine spatially</w:t>
      </w:r>
      <w:r w:rsidR="00452686">
        <w:rPr>
          <w:rFonts w:ascii="Times New Roman" w:hAnsi="Times New Roman"/>
        </w:rPr>
        <w:t>-</w:t>
      </w:r>
      <w:r>
        <w:rPr>
          <w:rFonts w:ascii="Times New Roman" w:hAnsi="Times New Roman"/>
        </w:rPr>
        <w:t xml:space="preserve">resolved estimates of depth of colonization with </w:t>
      </w:r>
      <w:r w:rsidR="0036393D">
        <w:rPr>
          <w:rFonts w:ascii="Times New Roman" w:hAnsi="Times New Roman"/>
        </w:rPr>
        <w:t>light attenuation</w:t>
      </w:r>
      <w:r>
        <w:rPr>
          <w:rFonts w:ascii="Times New Roman" w:hAnsi="Times New Roman"/>
        </w:rPr>
        <w:t xml:space="preserve"> measures at the same spatial scales to characterize </w:t>
      </w:r>
      <w:r w:rsidR="00A11ACA">
        <w:rPr>
          <w:rFonts w:ascii="Times New Roman" w:hAnsi="Times New Roman"/>
        </w:rPr>
        <w:t xml:space="preserve">the pattern and range of </w:t>
      </w:r>
      <w:r>
        <w:rPr>
          <w:rFonts w:ascii="Times New Roman" w:hAnsi="Times New Roman"/>
        </w:rPr>
        <w:t>seagrass light requirements</w:t>
      </w:r>
      <w:r w:rsidR="00A11ACA">
        <w:rPr>
          <w:rFonts w:ascii="Times New Roman" w:hAnsi="Times New Roman"/>
        </w:rPr>
        <w:t xml:space="preserve"> in estuaries</w:t>
      </w:r>
      <w:r>
        <w:rPr>
          <w:rFonts w:ascii="Times New Roman" w:hAnsi="Times New Roman"/>
        </w:rPr>
        <w:t xml:space="preserve">.  </w:t>
      </w:r>
      <w:r w:rsidR="0032508D">
        <w:rPr>
          <w:rFonts w:ascii="Times New Roman" w:hAnsi="Times New Roman"/>
        </w:rPr>
        <w:t xml:space="preserve">In this paper, we operationally define “light requirements” as the average percentage of incident light present at the depth of colonization, which is similar to </w:t>
      </w:r>
      <w:proofErr w:type="spellStart"/>
      <w:r w:rsidR="0032508D" w:rsidRPr="00A6481E">
        <w:rPr>
          <w:rFonts w:ascii="Times New Roman" w:hAnsi="Times New Roman"/>
          <w:i/>
        </w:rPr>
        <w:t>PLW</w:t>
      </w:r>
      <w:r w:rsidR="0032508D" w:rsidRPr="00A6481E">
        <w:rPr>
          <w:rFonts w:ascii="Times New Roman" w:hAnsi="Times New Roman"/>
          <w:i/>
          <w:vertAlign w:val="subscript"/>
        </w:rPr>
        <w:t>min</w:t>
      </w:r>
      <w:proofErr w:type="spellEnd"/>
      <w:r w:rsidR="0032508D">
        <w:rPr>
          <w:rFonts w:ascii="Times New Roman" w:hAnsi="Times New Roman"/>
        </w:rPr>
        <w:t xml:space="preserve"> defined by Kemp </w:t>
      </w:r>
      <w:r w:rsidR="00B6180C" w:rsidRPr="00B6180C">
        <w:rPr>
          <w:rFonts w:ascii="Times New Roman" w:hAnsi="Times New Roman"/>
        </w:rPr>
        <w:t>et al</w:t>
      </w:r>
      <w:r w:rsidR="0032508D">
        <w:rPr>
          <w:rFonts w:ascii="Times New Roman" w:hAnsi="Times New Roman"/>
        </w:rPr>
        <w:t>. (2004)</w:t>
      </w:r>
      <w:r w:rsidR="00056640">
        <w:rPr>
          <w:rFonts w:ascii="Times New Roman" w:hAnsi="Times New Roman"/>
        </w:rPr>
        <w:t xml:space="preserve"> and also the definition suggested by Dennison et al. (1993).</w:t>
      </w:r>
      <w:r w:rsidR="0032508D">
        <w:rPr>
          <w:rFonts w:ascii="Times New Roman" w:hAnsi="Times New Roman"/>
        </w:rPr>
        <w:t xml:space="preserve">  This approach is practical and relates well to the data most often available for policy and conservation applications</w:t>
      </w:r>
      <w:r w:rsidR="00F13847">
        <w:rPr>
          <w:rFonts w:ascii="Times New Roman" w:hAnsi="Times New Roman"/>
        </w:rPr>
        <w:t>, but comes with assumptions and caveats which we</w:t>
      </w:r>
      <w:r w:rsidR="00A6481E">
        <w:rPr>
          <w:rFonts w:ascii="Times New Roman" w:hAnsi="Times New Roman"/>
        </w:rPr>
        <w:t xml:space="preserve"> appropriately</w:t>
      </w:r>
      <w:r w:rsidR="00F13847">
        <w:rPr>
          <w:rFonts w:ascii="Times New Roman" w:hAnsi="Times New Roman"/>
        </w:rPr>
        <w:t xml:space="preserve"> address</w:t>
      </w:r>
      <w:r w:rsidR="0032508D">
        <w:rPr>
          <w:rFonts w:ascii="Times New Roman" w:hAnsi="Times New Roman"/>
        </w:rPr>
        <w:t>.</w:t>
      </w:r>
      <w:r w:rsidR="00F13847">
        <w:rPr>
          <w:rFonts w:ascii="Times New Roman" w:hAnsi="Times New Roman"/>
        </w:rPr>
        <w:t xml:space="preserve">  Regardless of such complexity, </w:t>
      </w:r>
      <w:r w:rsidR="002C19D8">
        <w:rPr>
          <w:rFonts w:ascii="Times New Roman" w:hAnsi="Times New Roman"/>
        </w:rPr>
        <w:t xml:space="preserve">the spatial distribution of </w:t>
      </w:r>
      <w:r w:rsidR="002C19D8" w:rsidRPr="00997053">
        <w:rPr>
          <w:rFonts w:ascii="Times New Roman" w:hAnsi="Times New Roman"/>
        </w:rPr>
        <w:t>submer</w:t>
      </w:r>
      <w:r w:rsidR="000C4F7A">
        <w:rPr>
          <w:rFonts w:ascii="Times New Roman" w:hAnsi="Times New Roman"/>
        </w:rPr>
        <w:t>g</w:t>
      </w:r>
      <w:r w:rsidR="002C19D8" w:rsidRPr="00997053">
        <w:rPr>
          <w:rFonts w:ascii="Times New Roman" w:hAnsi="Times New Roman"/>
        </w:rPr>
        <w:t xml:space="preserve">ed aquatic plants is </w:t>
      </w:r>
      <w:r w:rsidR="002C19D8">
        <w:rPr>
          <w:rFonts w:ascii="Times New Roman" w:hAnsi="Times New Roman"/>
        </w:rPr>
        <w:t xml:space="preserve">often associated with </w:t>
      </w:r>
      <w:r w:rsidR="00F13847">
        <w:rPr>
          <w:rFonts w:ascii="Times New Roman" w:hAnsi="Times New Roman"/>
        </w:rPr>
        <w:t xml:space="preserve">changes in water depth and </w:t>
      </w:r>
      <w:r w:rsidR="002C19D8" w:rsidRPr="00997053">
        <w:rPr>
          <w:rFonts w:ascii="Times New Roman" w:hAnsi="Times New Roman"/>
        </w:rPr>
        <w:t>light availability (</w:t>
      </w:r>
      <w:proofErr w:type="spellStart"/>
      <w:r w:rsidR="002C19D8" w:rsidRPr="00997053">
        <w:rPr>
          <w:rFonts w:ascii="Times New Roman" w:hAnsi="Times New Roman"/>
        </w:rPr>
        <w:t>Barko</w:t>
      </w:r>
      <w:proofErr w:type="spellEnd"/>
      <w:r w:rsidR="002C19D8" w:rsidRPr="00997053">
        <w:rPr>
          <w:rFonts w:ascii="Times New Roman" w:hAnsi="Times New Roman"/>
        </w:rPr>
        <w:t xml:space="preserve"> </w:t>
      </w:r>
      <w:r w:rsidR="00B6180C" w:rsidRPr="00B6180C">
        <w:rPr>
          <w:rFonts w:ascii="Times New Roman" w:hAnsi="Times New Roman"/>
        </w:rPr>
        <w:t>et al</w:t>
      </w:r>
      <w:r w:rsidR="002C19D8" w:rsidRPr="00997053">
        <w:rPr>
          <w:rFonts w:ascii="Times New Roman" w:hAnsi="Times New Roman"/>
        </w:rPr>
        <w:t xml:space="preserve">. 1982; Hall </w:t>
      </w:r>
      <w:r w:rsidR="00B6180C" w:rsidRPr="00B6180C">
        <w:rPr>
          <w:rFonts w:ascii="Times New Roman" w:hAnsi="Times New Roman"/>
        </w:rPr>
        <w:t>et al</w:t>
      </w:r>
      <w:r w:rsidR="002C19D8" w:rsidRPr="00997053">
        <w:rPr>
          <w:rFonts w:ascii="Times New Roman" w:hAnsi="Times New Roman"/>
        </w:rPr>
        <w:t>. 199</w:t>
      </w:r>
      <w:r w:rsidR="00762ACA">
        <w:rPr>
          <w:rFonts w:ascii="Times New Roman" w:hAnsi="Times New Roman"/>
        </w:rPr>
        <w:t>9</w:t>
      </w:r>
      <w:r w:rsidR="002C19D8" w:rsidRPr="00997053">
        <w:rPr>
          <w:rFonts w:ascii="Times New Roman" w:hAnsi="Times New Roman"/>
        </w:rPr>
        <w:t xml:space="preserve">; Dennison </w:t>
      </w:r>
      <w:r w:rsidR="00B6180C" w:rsidRPr="00B6180C">
        <w:rPr>
          <w:rFonts w:ascii="Times New Roman" w:hAnsi="Times New Roman"/>
        </w:rPr>
        <w:t>et al</w:t>
      </w:r>
      <w:r w:rsidR="002C19D8" w:rsidRPr="00997053">
        <w:rPr>
          <w:rFonts w:ascii="Times New Roman" w:hAnsi="Times New Roman"/>
        </w:rPr>
        <w:t>. 1993)</w:t>
      </w:r>
      <w:r w:rsidR="00452686">
        <w:rPr>
          <w:rFonts w:ascii="Times New Roman" w:hAnsi="Times New Roman"/>
        </w:rPr>
        <w:t xml:space="preserve">, wherein depth of colonization is </w:t>
      </w:r>
      <w:r w:rsidR="00A8413C">
        <w:rPr>
          <w:rFonts w:ascii="Times New Roman" w:hAnsi="Times New Roman"/>
        </w:rPr>
        <w:t xml:space="preserve">controlled </w:t>
      </w:r>
      <w:r w:rsidR="00452686">
        <w:rPr>
          <w:rFonts w:ascii="Times New Roman" w:hAnsi="Times New Roman"/>
        </w:rPr>
        <w:t xml:space="preserve">by light requirements </w:t>
      </w:r>
      <w:r w:rsidR="00A8413C">
        <w:rPr>
          <w:rFonts w:ascii="Times New Roman" w:hAnsi="Times New Roman"/>
        </w:rPr>
        <w:t xml:space="preserve">and average </w:t>
      </w:r>
      <w:r w:rsidR="0036393D">
        <w:rPr>
          <w:rFonts w:ascii="Times New Roman" w:hAnsi="Times New Roman"/>
        </w:rPr>
        <w:t>light attenuation</w:t>
      </w:r>
      <w:r w:rsidR="00452686">
        <w:rPr>
          <w:rFonts w:ascii="Times New Roman" w:hAnsi="Times New Roman"/>
        </w:rPr>
        <w:t xml:space="preserve">.  </w:t>
      </w:r>
      <w:r>
        <w:rPr>
          <w:rFonts w:ascii="Times New Roman" w:hAnsi="Times New Roman"/>
        </w:rPr>
        <w:t xml:space="preserve">Published estimates of </w:t>
      </w:r>
      <w:r w:rsidR="00236F3C">
        <w:rPr>
          <w:rFonts w:ascii="Times New Roman" w:hAnsi="Times New Roman"/>
        </w:rPr>
        <w:t xml:space="preserve">seagrass </w:t>
      </w:r>
      <w:r w:rsidRPr="00997053">
        <w:rPr>
          <w:rFonts w:ascii="Times New Roman" w:hAnsi="Times New Roman"/>
        </w:rPr>
        <w:t xml:space="preserve">light requirements are </w:t>
      </w:r>
      <w:r w:rsidR="000C4F7A">
        <w:rPr>
          <w:rFonts w:ascii="Times New Roman" w:hAnsi="Times New Roman"/>
        </w:rPr>
        <w:t xml:space="preserve">species-specific and </w:t>
      </w:r>
      <w:r w:rsidR="00236F3C">
        <w:rPr>
          <w:rFonts w:ascii="Times New Roman" w:hAnsi="Times New Roman"/>
        </w:rPr>
        <w:t xml:space="preserve">quite </w:t>
      </w:r>
      <w:r>
        <w:rPr>
          <w:rFonts w:ascii="Times New Roman" w:hAnsi="Times New Roman"/>
        </w:rPr>
        <w:t xml:space="preserve">variable.  Duarte (1991) reported that seagrasses can extend to depths receiving an average of </w:t>
      </w:r>
      <w:r w:rsidRPr="00997053">
        <w:rPr>
          <w:rFonts w:ascii="Times New Roman" w:hAnsi="Times New Roman"/>
        </w:rPr>
        <w:t>11% of surface irradiance</w:t>
      </w:r>
      <w:r w:rsidR="00E1132B">
        <w:rPr>
          <w:rFonts w:ascii="Times New Roman" w:hAnsi="Times New Roman"/>
        </w:rPr>
        <w:t>, while estimates of light requirements for seagrass in Chesapeake Bay were about 20% (</w:t>
      </w:r>
      <w:proofErr w:type="spellStart"/>
      <w:r w:rsidR="00E1132B">
        <w:rPr>
          <w:rFonts w:ascii="Times New Roman" w:hAnsi="Times New Roman"/>
        </w:rPr>
        <w:t>Batiuk</w:t>
      </w:r>
      <w:proofErr w:type="spellEnd"/>
      <w:r w:rsidR="00E1132B">
        <w:rPr>
          <w:rFonts w:ascii="Times New Roman" w:hAnsi="Times New Roman"/>
        </w:rPr>
        <w:t xml:space="preserve"> </w:t>
      </w:r>
      <w:r w:rsidR="00B6180C" w:rsidRPr="00B6180C">
        <w:rPr>
          <w:rFonts w:ascii="Times New Roman" w:hAnsi="Times New Roman"/>
        </w:rPr>
        <w:t>et al</w:t>
      </w:r>
      <w:r w:rsidR="00E1132B">
        <w:rPr>
          <w:rFonts w:ascii="Times New Roman" w:hAnsi="Times New Roman"/>
        </w:rPr>
        <w:t>. 1992)</w:t>
      </w:r>
      <w:r>
        <w:rPr>
          <w:rFonts w:ascii="Times New Roman" w:hAnsi="Times New Roman"/>
        </w:rPr>
        <w:t xml:space="preserve">.  Dennison </w:t>
      </w:r>
      <w:r w:rsidR="00B6180C" w:rsidRPr="00B6180C">
        <w:rPr>
          <w:rFonts w:ascii="Times New Roman" w:hAnsi="Times New Roman"/>
        </w:rPr>
        <w:t>et al</w:t>
      </w:r>
      <w:r>
        <w:rPr>
          <w:rFonts w:ascii="Times New Roman" w:hAnsi="Times New Roman"/>
        </w:rPr>
        <w:t xml:space="preserve">. (1993) reported minimum light requirements, </w:t>
      </w:r>
      <w:r w:rsidR="00F13847">
        <w:rPr>
          <w:rFonts w:ascii="Times New Roman" w:hAnsi="Times New Roman"/>
        </w:rPr>
        <w:t xml:space="preserve">which they defined similarly as </w:t>
      </w:r>
      <w:r>
        <w:rPr>
          <w:rFonts w:ascii="Times New Roman" w:hAnsi="Times New Roman"/>
        </w:rPr>
        <w:t xml:space="preserve">the percent light at the maximum depth limit, ranging </w:t>
      </w:r>
      <w:r w:rsidRPr="00997053">
        <w:rPr>
          <w:rFonts w:ascii="Times New Roman" w:hAnsi="Times New Roman"/>
        </w:rPr>
        <w:t>from less than 5% to greater than 30% depending on site conditions.</w:t>
      </w:r>
      <w:r w:rsidR="00452686">
        <w:rPr>
          <w:rFonts w:ascii="Times New Roman" w:hAnsi="Times New Roman"/>
        </w:rPr>
        <w:t xml:space="preserve">  Estimates </w:t>
      </w:r>
      <w:r w:rsidR="00452686">
        <w:rPr>
          <w:rFonts w:ascii="Times New Roman" w:hAnsi="Times New Roman"/>
        </w:rPr>
        <w:lastRenderedPageBreak/>
        <w:t>of ~20% are common in the literature</w:t>
      </w:r>
      <w:r w:rsidR="0043752A">
        <w:rPr>
          <w:rFonts w:ascii="Times New Roman" w:hAnsi="Times New Roman"/>
        </w:rPr>
        <w:t xml:space="preserve">, approximating a value in the middle of published estimates (see also Kemp </w:t>
      </w:r>
      <w:r w:rsidR="00B6180C" w:rsidRPr="00B6180C">
        <w:rPr>
          <w:rFonts w:ascii="Times New Roman" w:hAnsi="Times New Roman"/>
        </w:rPr>
        <w:t>et al</w:t>
      </w:r>
      <w:r w:rsidR="0043752A">
        <w:rPr>
          <w:rFonts w:ascii="Times New Roman" w:hAnsi="Times New Roman"/>
        </w:rPr>
        <w:t>. 2004)</w:t>
      </w:r>
      <w:r w:rsidR="00452686">
        <w:rPr>
          <w:rFonts w:ascii="Times New Roman" w:hAnsi="Times New Roman"/>
        </w:rPr>
        <w:t>.</w:t>
      </w:r>
      <w:r w:rsidR="00FC7EDB">
        <w:rPr>
          <w:rFonts w:ascii="Times New Roman" w:hAnsi="Times New Roman"/>
        </w:rPr>
        <w:t xml:space="preserve">  An estimate of ~</w:t>
      </w:r>
      <w:r>
        <w:rPr>
          <w:rFonts w:ascii="Times New Roman" w:hAnsi="Times New Roman"/>
        </w:rPr>
        <w:t>20% for seagrass in Florida estuaries has been applied for management purposes in Tampa Bay</w:t>
      </w:r>
      <w:r w:rsidR="000E0698">
        <w:rPr>
          <w:rFonts w:ascii="Times New Roman" w:hAnsi="Times New Roman"/>
        </w:rPr>
        <w:t>, Choctawhatchee Bay,</w:t>
      </w:r>
      <w:r>
        <w:rPr>
          <w:rFonts w:ascii="Times New Roman" w:hAnsi="Times New Roman"/>
        </w:rPr>
        <w:t xml:space="preserve"> and elsewhere in Florida (</w:t>
      </w:r>
      <w:r w:rsidR="000E0698">
        <w:rPr>
          <w:rFonts w:ascii="Times New Roman" w:hAnsi="Times New Roman"/>
        </w:rPr>
        <w:t>e.g., FDEP 2012</w:t>
      </w:r>
      <w:r w:rsidR="004939D7">
        <w:rPr>
          <w:rFonts w:ascii="Times New Roman" w:hAnsi="Times New Roman"/>
        </w:rPr>
        <w:t>; US EPA 2012</w:t>
      </w:r>
      <w:r w:rsidR="00973CA2">
        <w:rPr>
          <w:rFonts w:ascii="Times New Roman" w:hAnsi="Times New Roman"/>
        </w:rPr>
        <w:t>)</w:t>
      </w:r>
      <w:r>
        <w:rPr>
          <w:rFonts w:ascii="Times New Roman" w:hAnsi="Times New Roman"/>
        </w:rPr>
        <w:t xml:space="preserve"> </w:t>
      </w:r>
      <w:r w:rsidR="00973CA2">
        <w:rPr>
          <w:rFonts w:ascii="Times New Roman" w:hAnsi="Times New Roman"/>
        </w:rPr>
        <w:t xml:space="preserve">and </w:t>
      </w:r>
      <w:r>
        <w:rPr>
          <w:rFonts w:ascii="Times New Roman" w:hAnsi="Times New Roman"/>
        </w:rPr>
        <w:t xml:space="preserve">can be traced to the estimate of 22.5% for lower Tampa Bay </w:t>
      </w:r>
      <w:r w:rsidR="00497C75">
        <w:rPr>
          <w:rFonts w:ascii="Times New Roman" w:hAnsi="Times New Roman"/>
        </w:rPr>
        <w:t xml:space="preserve">from </w:t>
      </w:r>
      <w:r>
        <w:rPr>
          <w:rFonts w:ascii="Times New Roman" w:hAnsi="Times New Roman"/>
        </w:rPr>
        <w:t xml:space="preserve">Dixon and </w:t>
      </w:r>
      <w:proofErr w:type="spellStart"/>
      <w:r>
        <w:rPr>
          <w:rFonts w:ascii="Times New Roman" w:hAnsi="Times New Roman"/>
        </w:rPr>
        <w:t>Leverone</w:t>
      </w:r>
      <w:proofErr w:type="spellEnd"/>
      <w:r>
        <w:rPr>
          <w:rFonts w:ascii="Times New Roman" w:hAnsi="Times New Roman"/>
        </w:rPr>
        <w:t xml:space="preserve"> </w:t>
      </w:r>
      <w:r w:rsidR="00497C75">
        <w:rPr>
          <w:rFonts w:ascii="Times New Roman" w:hAnsi="Times New Roman"/>
        </w:rPr>
        <w:t>(</w:t>
      </w:r>
      <w:r>
        <w:rPr>
          <w:rFonts w:ascii="Times New Roman" w:hAnsi="Times New Roman"/>
        </w:rPr>
        <w:t>1995)</w:t>
      </w:r>
      <w:r w:rsidR="00E1132B">
        <w:rPr>
          <w:rFonts w:ascii="Times New Roman" w:hAnsi="Times New Roman"/>
        </w:rPr>
        <w:t>.</w:t>
      </w:r>
    </w:p>
    <w:p w14:paraId="7D866848" w14:textId="771D2D7E" w:rsidR="00634A1C" w:rsidRDefault="00A43204" w:rsidP="00F85D98">
      <w:pPr>
        <w:spacing w:before="0" w:after="0" w:line="360" w:lineRule="auto"/>
        <w:ind w:firstLine="720"/>
        <w:rPr>
          <w:rFonts w:ascii="Times New Roman" w:hAnsi="Times New Roman"/>
        </w:rPr>
      </w:pPr>
      <w:r>
        <w:rPr>
          <w:rFonts w:ascii="Times New Roman" w:hAnsi="Times New Roman"/>
        </w:rPr>
        <w:t>S</w:t>
      </w:r>
      <w:r w:rsidR="00A11ACA">
        <w:rPr>
          <w:rFonts w:ascii="Times New Roman" w:hAnsi="Times New Roman"/>
        </w:rPr>
        <w:t xml:space="preserve">ources of </w:t>
      </w:r>
      <w:r w:rsidR="000E474E">
        <w:rPr>
          <w:rFonts w:ascii="Times New Roman" w:hAnsi="Times New Roman"/>
        </w:rPr>
        <w:t xml:space="preserve">variation in estimates of </w:t>
      </w:r>
      <w:r w:rsidR="00791560">
        <w:rPr>
          <w:rFonts w:ascii="Times New Roman" w:hAnsi="Times New Roman"/>
        </w:rPr>
        <w:t xml:space="preserve">seagrass </w:t>
      </w:r>
      <w:r w:rsidR="000E474E">
        <w:rPr>
          <w:rFonts w:ascii="Times New Roman" w:hAnsi="Times New Roman"/>
        </w:rPr>
        <w:t>light requirement</w:t>
      </w:r>
      <w:r>
        <w:rPr>
          <w:rFonts w:ascii="Times New Roman" w:hAnsi="Times New Roman"/>
        </w:rPr>
        <w:t>s</w:t>
      </w:r>
      <w:r w:rsidR="000E474E">
        <w:rPr>
          <w:rFonts w:ascii="Times New Roman" w:hAnsi="Times New Roman"/>
        </w:rPr>
        <w:t xml:space="preserve"> </w:t>
      </w:r>
      <w:r w:rsidR="00A11ACA">
        <w:rPr>
          <w:rFonts w:ascii="Times New Roman" w:hAnsi="Times New Roman"/>
        </w:rPr>
        <w:t>are numerous and include physiological</w:t>
      </w:r>
      <w:r w:rsidR="000E474E">
        <w:rPr>
          <w:rFonts w:ascii="Times New Roman" w:hAnsi="Times New Roman"/>
        </w:rPr>
        <w:t xml:space="preserve"> </w:t>
      </w:r>
      <w:r w:rsidR="00A11ACA">
        <w:rPr>
          <w:rFonts w:ascii="Times New Roman" w:hAnsi="Times New Roman"/>
        </w:rPr>
        <w:t>differences among seagrass species</w:t>
      </w:r>
      <w:r w:rsidR="000E474E">
        <w:rPr>
          <w:rFonts w:ascii="Times New Roman" w:hAnsi="Times New Roman"/>
        </w:rPr>
        <w:t xml:space="preserve">, differences in attenuation on the </w:t>
      </w:r>
      <w:r w:rsidR="0058014A">
        <w:rPr>
          <w:rFonts w:ascii="Times New Roman" w:hAnsi="Times New Roman"/>
        </w:rPr>
        <w:t xml:space="preserve">leaf </w:t>
      </w:r>
      <w:r w:rsidR="000E474E">
        <w:rPr>
          <w:rFonts w:ascii="Times New Roman" w:hAnsi="Times New Roman"/>
        </w:rPr>
        <w:t xml:space="preserve">surface </w:t>
      </w:r>
      <w:r w:rsidR="0058014A">
        <w:rPr>
          <w:rFonts w:ascii="Times New Roman" w:hAnsi="Times New Roman"/>
        </w:rPr>
        <w:t xml:space="preserve">by attached algae and detritus (i.e., </w:t>
      </w:r>
      <w:proofErr w:type="spellStart"/>
      <w:r w:rsidR="0058014A" w:rsidRPr="00A6481E">
        <w:rPr>
          <w:rFonts w:ascii="Times New Roman" w:hAnsi="Times New Roman"/>
          <w:i/>
        </w:rPr>
        <w:t>K</w:t>
      </w:r>
      <w:r w:rsidR="0058014A" w:rsidRPr="00A6481E">
        <w:rPr>
          <w:rFonts w:ascii="Times New Roman" w:hAnsi="Times New Roman"/>
          <w:i/>
          <w:vertAlign w:val="subscript"/>
        </w:rPr>
        <w:t>e</w:t>
      </w:r>
      <w:proofErr w:type="spellEnd"/>
      <w:r w:rsidR="0058014A">
        <w:rPr>
          <w:rFonts w:ascii="Times New Roman" w:hAnsi="Times New Roman"/>
        </w:rPr>
        <w:t xml:space="preserve"> in Kemp et al. 2004)</w:t>
      </w:r>
      <w:r w:rsidR="00791560">
        <w:rPr>
          <w:rFonts w:ascii="Times New Roman" w:hAnsi="Times New Roman"/>
        </w:rPr>
        <w:t xml:space="preserve">, and </w:t>
      </w:r>
      <w:r w:rsidR="000E474E">
        <w:rPr>
          <w:rFonts w:ascii="Times New Roman" w:hAnsi="Times New Roman"/>
        </w:rPr>
        <w:t>variations in other physiological stressors such as s</w:t>
      </w:r>
      <w:r w:rsidR="00791560">
        <w:rPr>
          <w:rFonts w:ascii="Times New Roman" w:hAnsi="Times New Roman"/>
        </w:rPr>
        <w:t>alinity or water temperature</w:t>
      </w:r>
      <w:r w:rsidR="0086186F">
        <w:rPr>
          <w:rFonts w:ascii="Times New Roman" w:hAnsi="Times New Roman"/>
        </w:rPr>
        <w:t xml:space="preserve"> (</w:t>
      </w:r>
      <w:proofErr w:type="spellStart"/>
      <w:r w:rsidR="0086186F">
        <w:rPr>
          <w:rFonts w:ascii="Times New Roman" w:hAnsi="Times New Roman"/>
        </w:rPr>
        <w:t>Kenworthy</w:t>
      </w:r>
      <w:proofErr w:type="spellEnd"/>
      <w:r w:rsidR="0086186F">
        <w:rPr>
          <w:rFonts w:ascii="Times New Roman" w:hAnsi="Times New Roman"/>
        </w:rPr>
        <w:t xml:space="preserve"> </w:t>
      </w:r>
      <w:r w:rsidR="00783CEC">
        <w:rPr>
          <w:rFonts w:ascii="Times New Roman" w:hAnsi="Times New Roman"/>
        </w:rPr>
        <w:t xml:space="preserve">and </w:t>
      </w:r>
      <w:proofErr w:type="spellStart"/>
      <w:r w:rsidR="00783CEC">
        <w:rPr>
          <w:rFonts w:ascii="Times New Roman" w:hAnsi="Times New Roman"/>
        </w:rPr>
        <w:t>Haunert</w:t>
      </w:r>
      <w:proofErr w:type="spellEnd"/>
      <w:r w:rsidR="00783CEC">
        <w:rPr>
          <w:rFonts w:ascii="Times New Roman" w:hAnsi="Times New Roman"/>
        </w:rPr>
        <w:t xml:space="preserve"> </w:t>
      </w:r>
      <w:r w:rsidR="0086186F">
        <w:rPr>
          <w:rFonts w:ascii="Times New Roman" w:hAnsi="Times New Roman"/>
        </w:rPr>
        <w:t xml:space="preserve">1991; Kemp </w:t>
      </w:r>
      <w:r w:rsidR="00B6180C" w:rsidRPr="00B6180C">
        <w:rPr>
          <w:rFonts w:ascii="Times New Roman" w:hAnsi="Times New Roman"/>
        </w:rPr>
        <w:t>et al</w:t>
      </w:r>
      <w:r w:rsidR="0086186F">
        <w:rPr>
          <w:rFonts w:ascii="Times New Roman" w:hAnsi="Times New Roman"/>
        </w:rPr>
        <w:t xml:space="preserve">. 2004; Choice </w:t>
      </w:r>
      <w:r w:rsidR="00B6180C" w:rsidRPr="00B6180C">
        <w:rPr>
          <w:rFonts w:ascii="Times New Roman" w:hAnsi="Times New Roman"/>
        </w:rPr>
        <w:t>et al</w:t>
      </w:r>
      <w:r w:rsidR="0086186F">
        <w:rPr>
          <w:rFonts w:ascii="Times New Roman" w:hAnsi="Times New Roman"/>
        </w:rPr>
        <w:t>. 2014)</w:t>
      </w:r>
      <w:r w:rsidR="00791560">
        <w:rPr>
          <w:rFonts w:ascii="Times New Roman" w:hAnsi="Times New Roman"/>
        </w:rPr>
        <w:t xml:space="preserve">.   Differences in </w:t>
      </w:r>
      <w:r w:rsidR="000E474E">
        <w:rPr>
          <w:rFonts w:ascii="Times New Roman" w:hAnsi="Times New Roman"/>
        </w:rPr>
        <w:t xml:space="preserve">operational definitions and method of estimation </w:t>
      </w:r>
      <w:r w:rsidR="00791560">
        <w:rPr>
          <w:rFonts w:ascii="Times New Roman" w:hAnsi="Times New Roman"/>
        </w:rPr>
        <w:t xml:space="preserve">are </w:t>
      </w:r>
      <w:r w:rsidR="000E474E">
        <w:rPr>
          <w:rFonts w:ascii="Times New Roman" w:hAnsi="Times New Roman"/>
        </w:rPr>
        <w:t xml:space="preserve">also </w:t>
      </w:r>
      <w:r w:rsidR="00791560">
        <w:rPr>
          <w:rFonts w:ascii="Times New Roman" w:hAnsi="Times New Roman"/>
        </w:rPr>
        <w:t xml:space="preserve">likely to </w:t>
      </w:r>
      <w:r w:rsidR="000E474E">
        <w:rPr>
          <w:rFonts w:ascii="Times New Roman" w:hAnsi="Times New Roman"/>
        </w:rPr>
        <w:t>contribute</w:t>
      </w:r>
      <w:r w:rsidR="00791560">
        <w:rPr>
          <w:rFonts w:ascii="Times New Roman" w:hAnsi="Times New Roman"/>
        </w:rPr>
        <w:t xml:space="preserve"> to differences in reported values.  For example, Dennison </w:t>
      </w:r>
      <w:r w:rsidR="00B6180C" w:rsidRPr="00B6180C">
        <w:rPr>
          <w:rFonts w:ascii="Times New Roman" w:hAnsi="Times New Roman"/>
        </w:rPr>
        <w:t>et al</w:t>
      </w:r>
      <w:r w:rsidR="00791560">
        <w:rPr>
          <w:rFonts w:ascii="Times New Roman" w:hAnsi="Times New Roman"/>
        </w:rPr>
        <w:t xml:space="preserve">. (1993) defined minimal light requirements as the percent light at the maximal depth limit for seagrass – where depth limit was defined variously by different included studies.  Choice </w:t>
      </w:r>
      <w:r w:rsidR="00B6180C" w:rsidRPr="00B6180C">
        <w:rPr>
          <w:rFonts w:ascii="Times New Roman" w:hAnsi="Times New Roman"/>
        </w:rPr>
        <w:t>et al</w:t>
      </w:r>
      <w:r w:rsidR="00791560">
        <w:rPr>
          <w:rFonts w:ascii="Times New Roman" w:hAnsi="Times New Roman"/>
        </w:rPr>
        <w:t xml:space="preserve">. (2014) applied a statistical method to data from individual stations seeking to find the percentage of surface irradiance linked to </w:t>
      </w:r>
      <w:r w:rsidR="002C19D8">
        <w:rPr>
          <w:rFonts w:ascii="Times New Roman" w:hAnsi="Times New Roman"/>
        </w:rPr>
        <w:t xml:space="preserve">seagrass percent cover or shoot density of zero.  In this study, we sought to </w:t>
      </w:r>
      <w:r w:rsidR="0086186F">
        <w:rPr>
          <w:rFonts w:ascii="Times New Roman" w:hAnsi="Times New Roman"/>
        </w:rPr>
        <w:t xml:space="preserve">generate more comparable estimates </w:t>
      </w:r>
      <w:r w:rsidR="0058014A">
        <w:rPr>
          <w:rFonts w:ascii="Times New Roman" w:hAnsi="Times New Roman"/>
        </w:rPr>
        <w:t xml:space="preserve">of depth of colonization and light requirements </w:t>
      </w:r>
      <w:r w:rsidR="0086186F">
        <w:rPr>
          <w:rFonts w:ascii="Times New Roman" w:hAnsi="Times New Roman"/>
        </w:rPr>
        <w:t xml:space="preserve">by </w:t>
      </w:r>
      <w:r w:rsidR="002C19D8">
        <w:rPr>
          <w:rFonts w:ascii="Times New Roman" w:hAnsi="Times New Roman"/>
        </w:rPr>
        <w:t xml:space="preserve">broadly applying the same method to characterize seagrass </w:t>
      </w:r>
      <w:r w:rsidR="0086186F">
        <w:rPr>
          <w:rFonts w:ascii="Times New Roman" w:hAnsi="Times New Roman"/>
        </w:rPr>
        <w:t>depth of colonization and relating</w:t>
      </w:r>
      <w:r w:rsidR="002C19D8">
        <w:rPr>
          <w:rFonts w:ascii="Times New Roman" w:hAnsi="Times New Roman"/>
        </w:rPr>
        <w:t xml:space="preserve"> it to estimates of </w:t>
      </w:r>
      <w:r w:rsidR="0036393D">
        <w:rPr>
          <w:rFonts w:ascii="Times New Roman" w:hAnsi="Times New Roman"/>
        </w:rPr>
        <w:t>light attenuation</w:t>
      </w:r>
      <w:r w:rsidR="002C19D8">
        <w:rPr>
          <w:rFonts w:ascii="Times New Roman" w:hAnsi="Times New Roman"/>
        </w:rPr>
        <w:t xml:space="preserve"> at similar </w:t>
      </w:r>
      <w:r w:rsidR="00A6481E">
        <w:rPr>
          <w:rFonts w:ascii="Times New Roman" w:hAnsi="Times New Roman"/>
        </w:rPr>
        <w:t>scales. To</w:t>
      </w:r>
      <w:r w:rsidR="00813CC4">
        <w:rPr>
          <w:rFonts w:ascii="Times New Roman" w:hAnsi="Times New Roman"/>
        </w:rPr>
        <w:t xml:space="preserve"> </w:t>
      </w:r>
      <w:r w:rsidR="002C19D8">
        <w:rPr>
          <w:rFonts w:ascii="Times New Roman" w:hAnsi="Times New Roman"/>
        </w:rPr>
        <w:t xml:space="preserve">quantify </w:t>
      </w:r>
      <w:r w:rsidR="0036393D">
        <w:rPr>
          <w:rFonts w:ascii="Times New Roman" w:hAnsi="Times New Roman"/>
        </w:rPr>
        <w:t>light attenuation</w:t>
      </w:r>
      <w:r w:rsidR="002C19D8">
        <w:rPr>
          <w:rFonts w:ascii="Times New Roman" w:hAnsi="Times New Roman"/>
        </w:rPr>
        <w:t xml:space="preserve"> at temporal and spatial scales </w:t>
      </w:r>
      <w:r w:rsidR="002C19D8" w:rsidRPr="00997053">
        <w:rPr>
          <w:rFonts w:ascii="Times New Roman" w:hAnsi="Times New Roman"/>
        </w:rPr>
        <w:t xml:space="preserve">relevant to </w:t>
      </w:r>
      <w:r w:rsidR="002C19D8">
        <w:rPr>
          <w:rFonts w:ascii="Times New Roman" w:hAnsi="Times New Roman"/>
        </w:rPr>
        <w:t xml:space="preserve">understanding seagrass distributions in </w:t>
      </w:r>
      <w:r w:rsidR="002C19D8" w:rsidRPr="00997053">
        <w:rPr>
          <w:rFonts w:ascii="Times New Roman" w:hAnsi="Times New Roman"/>
        </w:rPr>
        <w:t>coastal ecosystems</w:t>
      </w:r>
      <w:r w:rsidR="002C19D8">
        <w:rPr>
          <w:rFonts w:ascii="Times New Roman" w:hAnsi="Times New Roman"/>
        </w:rPr>
        <w:t>, we used estimates derived from satellite remote sensing</w:t>
      </w:r>
      <w:r w:rsidR="00283586">
        <w:rPr>
          <w:rFonts w:ascii="Times New Roman" w:hAnsi="Times New Roman"/>
        </w:rPr>
        <w:t xml:space="preserve"> along with more conventional </w:t>
      </w:r>
      <w:r w:rsidR="0036393D">
        <w:rPr>
          <w:rFonts w:ascii="Times New Roman" w:hAnsi="Times New Roman"/>
        </w:rPr>
        <w:t xml:space="preserve">observations of </w:t>
      </w:r>
      <w:r w:rsidR="00283586">
        <w:rPr>
          <w:rFonts w:ascii="Times New Roman" w:hAnsi="Times New Roman"/>
        </w:rPr>
        <w:t>water clarity</w:t>
      </w:r>
      <w:r w:rsidR="00A6481E">
        <w:rPr>
          <w:rFonts w:ascii="Times New Roman" w:hAnsi="Times New Roman"/>
        </w:rPr>
        <w:t>,</w:t>
      </w:r>
      <w:r w:rsidR="007221E4">
        <w:rPr>
          <w:rFonts w:ascii="Times New Roman" w:hAnsi="Times New Roman"/>
        </w:rPr>
        <w:t xml:space="preserve"> </w:t>
      </w:r>
      <w:r w:rsidR="00F34974">
        <w:rPr>
          <w:rFonts w:ascii="Times New Roman" w:hAnsi="Times New Roman"/>
        </w:rPr>
        <w:t xml:space="preserve">including profiles using underwater radiometers and </w:t>
      </w:r>
      <w:proofErr w:type="spellStart"/>
      <w:r w:rsidR="00283586">
        <w:rPr>
          <w:rFonts w:ascii="Times New Roman" w:hAnsi="Times New Roman"/>
        </w:rPr>
        <w:t>Secchi</w:t>
      </w:r>
      <w:proofErr w:type="spellEnd"/>
      <w:r w:rsidR="00283586">
        <w:rPr>
          <w:rFonts w:ascii="Times New Roman" w:hAnsi="Times New Roman"/>
        </w:rPr>
        <w:t xml:space="preserve"> depth</w:t>
      </w:r>
      <w:r w:rsidR="002C19D8">
        <w:rPr>
          <w:rFonts w:ascii="Times New Roman" w:hAnsi="Times New Roman"/>
        </w:rPr>
        <w:t xml:space="preserve">.  </w:t>
      </w:r>
      <w:r w:rsidR="00F34974">
        <w:rPr>
          <w:rFonts w:ascii="Times New Roman" w:hAnsi="Times New Roman"/>
        </w:rPr>
        <w:t xml:space="preserve">Although </w:t>
      </w:r>
      <w:r w:rsidR="00F34974" w:rsidRPr="00A6481E">
        <w:rPr>
          <w:rFonts w:ascii="Times New Roman" w:hAnsi="Times New Roman"/>
          <w:i/>
        </w:rPr>
        <w:t>in situ</w:t>
      </w:r>
      <w:r w:rsidR="00F34974">
        <w:rPr>
          <w:rFonts w:ascii="Times New Roman" w:hAnsi="Times New Roman"/>
        </w:rPr>
        <w:t xml:space="preserve"> measures provide locally precise estimates, o</w:t>
      </w:r>
      <w:r w:rsidR="007C1CF4">
        <w:rPr>
          <w:rFonts w:ascii="Times New Roman" w:hAnsi="Times New Roman"/>
        </w:rPr>
        <w:t xml:space="preserve">cean color data </w:t>
      </w:r>
      <w:r w:rsidR="00910D26" w:rsidRPr="00997053">
        <w:rPr>
          <w:rFonts w:ascii="Times New Roman" w:hAnsi="Times New Roman"/>
        </w:rPr>
        <w:t xml:space="preserve">from </w:t>
      </w:r>
      <w:r w:rsidR="002B3F33">
        <w:rPr>
          <w:rFonts w:ascii="Times New Roman" w:hAnsi="Times New Roman"/>
        </w:rPr>
        <w:t xml:space="preserve">satellite </w:t>
      </w:r>
      <w:r w:rsidR="00910D26" w:rsidRPr="00997053">
        <w:rPr>
          <w:rFonts w:ascii="Times New Roman" w:hAnsi="Times New Roman"/>
        </w:rPr>
        <w:t xml:space="preserve">remote sensing can provide </w:t>
      </w:r>
      <w:r w:rsidR="00283586">
        <w:rPr>
          <w:rFonts w:ascii="Times New Roman" w:hAnsi="Times New Roman"/>
        </w:rPr>
        <w:t xml:space="preserve">consistent </w:t>
      </w:r>
      <w:r w:rsidR="00910D26" w:rsidRPr="00997053">
        <w:rPr>
          <w:rFonts w:ascii="Times New Roman" w:hAnsi="Times New Roman"/>
        </w:rPr>
        <w:t xml:space="preserve">estimates of </w:t>
      </w:r>
      <w:r w:rsidR="0036393D">
        <w:rPr>
          <w:rFonts w:ascii="Times New Roman" w:hAnsi="Times New Roman"/>
        </w:rPr>
        <w:t>light attenuation</w:t>
      </w:r>
      <w:r w:rsidR="00910D26" w:rsidRPr="00997053">
        <w:rPr>
          <w:rFonts w:ascii="Times New Roman" w:hAnsi="Times New Roman"/>
        </w:rPr>
        <w:t xml:space="preserve"> </w:t>
      </w:r>
      <w:r w:rsidR="00F61194">
        <w:rPr>
          <w:rFonts w:ascii="Times New Roman" w:hAnsi="Times New Roman"/>
        </w:rPr>
        <w:t xml:space="preserve">across </w:t>
      </w:r>
      <w:r w:rsidR="00780C03">
        <w:rPr>
          <w:rFonts w:ascii="Times New Roman" w:hAnsi="Times New Roman"/>
        </w:rPr>
        <w:t xml:space="preserve">a large spatial </w:t>
      </w:r>
      <w:r w:rsidR="00F61194">
        <w:rPr>
          <w:rFonts w:ascii="Times New Roman" w:hAnsi="Times New Roman"/>
        </w:rPr>
        <w:t>extent</w:t>
      </w:r>
      <w:r w:rsidR="007C1CF4">
        <w:rPr>
          <w:rFonts w:ascii="Times New Roman" w:hAnsi="Times New Roman"/>
        </w:rPr>
        <w:t>, often</w:t>
      </w:r>
      <w:r w:rsidR="00F61194">
        <w:rPr>
          <w:rFonts w:ascii="Times New Roman" w:hAnsi="Times New Roman"/>
        </w:rPr>
        <w:t xml:space="preserve"> with </w:t>
      </w:r>
      <w:r w:rsidR="007C1CF4">
        <w:rPr>
          <w:rFonts w:ascii="Times New Roman" w:hAnsi="Times New Roman"/>
        </w:rPr>
        <w:t>a high return frequency</w:t>
      </w:r>
      <w:r w:rsidR="00F34974">
        <w:rPr>
          <w:rFonts w:ascii="Times New Roman" w:hAnsi="Times New Roman"/>
        </w:rPr>
        <w:t xml:space="preserve"> (e.g., ~8 days)</w:t>
      </w:r>
      <w:r w:rsidR="00F61194">
        <w:rPr>
          <w:rFonts w:ascii="Times New Roman" w:hAnsi="Times New Roman"/>
        </w:rPr>
        <w:t xml:space="preserve"> and </w:t>
      </w:r>
      <w:r w:rsidR="00F34974">
        <w:rPr>
          <w:rFonts w:ascii="Times New Roman" w:hAnsi="Times New Roman"/>
        </w:rPr>
        <w:t xml:space="preserve">long-term </w:t>
      </w:r>
      <w:r w:rsidR="007C1CF4">
        <w:rPr>
          <w:rFonts w:ascii="Times New Roman" w:hAnsi="Times New Roman"/>
        </w:rPr>
        <w:t xml:space="preserve">data collection, which is </w:t>
      </w:r>
      <w:r w:rsidR="00F34974">
        <w:rPr>
          <w:rFonts w:ascii="Times New Roman" w:hAnsi="Times New Roman"/>
        </w:rPr>
        <w:t xml:space="preserve">useful </w:t>
      </w:r>
      <w:r w:rsidR="00F61194">
        <w:rPr>
          <w:rFonts w:ascii="Times New Roman" w:hAnsi="Times New Roman"/>
        </w:rPr>
        <w:t xml:space="preserve">for characterizing </w:t>
      </w:r>
      <w:r w:rsidR="00780C03">
        <w:rPr>
          <w:rFonts w:ascii="Times New Roman" w:hAnsi="Times New Roman"/>
        </w:rPr>
        <w:t xml:space="preserve">average </w:t>
      </w:r>
      <w:r w:rsidR="0036393D">
        <w:rPr>
          <w:rFonts w:ascii="Times New Roman" w:hAnsi="Times New Roman"/>
        </w:rPr>
        <w:t>attenuation</w:t>
      </w:r>
      <w:r w:rsidR="008D20CF">
        <w:rPr>
          <w:rFonts w:ascii="Times New Roman" w:hAnsi="Times New Roman"/>
        </w:rPr>
        <w:t xml:space="preserve"> (</w:t>
      </w:r>
      <w:r w:rsidR="00466508">
        <w:rPr>
          <w:rFonts w:ascii="Times New Roman" w:hAnsi="Times New Roman"/>
        </w:rPr>
        <w:t xml:space="preserve">Woodruff </w:t>
      </w:r>
      <w:r w:rsidR="00B6180C" w:rsidRPr="00B6180C">
        <w:rPr>
          <w:rFonts w:ascii="Times New Roman" w:hAnsi="Times New Roman"/>
        </w:rPr>
        <w:t>et al</w:t>
      </w:r>
      <w:r w:rsidR="00466508">
        <w:rPr>
          <w:rFonts w:ascii="Times New Roman" w:hAnsi="Times New Roman"/>
        </w:rPr>
        <w:t xml:space="preserve">. 1999; </w:t>
      </w:r>
      <w:r w:rsidR="008D20CF">
        <w:rPr>
          <w:rFonts w:ascii="Times New Roman" w:hAnsi="Times New Roman"/>
        </w:rPr>
        <w:t xml:space="preserve">Chen </w:t>
      </w:r>
      <w:r w:rsidR="00B6180C" w:rsidRPr="00B6180C">
        <w:rPr>
          <w:rFonts w:ascii="Times New Roman" w:hAnsi="Times New Roman"/>
        </w:rPr>
        <w:t>et al</w:t>
      </w:r>
      <w:r w:rsidR="008D20CF">
        <w:rPr>
          <w:rFonts w:ascii="Times New Roman" w:hAnsi="Times New Roman"/>
        </w:rPr>
        <w:t>. 2007)</w:t>
      </w:r>
      <w:r w:rsidR="00780C03">
        <w:rPr>
          <w:rFonts w:ascii="Times New Roman" w:hAnsi="Times New Roman"/>
        </w:rPr>
        <w:t>.</w:t>
      </w:r>
    </w:p>
    <w:p w14:paraId="6D35A66B" w14:textId="7E3E7ABE" w:rsidR="00270510" w:rsidRDefault="00910D26" w:rsidP="00907666">
      <w:pPr>
        <w:spacing w:before="0" w:after="0" w:line="360" w:lineRule="auto"/>
        <w:ind w:firstLine="720"/>
        <w:rPr>
          <w:rFonts w:ascii="Times New Roman" w:hAnsi="Times New Roman"/>
        </w:rPr>
      </w:pPr>
      <w:r w:rsidRPr="00997053">
        <w:rPr>
          <w:rFonts w:ascii="Times New Roman" w:hAnsi="Times New Roman"/>
        </w:rPr>
        <w:t>Th</w:t>
      </w:r>
      <w:r w:rsidR="007D7199">
        <w:rPr>
          <w:rFonts w:ascii="Times New Roman" w:hAnsi="Times New Roman"/>
        </w:rPr>
        <w:t>e overall goal of this s</w:t>
      </w:r>
      <w:r w:rsidR="00634A1C">
        <w:rPr>
          <w:rFonts w:ascii="Times New Roman" w:hAnsi="Times New Roman"/>
        </w:rPr>
        <w:t xml:space="preserve">tudy </w:t>
      </w:r>
      <w:r w:rsidR="00244181">
        <w:rPr>
          <w:rFonts w:ascii="Times New Roman" w:hAnsi="Times New Roman"/>
        </w:rPr>
        <w:t>i</w:t>
      </w:r>
      <w:r w:rsidR="007D7199">
        <w:rPr>
          <w:rFonts w:ascii="Times New Roman" w:hAnsi="Times New Roman"/>
        </w:rPr>
        <w:t>s to present</w:t>
      </w:r>
      <w:r w:rsidRPr="00997053">
        <w:rPr>
          <w:rFonts w:ascii="Times New Roman" w:hAnsi="Times New Roman"/>
        </w:rPr>
        <w:t xml:space="preserve"> a</w:t>
      </w:r>
      <w:r w:rsidR="00344818">
        <w:rPr>
          <w:rFonts w:ascii="Times New Roman" w:hAnsi="Times New Roman"/>
        </w:rPr>
        <w:t>n algorithm</w:t>
      </w:r>
      <w:r w:rsidRPr="00997053">
        <w:rPr>
          <w:rFonts w:ascii="Times New Roman" w:hAnsi="Times New Roman"/>
        </w:rPr>
        <w:t xml:space="preserve"> for estimating seagrass depth of colonization </w:t>
      </w:r>
      <w:r w:rsidR="00344818">
        <w:rPr>
          <w:rFonts w:ascii="Times New Roman" w:hAnsi="Times New Roman"/>
        </w:rPr>
        <w:t xml:space="preserve">and light requirements </w:t>
      </w:r>
      <w:r w:rsidRPr="00997053">
        <w:rPr>
          <w:rFonts w:ascii="Times New Roman" w:hAnsi="Times New Roman"/>
        </w:rPr>
        <w:t xml:space="preserve">using geospatial datasets describing seagrass coverage and satellite remote sensing data of light attenuation in the water column. </w:t>
      </w:r>
      <w:r w:rsidR="00FB5DEB">
        <w:rPr>
          <w:rFonts w:ascii="Times New Roman" w:hAnsi="Times New Roman"/>
        </w:rPr>
        <w:t xml:space="preserve">The approach allowed us to </w:t>
      </w:r>
      <w:r w:rsidR="00421AF8">
        <w:rPr>
          <w:rFonts w:ascii="Times New Roman" w:hAnsi="Times New Roman"/>
        </w:rPr>
        <w:t xml:space="preserve">generate </w:t>
      </w:r>
      <w:r w:rsidR="00907666">
        <w:rPr>
          <w:rFonts w:ascii="Times New Roman" w:hAnsi="Times New Roman"/>
        </w:rPr>
        <w:t xml:space="preserve">consistent estimates of seagrass depth of colonization and light requirements, enabling meaningful comparisons of each across space and time.  This supports the management need to evaluate status and trends, and to predict how water quality changes could affect seagrass extent </w:t>
      </w:r>
      <w:r w:rsidR="00907666">
        <w:rPr>
          <w:rFonts w:ascii="Times New Roman" w:hAnsi="Times New Roman"/>
        </w:rPr>
        <w:lastRenderedPageBreak/>
        <w:t>and distribution given existing relationships with light attenuation.  S</w:t>
      </w:r>
      <w:r w:rsidR="007D7199">
        <w:rPr>
          <w:rFonts w:ascii="Times New Roman" w:hAnsi="Times New Roman"/>
        </w:rPr>
        <w:t xml:space="preserve">pecific </w:t>
      </w:r>
      <w:r w:rsidRPr="00997053">
        <w:rPr>
          <w:rFonts w:ascii="Times New Roman" w:hAnsi="Times New Roman"/>
        </w:rPr>
        <w:t xml:space="preserve">objectives </w:t>
      </w:r>
      <w:r w:rsidR="00E776E7">
        <w:rPr>
          <w:rFonts w:ascii="Times New Roman" w:hAnsi="Times New Roman"/>
        </w:rPr>
        <w:t xml:space="preserve">were </w:t>
      </w:r>
      <w:r w:rsidRPr="00997053">
        <w:rPr>
          <w:rFonts w:ascii="Times New Roman" w:hAnsi="Times New Roman"/>
        </w:rPr>
        <w:t>to</w:t>
      </w:r>
      <w:r w:rsidR="00CF6B0D">
        <w:rPr>
          <w:rFonts w:ascii="Times New Roman" w:hAnsi="Times New Roman"/>
        </w:rPr>
        <w:t xml:space="preserve"> 1) </w:t>
      </w:r>
      <w:r w:rsidRPr="00997053">
        <w:rPr>
          <w:rFonts w:ascii="Times New Roman" w:hAnsi="Times New Roman"/>
        </w:rPr>
        <w:t>describe the method for estimating seagrass depth of colonization,</w:t>
      </w:r>
      <w:r w:rsidR="00CF6B0D">
        <w:rPr>
          <w:rFonts w:ascii="Times New Roman" w:hAnsi="Times New Roman"/>
        </w:rPr>
        <w:t xml:space="preserve"> 2) </w:t>
      </w:r>
      <w:r w:rsidRPr="00997053">
        <w:rPr>
          <w:rFonts w:ascii="Times New Roman" w:hAnsi="Times New Roman"/>
        </w:rPr>
        <w:t xml:space="preserve">apply the technique to </w:t>
      </w:r>
      <w:r w:rsidR="00344818">
        <w:rPr>
          <w:rFonts w:ascii="Times New Roman" w:hAnsi="Times New Roman"/>
        </w:rPr>
        <w:t>target</w:t>
      </w:r>
      <w:r w:rsidR="0016739C">
        <w:rPr>
          <w:rFonts w:ascii="Times New Roman" w:hAnsi="Times New Roman"/>
        </w:rPr>
        <w:t xml:space="preserve"> locations in four</w:t>
      </w:r>
      <w:r w:rsidR="00344818" w:rsidRPr="00997053">
        <w:rPr>
          <w:rFonts w:ascii="Times New Roman" w:hAnsi="Times New Roman"/>
        </w:rPr>
        <w:t xml:space="preserve"> </w:t>
      </w:r>
      <w:r w:rsidR="0016739C">
        <w:rPr>
          <w:rFonts w:ascii="Times New Roman" w:hAnsi="Times New Roman"/>
        </w:rPr>
        <w:t xml:space="preserve">Florida </w:t>
      </w:r>
      <w:r w:rsidR="00E776E7">
        <w:rPr>
          <w:rFonts w:ascii="Times New Roman" w:hAnsi="Times New Roman"/>
        </w:rPr>
        <w:t xml:space="preserve">estuaries </w:t>
      </w:r>
      <w:r w:rsidRPr="00997053">
        <w:rPr>
          <w:rFonts w:ascii="Times New Roman" w:hAnsi="Times New Roman"/>
        </w:rPr>
        <w:t>to illustrate quantification of seagrass growth patterns, and</w:t>
      </w:r>
      <w:r w:rsidR="00CF6B0D">
        <w:rPr>
          <w:rFonts w:ascii="Times New Roman" w:hAnsi="Times New Roman"/>
        </w:rPr>
        <w:t xml:space="preserve"> 3) </w:t>
      </w:r>
      <w:r w:rsidRPr="00997053">
        <w:rPr>
          <w:rFonts w:ascii="Times New Roman" w:hAnsi="Times New Roman"/>
        </w:rPr>
        <w:t xml:space="preserve">develop a spatial description of </w:t>
      </w:r>
      <w:r w:rsidR="00E776E7">
        <w:rPr>
          <w:rFonts w:ascii="Times New Roman" w:hAnsi="Times New Roman"/>
        </w:rPr>
        <w:t xml:space="preserve">relationships among depth limits and </w:t>
      </w:r>
      <w:r w:rsidR="0036393D">
        <w:rPr>
          <w:rFonts w:ascii="Times New Roman" w:hAnsi="Times New Roman"/>
        </w:rPr>
        <w:t>light attenuation</w:t>
      </w:r>
      <w:r w:rsidRPr="00997053">
        <w:rPr>
          <w:rFonts w:ascii="Times New Roman" w:hAnsi="Times New Roman"/>
        </w:rPr>
        <w:t xml:space="preserve">, </w:t>
      </w:r>
      <w:r w:rsidR="00E776E7">
        <w:rPr>
          <w:rFonts w:ascii="Times New Roman" w:hAnsi="Times New Roman"/>
        </w:rPr>
        <w:t xml:space="preserve">characterizing patterns in </w:t>
      </w:r>
      <w:r w:rsidRPr="00997053">
        <w:rPr>
          <w:rFonts w:ascii="Times New Roman" w:hAnsi="Times New Roman"/>
        </w:rPr>
        <w:t xml:space="preserve">light requirements </w:t>
      </w:r>
      <w:r w:rsidR="00344818">
        <w:rPr>
          <w:rFonts w:ascii="Times New Roman" w:hAnsi="Times New Roman"/>
        </w:rPr>
        <w:t xml:space="preserve">in each </w:t>
      </w:r>
      <w:r w:rsidRPr="00997053">
        <w:rPr>
          <w:rFonts w:ascii="Times New Roman" w:hAnsi="Times New Roman"/>
        </w:rPr>
        <w:t>case stud</w:t>
      </w:r>
      <w:r w:rsidR="00344818">
        <w:rPr>
          <w:rFonts w:ascii="Times New Roman" w:hAnsi="Times New Roman"/>
        </w:rPr>
        <w:t>y</w:t>
      </w:r>
      <w:r w:rsidR="00FB5DEB">
        <w:rPr>
          <w:rFonts w:ascii="Times New Roman" w:hAnsi="Times New Roman"/>
        </w:rPr>
        <w:t xml:space="preserve"> and between regions</w:t>
      </w:r>
      <w:r w:rsidRPr="00997053">
        <w:rPr>
          <w:rFonts w:ascii="Times New Roman" w:hAnsi="Times New Roman"/>
        </w:rPr>
        <w:t>.</w:t>
      </w:r>
      <w:r w:rsidR="00FB5DEB">
        <w:rPr>
          <w:rFonts w:ascii="Times New Roman" w:hAnsi="Times New Roman"/>
        </w:rPr>
        <w:t xml:space="preserve">  The analytical approach </w:t>
      </w:r>
      <w:r w:rsidR="00754FEB">
        <w:rPr>
          <w:rFonts w:ascii="Times New Roman" w:hAnsi="Times New Roman"/>
        </w:rPr>
        <w:t>wa</w:t>
      </w:r>
      <w:r w:rsidR="00FB5DEB">
        <w:rPr>
          <w:rFonts w:ascii="Times New Roman" w:hAnsi="Times New Roman"/>
        </w:rPr>
        <w:t xml:space="preserve">s also automated </w:t>
      </w:r>
      <w:r w:rsidR="00754FEB">
        <w:rPr>
          <w:rFonts w:ascii="Times New Roman" w:hAnsi="Times New Roman"/>
        </w:rPr>
        <w:t xml:space="preserve">for use in the R statistical programming language (RDCT 2016), which allowed us to evaluate changes in seagrass light requirements in Tampa Bay over </w:t>
      </w:r>
      <w:r w:rsidR="00907666">
        <w:rPr>
          <w:rFonts w:ascii="Times New Roman" w:hAnsi="Times New Roman"/>
        </w:rPr>
        <w:t xml:space="preserve">a period of </w:t>
      </w:r>
      <w:r w:rsidR="00754FEB">
        <w:rPr>
          <w:rFonts w:ascii="Times New Roman" w:hAnsi="Times New Roman"/>
        </w:rPr>
        <w:t>twenty</w:t>
      </w:r>
      <w:r w:rsidR="00A6481E">
        <w:rPr>
          <w:rFonts w:ascii="Times New Roman" w:hAnsi="Times New Roman"/>
        </w:rPr>
        <w:t>-five</w:t>
      </w:r>
      <w:r w:rsidR="00754FEB">
        <w:rPr>
          <w:rFonts w:ascii="Times New Roman" w:hAnsi="Times New Roman"/>
        </w:rPr>
        <w:t xml:space="preserve"> years. </w:t>
      </w:r>
    </w:p>
    <w:p w14:paraId="42AAFB4D" w14:textId="77777777" w:rsidR="00B27D46" w:rsidRPr="00997053" w:rsidRDefault="00B27D46" w:rsidP="001A66BE">
      <w:pPr>
        <w:spacing w:before="0" w:after="0" w:line="360" w:lineRule="auto"/>
        <w:ind w:firstLine="720"/>
        <w:rPr>
          <w:rFonts w:ascii="Times New Roman" w:hAnsi="Times New Roman"/>
        </w:rPr>
      </w:pPr>
    </w:p>
    <w:p w14:paraId="3E3E42FE" w14:textId="77777777" w:rsidR="00270510" w:rsidRPr="002D75BF" w:rsidRDefault="00910D26" w:rsidP="001A66BE">
      <w:pPr>
        <w:spacing w:before="0" w:after="0" w:line="360" w:lineRule="auto"/>
        <w:rPr>
          <w:rFonts w:ascii="Times New Roman" w:hAnsi="Times New Roman"/>
          <w:b/>
        </w:rPr>
      </w:pPr>
      <w:bookmarkStart w:id="2" w:name="methods"/>
      <w:r w:rsidRPr="002D75BF">
        <w:rPr>
          <w:rFonts w:ascii="Times New Roman" w:hAnsi="Times New Roman"/>
          <w:b/>
        </w:rPr>
        <w:t>Methods</w:t>
      </w:r>
    </w:p>
    <w:p w14:paraId="759CE84E" w14:textId="77777777" w:rsidR="00270510" w:rsidRPr="001A66BE" w:rsidRDefault="00910D26" w:rsidP="001A66BE">
      <w:pPr>
        <w:spacing w:before="0" w:after="0" w:line="360" w:lineRule="auto"/>
        <w:rPr>
          <w:rFonts w:ascii="Times New Roman" w:hAnsi="Times New Roman"/>
          <w:i/>
        </w:rPr>
      </w:pPr>
      <w:bookmarkStart w:id="3" w:name="sec:data_srcs"/>
      <w:bookmarkEnd w:id="2"/>
      <w:r w:rsidRPr="001A66BE">
        <w:rPr>
          <w:rFonts w:ascii="Times New Roman" w:hAnsi="Times New Roman"/>
          <w:i/>
        </w:rPr>
        <w:t>Study sites and data sources</w:t>
      </w:r>
    </w:p>
    <w:bookmarkEnd w:id="3"/>
    <w:p w14:paraId="1F88F6F8" w14:textId="06A49F95" w:rsidR="00270510" w:rsidRPr="00997053" w:rsidRDefault="00BC5813" w:rsidP="001A66BE">
      <w:pPr>
        <w:spacing w:before="0" w:after="0" w:line="360" w:lineRule="auto"/>
        <w:ind w:firstLine="720"/>
        <w:rPr>
          <w:rFonts w:ascii="Times New Roman" w:hAnsi="Times New Roman"/>
        </w:rPr>
      </w:pPr>
      <w:r>
        <w:rPr>
          <w:rFonts w:ascii="Times New Roman" w:hAnsi="Times New Roman"/>
        </w:rPr>
        <w:t>Study sites include</w:t>
      </w:r>
      <w:r w:rsidR="00760543">
        <w:rPr>
          <w:rFonts w:ascii="Times New Roman" w:hAnsi="Times New Roman"/>
        </w:rPr>
        <w:t>d</w:t>
      </w:r>
      <w:r>
        <w:rPr>
          <w:rFonts w:ascii="Times New Roman" w:hAnsi="Times New Roman"/>
        </w:rPr>
        <w:t xml:space="preserve"> </w:t>
      </w:r>
      <w:r w:rsidR="001455C6">
        <w:rPr>
          <w:rFonts w:ascii="Times New Roman" w:hAnsi="Times New Roman"/>
        </w:rPr>
        <w:t>four</w:t>
      </w:r>
      <w:r>
        <w:rPr>
          <w:rFonts w:ascii="Times New Roman" w:hAnsi="Times New Roman"/>
        </w:rPr>
        <w:t xml:space="preserve"> </w:t>
      </w:r>
      <w:r w:rsidR="00910D26" w:rsidRPr="00997053">
        <w:rPr>
          <w:rFonts w:ascii="Times New Roman" w:hAnsi="Times New Roman"/>
        </w:rPr>
        <w:t xml:space="preserve">coastal </w:t>
      </w:r>
      <w:r>
        <w:rPr>
          <w:rFonts w:ascii="Times New Roman" w:hAnsi="Times New Roman"/>
        </w:rPr>
        <w:t xml:space="preserve">areas </w:t>
      </w:r>
      <w:r w:rsidR="00910D26" w:rsidRPr="00997053">
        <w:rPr>
          <w:rFonts w:ascii="Times New Roman" w:hAnsi="Times New Roman"/>
        </w:rPr>
        <w:t xml:space="preserve">in Florida: </w:t>
      </w:r>
      <w:proofErr w:type="gramStart"/>
      <w:r w:rsidR="00910D26" w:rsidRPr="00997053">
        <w:rPr>
          <w:rFonts w:ascii="Times New Roman" w:hAnsi="Times New Roman"/>
        </w:rPr>
        <w:t>the</w:t>
      </w:r>
      <w:proofErr w:type="gramEnd"/>
      <w:r w:rsidR="00910D26" w:rsidRPr="00997053">
        <w:rPr>
          <w:rFonts w:ascii="Times New Roman" w:hAnsi="Times New Roman"/>
        </w:rPr>
        <w:t xml:space="preserve"> B</w:t>
      </w:r>
      <w:r w:rsidR="001455C6">
        <w:rPr>
          <w:rFonts w:ascii="Times New Roman" w:hAnsi="Times New Roman"/>
        </w:rPr>
        <w:t>ig Bend region (northeast Gulf c</w:t>
      </w:r>
      <w:r w:rsidR="00910D26" w:rsidRPr="00997053">
        <w:rPr>
          <w:rFonts w:ascii="Times New Roman" w:hAnsi="Times New Roman"/>
        </w:rPr>
        <w:t>oast), Choctawhatchee Bay (panha</w:t>
      </w:r>
      <w:r w:rsidR="001455C6">
        <w:rPr>
          <w:rFonts w:ascii="Times New Roman" w:hAnsi="Times New Roman"/>
        </w:rPr>
        <w:t>ndle), Tampa Bay (central Gulf c</w:t>
      </w:r>
      <w:r w:rsidR="00910D26" w:rsidRPr="00997053">
        <w:rPr>
          <w:rFonts w:ascii="Times New Roman" w:hAnsi="Times New Roman"/>
        </w:rPr>
        <w:t xml:space="preserve">oast), and Indian River Lagoon (Atlantic </w:t>
      </w:r>
      <w:r w:rsidR="001455C6">
        <w:rPr>
          <w:rFonts w:ascii="Times New Roman" w:hAnsi="Times New Roman"/>
        </w:rPr>
        <w:t xml:space="preserve">coast; </w:t>
      </w:r>
      <w:r w:rsidR="00A451DF">
        <w:rPr>
          <w:rFonts w:ascii="Times New Roman" w:hAnsi="Times New Roman"/>
        </w:rPr>
        <w:t xml:space="preserve">Table 1 and </w:t>
      </w:r>
      <w:r w:rsidR="004536FC">
        <w:rPr>
          <w:rFonts w:ascii="Times New Roman" w:hAnsi="Times New Roman"/>
        </w:rPr>
        <w:t>Fig.</w:t>
      </w:r>
      <w:r w:rsidR="00A451DF">
        <w:rPr>
          <w:rFonts w:ascii="Times New Roman" w:hAnsi="Times New Roman"/>
        </w:rPr>
        <w:t xml:space="preserve"> 2</w:t>
      </w:r>
      <w:r w:rsidR="00910D26" w:rsidRPr="00997053">
        <w:rPr>
          <w:rFonts w:ascii="Times New Roman" w:hAnsi="Times New Roman"/>
        </w:rPr>
        <w:t xml:space="preserve">). </w:t>
      </w:r>
      <w:r w:rsidR="00142D82">
        <w:rPr>
          <w:rFonts w:ascii="Times New Roman" w:hAnsi="Times New Roman"/>
        </w:rPr>
        <w:t xml:space="preserve">Florida’s estuaries and coastal waters </w:t>
      </w:r>
      <w:r w:rsidR="00F60C78">
        <w:rPr>
          <w:rFonts w:ascii="Times New Roman" w:hAnsi="Times New Roman"/>
        </w:rPr>
        <w:t>are partitioned</w:t>
      </w:r>
      <w:r w:rsidR="007C6958">
        <w:rPr>
          <w:rFonts w:ascii="Times New Roman" w:hAnsi="Times New Roman"/>
        </w:rPr>
        <w:t xml:space="preserve"> into</w:t>
      </w:r>
      <w:r w:rsidR="00F60C78">
        <w:rPr>
          <w:rFonts w:ascii="Times New Roman" w:hAnsi="Times New Roman"/>
        </w:rPr>
        <w:t xml:space="preserve"> </w:t>
      </w:r>
      <w:r w:rsidR="00142D82">
        <w:rPr>
          <w:rFonts w:ascii="Times New Roman" w:hAnsi="Times New Roman"/>
        </w:rPr>
        <w:t xml:space="preserve">segments </w:t>
      </w:r>
      <w:r w:rsidR="007C6958">
        <w:rPr>
          <w:rFonts w:ascii="Times New Roman" w:hAnsi="Times New Roman"/>
        </w:rPr>
        <w:t>foll</w:t>
      </w:r>
      <w:r w:rsidR="00F60C78">
        <w:rPr>
          <w:rFonts w:ascii="Times New Roman" w:hAnsi="Times New Roman"/>
        </w:rPr>
        <w:t>owing a scheme developed by the US Environmental Protection Agency for numeric nutrient criteria</w:t>
      </w:r>
      <w:r w:rsidR="007221E4">
        <w:rPr>
          <w:rFonts w:ascii="Times New Roman" w:hAnsi="Times New Roman"/>
        </w:rPr>
        <w:t xml:space="preserve"> (</w:t>
      </w:r>
      <w:r w:rsidR="00F85D98">
        <w:rPr>
          <w:rFonts w:ascii="Times New Roman" w:hAnsi="Times New Roman"/>
        </w:rPr>
        <w:t>US EPA</w:t>
      </w:r>
      <w:r w:rsidR="007221E4">
        <w:rPr>
          <w:rFonts w:ascii="Times New Roman" w:hAnsi="Times New Roman"/>
        </w:rPr>
        <w:t xml:space="preserve"> 2012)</w:t>
      </w:r>
      <w:r w:rsidR="00142D82">
        <w:rPr>
          <w:rFonts w:ascii="Times New Roman" w:hAnsi="Times New Roman"/>
        </w:rPr>
        <w:t>.</w:t>
      </w:r>
      <w:r w:rsidR="00F60C78">
        <w:rPr>
          <w:rFonts w:ascii="Times New Roman" w:hAnsi="Times New Roman"/>
        </w:rPr>
        <w:t xml:space="preserve"> </w:t>
      </w:r>
      <w:r w:rsidR="009B743F">
        <w:rPr>
          <w:rFonts w:ascii="Times New Roman" w:hAnsi="Times New Roman"/>
        </w:rPr>
        <w:t>The method for estimating depth of colonization was evaluated initially using o</w:t>
      </w:r>
      <w:r w:rsidR="00142D82">
        <w:rPr>
          <w:rFonts w:ascii="Times New Roman" w:hAnsi="Times New Roman"/>
        </w:rPr>
        <w:t xml:space="preserve">ne </w:t>
      </w:r>
      <w:r w:rsidR="00F60C78">
        <w:rPr>
          <w:rFonts w:ascii="Times New Roman" w:hAnsi="Times New Roman"/>
        </w:rPr>
        <w:t>segment</w:t>
      </w:r>
      <w:r w:rsidR="00142D82">
        <w:rPr>
          <w:rFonts w:ascii="Times New Roman" w:hAnsi="Times New Roman"/>
        </w:rPr>
        <w:t xml:space="preserve"> </w:t>
      </w:r>
      <w:r w:rsidR="009B743F">
        <w:rPr>
          <w:rFonts w:ascii="Times New Roman" w:hAnsi="Times New Roman"/>
        </w:rPr>
        <w:t xml:space="preserve">in </w:t>
      </w:r>
      <w:r w:rsidR="00142D82">
        <w:rPr>
          <w:rFonts w:ascii="Times New Roman" w:hAnsi="Times New Roman"/>
        </w:rPr>
        <w:t xml:space="preserve">each of </w:t>
      </w:r>
      <w:r w:rsidR="00393FEE">
        <w:rPr>
          <w:rFonts w:ascii="Times New Roman" w:hAnsi="Times New Roman"/>
        </w:rPr>
        <w:t>the four</w:t>
      </w:r>
      <w:r w:rsidR="00142D82">
        <w:rPr>
          <w:rFonts w:ascii="Times New Roman" w:hAnsi="Times New Roman"/>
        </w:rPr>
        <w:t xml:space="preserve"> areas</w:t>
      </w:r>
      <w:r w:rsidR="009B743F">
        <w:rPr>
          <w:rFonts w:ascii="Times New Roman" w:hAnsi="Times New Roman"/>
        </w:rPr>
        <w:t xml:space="preserve">, </w:t>
      </w:r>
      <w:r w:rsidR="00F60C78">
        <w:rPr>
          <w:rFonts w:ascii="Times New Roman" w:hAnsi="Times New Roman"/>
        </w:rPr>
        <w:t xml:space="preserve">chosen </w:t>
      </w:r>
      <w:r w:rsidR="007C6958">
        <w:rPr>
          <w:rFonts w:ascii="Times New Roman" w:hAnsi="Times New Roman"/>
        </w:rPr>
        <w:t>based on</w:t>
      </w:r>
      <w:r w:rsidR="004F60F1">
        <w:rPr>
          <w:rFonts w:ascii="Times New Roman" w:hAnsi="Times New Roman"/>
        </w:rPr>
        <w:t xml:space="preserve"> geographic coverage in Florida coastal areas and availability of seagrass data.</w:t>
      </w:r>
      <w:r w:rsidR="00142D82">
        <w:rPr>
          <w:rFonts w:ascii="Times New Roman" w:hAnsi="Times New Roman"/>
        </w:rPr>
        <w:t xml:space="preserve"> These </w:t>
      </w:r>
      <w:r w:rsidR="009B743F">
        <w:rPr>
          <w:rFonts w:ascii="Times New Roman" w:hAnsi="Times New Roman"/>
        </w:rPr>
        <w:t xml:space="preserve">segments </w:t>
      </w:r>
      <w:r w:rsidR="00142D82">
        <w:rPr>
          <w:rFonts w:ascii="Times New Roman" w:hAnsi="Times New Roman"/>
        </w:rPr>
        <w:t>include</w:t>
      </w:r>
      <w:r w:rsidR="00C82F21">
        <w:rPr>
          <w:rFonts w:ascii="Times New Roman" w:hAnsi="Times New Roman"/>
        </w:rPr>
        <w:t>d</w:t>
      </w:r>
      <w:r w:rsidR="00142D82">
        <w:rPr>
          <w:rFonts w:ascii="Times New Roman" w:hAnsi="Times New Roman"/>
        </w:rPr>
        <w:t xml:space="preserve"> </w:t>
      </w:r>
      <w:r w:rsidR="007C6958">
        <w:rPr>
          <w:rFonts w:ascii="Times New Roman" w:hAnsi="Times New Roman"/>
        </w:rPr>
        <w:t>Big Bend (BB), Western Choctawhatchee Bay (WCB), Old Tampa Bay (OTB), and Upper Indian River Lagoon (UIRL)</w:t>
      </w:r>
      <w:r w:rsidR="00F60C78">
        <w:rPr>
          <w:rFonts w:ascii="Times New Roman" w:hAnsi="Times New Roman"/>
        </w:rPr>
        <w:t xml:space="preserve">. </w:t>
      </w:r>
      <w:r w:rsidR="009B743F">
        <w:rPr>
          <w:rFonts w:ascii="Times New Roman" w:hAnsi="Times New Roman"/>
        </w:rPr>
        <w:t xml:space="preserve">The analysis was then </w:t>
      </w:r>
      <w:r w:rsidR="00F076EC">
        <w:rPr>
          <w:rFonts w:ascii="Times New Roman" w:hAnsi="Times New Roman"/>
        </w:rPr>
        <w:t xml:space="preserve">expanded to </w:t>
      </w:r>
      <w:r w:rsidR="00910D26" w:rsidRPr="00997053">
        <w:rPr>
          <w:rFonts w:ascii="Times New Roman" w:hAnsi="Times New Roman"/>
        </w:rPr>
        <w:t>quantif</w:t>
      </w:r>
      <w:r w:rsidR="00F076EC">
        <w:rPr>
          <w:rFonts w:ascii="Times New Roman" w:hAnsi="Times New Roman"/>
        </w:rPr>
        <w:t>y</w:t>
      </w:r>
      <w:r w:rsidR="00910D26" w:rsidRPr="00997053">
        <w:rPr>
          <w:rFonts w:ascii="Times New Roman" w:hAnsi="Times New Roman"/>
        </w:rPr>
        <w:t xml:space="preserve"> </w:t>
      </w:r>
      <w:r w:rsidR="00740E34">
        <w:rPr>
          <w:rFonts w:ascii="Times New Roman" w:hAnsi="Times New Roman"/>
        </w:rPr>
        <w:t xml:space="preserve">spatially-resolved </w:t>
      </w:r>
      <w:r w:rsidR="00910D26" w:rsidRPr="00997053">
        <w:rPr>
          <w:rFonts w:ascii="Times New Roman" w:hAnsi="Times New Roman"/>
        </w:rPr>
        <w:t xml:space="preserve">seagrass depth limits </w:t>
      </w:r>
      <w:r>
        <w:rPr>
          <w:rFonts w:ascii="Times New Roman" w:hAnsi="Times New Roman"/>
        </w:rPr>
        <w:t xml:space="preserve">and associated light requirements </w:t>
      </w:r>
      <w:r w:rsidR="00910D26" w:rsidRPr="00997053">
        <w:rPr>
          <w:rFonts w:ascii="Times New Roman" w:hAnsi="Times New Roman"/>
        </w:rPr>
        <w:t xml:space="preserve">for </w:t>
      </w:r>
      <w:r>
        <w:rPr>
          <w:rFonts w:ascii="Times New Roman" w:hAnsi="Times New Roman"/>
        </w:rPr>
        <w:t xml:space="preserve">all </w:t>
      </w:r>
      <w:r w:rsidR="00C96B35">
        <w:rPr>
          <w:rFonts w:ascii="Times New Roman" w:hAnsi="Times New Roman"/>
        </w:rPr>
        <w:t xml:space="preserve">the </w:t>
      </w:r>
      <w:r>
        <w:rPr>
          <w:rFonts w:ascii="Times New Roman" w:hAnsi="Times New Roman"/>
        </w:rPr>
        <w:t xml:space="preserve">segments </w:t>
      </w:r>
      <w:r w:rsidR="00F076EC">
        <w:rPr>
          <w:rFonts w:ascii="Times New Roman" w:hAnsi="Times New Roman"/>
        </w:rPr>
        <w:t xml:space="preserve">in three </w:t>
      </w:r>
      <w:r w:rsidR="00C96B35">
        <w:rPr>
          <w:rFonts w:ascii="Times New Roman" w:hAnsi="Times New Roman"/>
        </w:rPr>
        <w:t xml:space="preserve">of the </w:t>
      </w:r>
      <w:r w:rsidR="00F076EC">
        <w:rPr>
          <w:rFonts w:ascii="Times New Roman" w:hAnsi="Times New Roman"/>
        </w:rPr>
        <w:t>estuaries</w:t>
      </w:r>
      <w:r w:rsidR="00C96B35">
        <w:rPr>
          <w:rFonts w:ascii="Times New Roman" w:hAnsi="Times New Roman"/>
        </w:rPr>
        <w:t xml:space="preserve">, omitting the </w:t>
      </w:r>
      <w:r w:rsidR="00F076EC">
        <w:rPr>
          <w:rFonts w:ascii="Times New Roman" w:hAnsi="Times New Roman"/>
        </w:rPr>
        <w:t xml:space="preserve">Big Bend </w:t>
      </w:r>
      <w:r w:rsidR="00C96B35">
        <w:rPr>
          <w:rFonts w:ascii="Times New Roman" w:hAnsi="Times New Roman"/>
        </w:rPr>
        <w:t xml:space="preserve">from further analysis </w:t>
      </w:r>
      <w:r w:rsidR="00F076EC">
        <w:rPr>
          <w:rFonts w:ascii="Times New Roman" w:hAnsi="Times New Roman"/>
        </w:rPr>
        <w:t xml:space="preserve">due to </w:t>
      </w:r>
      <w:r w:rsidR="00CF36D3">
        <w:rPr>
          <w:rFonts w:ascii="Times New Roman" w:hAnsi="Times New Roman"/>
        </w:rPr>
        <w:t xml:space="preserve">an </w:t>
      </w:r>
      <w:r w:rsidR="00F076EC">
        <w:rPr>
          <w:rFonts w:ascii="Times New Roman" w:hAnsi="Times New Roman"/>
        </w:rPr>
        <w:t xml:space="preserve">insufficient </w:t>
      </w:r>
      <w:r w:rsidR="00CF36D3">
        <w:rPr>
          <w:rFonts w:ascii="Times New Roman" w:hAnsi="Times New Roman"/>
        </w:rPr>
        <w:t xml:space="preserve">number of </w:t>
      </w:r>
      <w:r w:rsidR="00994F1F">
        <w:rPr>
          <w:rFonts w:ascii="Times New Roman" w:hAnsi="Times New Roman"/>
        </w:rPr>
        <w:t>light attenuation</w:t>
      </w:r>
      <w:r w:rsidR="00CF36D3">
        <w:rPr>
          <w:rFonts w:ascii="Times New Roman" w:hAnsi="Times New Roman"/>
        </w:rPr>
        <w:t xml:space="preserve"> measurements</w:t>
      </w:r>
      <w:r w:rsidR="00F076EC">
        <w:rPr>
          <w:rFonts w:ascii="Times New Roman" w:hAnsi="Times New Roman"/>
        </w:rPr>
        <w:t>.</w:t>
      </w:r>
    </w:p>
    <w:p w14:paraId="64773AAB" w14:textId="148E7ADD"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t xml:space="preserve">Geospatial data describing seagrass coverage and bathymetry were used to estimate </w:t>
      </w:r>
      <w:r w:rsidR="00C33344" w:rsidRPr="005F158F">
        <w:rPr>
          <w:rFonts w:ascii="Times New Roman" w:hAnsi="Times New Roman"/>
        </w:rPr>
        <w:t>depth of colonization</w:t>
      </w:r>
      <w:r w:rsidRPr="00997053">
        <w:rPr>
          <w:rFonts w:ascii="Times New Roman" w:hAnsi="Times New Roman"/>
        </w:rPr>
        <w:t xml:space="preserve">. These data are available for coastal regions of Florida </w:t>
      </w:r>
      <w:r w:rsidR="005B42D5">
        <w:rPr>
          <w:rFonts w:ascii="Times New Roman" w:hAnsi="Times New Roman"/>
        </w:rPr>
        <w:t xml:space="preserve">from </w:t>
      </w:r>
      <w:r w:rsidRPr="00997053">
        <w:rPr>
          <w:rFonts w:ascii="Times New Roman" w:hAnsi="Times New Roman"/>
        </w:rPr>
        <w:t xml:space="preserve">the US Geological Survey, Florida Department of Environmental Protection, Florida Fish and Wildlife Conservation Commission, and </w:t>
      </w:r>
      <w:r w:rsidR="005B42D5">
        <w:rPr>
          <w:rFonts w:ascii="Times New Roman" w:hAnsi="Times New Roman"/>
        </w:rPr>
        <w:t xml:space="preserve">Florida’s </w:t>
      </w:r>
      <w:r w:rsidRPr="00997053">
        <w:rPr>
          <w:rFonts w:ascii="Times New Roman" w:hAnsi="Times New Roman"/>
        </w:rPr>
        <w:t>watershed management districts. Seagrass coverage maps were obtained for a recent year in each of the study sites (</w:t>
      </w:r>
      <w:r w:rsidR="00EA73D2">
        <w:rPr>
          <w:rFonts w:ascii="Times New Roman" w:hAnsi="Times New Roman"/>
        </w:rPr>
        <w:t>Table 1</w:t>
      </w:r>
      <w:r w:rsidRPr="00997053">
        <w:rPr>
          <w:rFonts w:ascii="Times New Roman" w:hAnsi="Times New Roman"/>
        </w:rPr>
        <w:t>)</w:t>
      </w:r>
      <w:r w:rsidR="008034E7">
        <w:rPr>
          <w:rFonts w:ascii="Times New Roman" w:hAnsi="Times New Roman"/>
        </w:rPr>
        <w:t>, except for Tampa Bay, for which coverages were obtained for every available year</w:t>
      </w:r>
      <w:r w:rsidR="00434143">
        <w:rPr>
          <w:rFonts w:ascii="Times New Roman" w:hAnsi="Times New Roman"/>
        </w:rPr>
        <w:t xml:space="preserve"> from</w:t>
      </w:r>
      <w:r w:rsidR="008034E7">
        <w:rPr>
          <w:rFonts w:ascii="Times New Roman" w:hAnsi="Times New Roman"/>
        </w:rPr>
        <w:t xml:space="preserve"> 1988 to 2014</w:t>
      </w:r>
      <w:r w:rsidRPr="00997053">
        <w:rPr>
          <w:rFonts w:ascii="Times New Roman" w:hAnsi="Times New Roman"/>
        </w:rPr>
        <w:t xml:space="preserve">. The original coverage maps were produced by photo-interpreting aerial images to categorize seagrass as absent, discontinuous (patchy), or continuous. We </w:t>
      </w:r>
      <w:r w:rsidR="005B42D5">
        <w:rPr>
          <w:rFonts w:ascii="Times New Roman" w:hAnsi="Times New Roman"/>
        </w:rPr>
        <w:t xml:space="preserve">aggregated to two categories, </w:t>
      </w:r>
      <w:r w:rsidRPr="00997053">
        <w:rPr>
          <w:rFonts w:ascii="Times New Roman" w:hAnsi="Times New Roman"/>
        </w:rPr>
        <w:t>present (continuous and patchy) and absent.</w:t>
      </w:r>
    </w:p>
    <w:p w14:paraId="4D12A343" w14:textId="71A2B82E" w:rsidR="00270510" w:rsidRPr="00997053" w:rsidRDefault="00910D26" w:rsidP="001A66BE">
      <w:pPr>
        <w:spacing w:before="0" w:after="0" w:line="360" w:lineRule="auto"/>
        <w:ind w:firstLine="720"/>
        <w:rPr>
          <w:rFonts w:ascii="Times New Roman" w:hAnsi="Times New Roman"/>
        </w:rPr>
      </w:pPr>
      <w:r w:rsidRPr="00997053">
        <w:rPr>
          <w:rFonts w:ascii="Times New Roman" w:hAnsi="Times New Roman"/>
        </w:rPr>
        <w:lastRenderedPageBreak/>
        <w:t>Bathymetry data were obtained from the National Oceanic and Atmospheric Administration’s (</w:t>
      </w:r>
      <w:r w:rsidR="00CF6B0D">
        <w:rPr>
          <w:rFonts w:ascii="Times New Roman" w:hAnsi="Times New Roman"/>
        </w:rPr>
        <w:t>NOAA</w:t>
      </w:r>
      <w:r w:rsidRPr="00997053">
        <w:rPr>
          <w:rFonts w:ascii="Times New Roman" w:hAnsi="Times New Roman"/>
        </w:rPr>
        <w:t>) National Geophysical Data Center (</w:t>
      </w:r>
      <w:hyperlink r:id="rId11">
        <w:r w:rsidRPr="00997053">
          <w:rPr>
            <w:rStyle w:val="Hyperlink"/>
            <w:rFonts w:ascii="Times New Roman" w:hAnsi="Times New Roman"/>
          </w:rPr>
          <w:t>http://www.ngdc.noaa.gov/</w:t>
        </w:r>
      </w:hyperlink>
      <w:r w:rsidRPr="00997053">
        <w:rPr>
          <w:rFonts w:ascii="Times New Roman" w:hAnsi="Times New Roman"/>
        </w:rPr>
        <w:t xml:space="preserve">) as either </w:t>
      </w:r>
      <w:r w:rsidR="00387471">
        <w:rPr>
          <w:rFonts w:ascii="Times New Roman" w:hAnsi="Times New Roman"/>
        </w:rPr>
        <w:t xml:space="preserve">Digital Elevation Models (DEMs) </w:t>
      </w:r>
      <w:r w:rsidRPr="00997053">
        <w:rPr>
          <w:rFonts w:ascii="Times New Roman" w:hAnsi="Times New Roman"/>
        </w:rPr>
        <w:t xml:space="preserve">or as </w:t>
      </w:r>
      <w:r w:rsidR="00E015B5">
        <w:rPr>
          <w:rFonts w:ascii="Times New Roman" w:hAnsi="Times New Roman"/>
        </w:rPr>
        <w:t xml:space="preserve">bathymetric </w:t>
      </w:r>
      <w:r w:rsidRPr="00997053">
        <w:rPr>
          <w:rFonts w:ascii="Times New Roman" w:hAnsi="Times New Roman"/>
        </w:rPr>
        <w:t xml:space="preserve">sounding data from </w:t>
      </w:r>
      <w:proofErr w:type="spellStart"/>
      <w:r w:rsidRPr="00997053">
        <w:rPr>
          <w:rFonts w:ascii="Times New Roman" w:hAnsi="Times New Roman"/>
        </w:rPr>
        <w:t>hydroacoustic</w:t>
      </w:r>
      <w:proofErr w:type="spellEnd"/>
      <w:r w:rsidRPr="00997053">
        <w:rPr>
          <w:rFonts w:ascii="Times New Roman" w:hAnsi="Times New Roman"/>
        </w:rPr>
        <w:t xml:space="preserve"> or other surveys. Tampa Bay </w:t>
      </w:r>
      <w:r w:rsidR="000C7CBB">
        <w:rPr>
          <w:rFonts w:ascii="Times New Roman" w:hAnsi="Times New Roman"/>
        </w:rPr>
        <w:t>bathymetry</w:t>
      </w:r>
      <w:r w:rsidR="000C7CBB" w:rsidRPr="00997053">
        <w:rPr>
          <w:rFonts w:ascii="Times New Roman" w:hAnsi="Times New Roman"/>
        </w:rPr>
        <w:t xml:space="preserve"> </w:t>
      </w:r>
      <w:r w:rsidRPr="00997053">
        <w:rPr>
          <w:rFonts w:ascii="Times New Roman" w:hAnsi="Times New Roman"/>
        </w:rPr>
        <w:t xml:space="preserve">provided by the Tampa Bay National Estuary Program are described in Tyler </w:t>
      </w:r>
      <w:r w:rsidR="00B6180C" w:rsidRPr="00B6180C">
        <w:rPr>
          <w:rFonts w:ascii="Times New Roman" w:hAnsi="Times New Roman"/>
        </w:rPr>
        <w:t>et al</w:t>
      </w:r>
      <w:r w:rsidRPr="00997053">
        <w:rPr>
          <w:rFonts w:ascii="Times New Roman" w:hAnsi="Times New Roman"/>
        </w:rPr>
        <w:t>. (2007). Bathymetry for the Indian River Lagoon was obtained from the St. John’s Water Management District (</w:t>
      </w:r>
      <w:r>
        <w:rPr>
          <w:rFonts w:ascii="Times New Roman" w:hAnsi="Times New Roman"/>
        </w:rPr>
        <w:t xml:space="preserve">CPE </w:t>
      </w:r>
      <w:r w:rsidRPr="00997053">
        <w:rPr>
          <w:rFonts w:ascii="Times New Roman" w:hAnsi="Times New Roman"/>
        </w:rPr>
        <w:t xml:space="preserve">1997). </w:t>
      </w:r>
      <w:r w:rsidR="008E51BE">
        <w:rPr>
          <w:rFonts w:ascii="Times New Roman" w:hAnsi="Times New Roman"/>
        </w:rPr>
        <w:t>Because the v</w:t>
      </w:r>
      <w:r w:rsidRPr="00997053">
        <w:rPr>
          <w:rFonts w:ascii="Times New Roman" w:hAnsi="Times New Roman"/>
        </w:rPr>
        <w:t xml:space="preserve">ertical datum </w:t>
      </w:r>
      <w:r w:rsidR="008E51BE">
        <w:rPr>
          <w:rFonts w:ascii="Times New Roman" w:hAnsi="Times New Roman"/>
        </w:rPr>
        <w:t xml:space="preserve">(i.e., MLLW, NAVD88, etc.) </w:t>
      </w:r>
      <w:r w:rsidRPr="00997053">
        <w:rPr>
          <w:rFonts w:ascii="Times New Roman" w:hAnsi="Times New Roman"/>
        </w:rPr>
        <w:t>varied</w:t>
      </w:r>
      <w:r w:rsidR="008E51BE">
        <w:rPr>
          <w:rFonts w:ascii="Times New Roman" w:hAnsi="Times New Roman"/>
        </w:rPr>
        <w:t xml:space="preserve">, </w:t>
      </w:r>
      <w:r w:rsidRPr="00997053">
        <w:rPr>
          <w:rFonts w:ascii="Times New Roman" w:hAnsi="Times New Roman"/>
        </w:rPr>
        <w:t>all bathyme</w:t>
      </w:r>
      <w:r w:rsidR="007B491C">
        <w:rPr>
          <w:rFonts w:ascii="Times New Roman" w:hAnsi="Times New Roman"/>
        </w:rPr>
        <w:t>t</w:t>
      </w:r>
      <w:r w:rsidRPr="00997053">
        <w:rPr>
          <w:rFonts w:ascii="Times New Roman" w:hAnsi="Times New Roman"/>
        </w:rPr>
        <w:t>ric data were vertically adjusted to local</w:t>
      </w:r>
      <w:r w:rsidR="00CF6B0D">
        <w:rPr>
          <w:rFonts w:ascii="Times New Roman" w:hAnsi="Times New Roman"/>
        </w:rPr>
        <w:t xml:space="preserve"> mean sea level</w:t>
      </w:r>
      <w:r w:rsidRPr="00997053">
        <w:rPr>
          <w:rFonts w:ascii="Times New Roman" w:hAnsi="Times New Roman"/>
        </w:rPr>
        <w:t xml:space="preserve"> using the</w:t>
      </w:r>
      <w:r w:rsidR="00CF6B0D">
        <w:rPr>
          <w:rFonts w:ascii="Times New Roman" w:hAnsi="Times New Roman"/>
        </w:rPr>
        <w:t xml:space="preserve"> NOAA</w:t>
      </w:r>
      <w:r w:rsidRPr="00997053">
        <w:rPr>
          <w:rFonts w:ascii="Times New Roman" w:hAnsi="Times New Roman"/>
        </w:rPr>
        <w:t xml:space="preserve"> </w:t>
      </w:r>
      <w:proofErr w:type="spellStart"/>
      <w:r w:rsidRPr="00997053">
        <w:rPr>
          <w:rFonts w:ascii="Times New Roman" w:hAnsi="Times New Roman"/>
        </w:rPr>
        <w:t>VDatum</w:t>
      </w:r>
      <w:proofErr w:type="spellEnd"/>
      <w:r w:rsidRPr="00997053">
        <w:rPr>
          <w:rFonts w:ascii="Times New Roman" w:hAnsi="Times New Roman"/>
        </w:rPr>
        <w:t xml:space="preserve"> tool (</w:t>
      </w:r>
      <w:hyperlink r:id="rId12">
        <w:r w:rsidRPr="00997053">
          <w:rPr>
            <w:rStyle w:val="Hyperlink"/>
            <w:rFonts w:ascii="Times New Roman" w:hAnsi="Times New Roman"/>
          </w:rPr>
          <w:t>http://vdatum.noaa.gov/</w:t>
        </w:r>
      </w:hyperlink>
      <w:r w:rsidRPr="00997053">
        <w:rPr>
          <w:rFonts w:ascii="Times New Roman" w:hAnsi="Times New Roman"/>
        </w:rPr>
        <w:t xml:space="preserve">). Adjusted data were combined with seagrass coverage layers using standard union techniques for raster and vector layers in ArcMap 10.1 (ESRI 2012). To reduce computation time, bathymetry layers were first masked </w:t>
      </w:r>
      <w:r w:rsidR="00CF36D3">
        <w:rPr>
          <w:rFonts w:ascii="Times New Roman" w:hAnsi="Times New Roman"/>
        </w:rPr>
        <w:t xml:space="preserve">to remove observations more than </w:t>
      </w:r>
      <w:r w:rsidRPr="00997053">
        <w:rPr>
          <w:rFonts w:ascii="Times New Roman" w:hAnsi="Times New Roman"/>
        </w:rPr>
        <w:t xml:space="preserve">1 km </w:t>
      </w:r>
      <w:r w:rsidR="00CF36D3">
        <w:rPr>
          <w:rFonts w:ascii="Times New Roman" w:hAnsi="Times New Roman"/>
        </w:rPr>
        <w:t xml:space="preserve">from any </w:t>
      </w:r>
      <w:r w:rsidRPr="00997053">
        <w:rPr>
          <w:rFonts w:ascii="Times New Roman" w:hAnsi="Times New Roman"/>
        </w:rPr>
        <w:t xml:space="preserve">seagrass </w:t>
      </w:r>
      <w:r w:rsidR="00CF36D3">
        <w:rPr>
          <w:rFonts w:ascii="Times New Roman" w:hAnsi="Times New Roman"/>
        </w:rPr>
        <w:t>polygon</w:t>
      </w:r>
      <w:r w:rsidRPr="00997053">
        <w:rPr>
          <w:rFonts w:ascii="Times New Roman" w:hAnsi="Times New Roman"/>
        </w:rPr>
        <w:t xml:space="preserve">. Raster bathymetric layers were converted to point layers to combine with seagrass coverage maps, </w:t>
      </w:r>
      <w:r w:rsidR="00CF36D3">
        <w:rPr>
          <w:rFonts w:ascii="Times New Roman" w:hAnsi="Times New Roman"/>
        </w:rPr>
        <w:t xml:space="preserve">as </w:t>
      </w:r>
      <w:r w:rsidRPr="00997053">
        <w:rPr>
          <w:rFonts w:ascii="Times New Roman" w:hAnsi="Times New Roman"/>
        </w:rPr>
        <w:t>described below.</w:t>
      </w:r>
    </w:p>
    <w:p w14:paraId="5442E686" w14:textId="77777777" w:rsidR="00E015B5" w:rsidRDefault="00E015B5" w:rsidP="001A66BE">
      <w:pPr>
        <w:spacing w:before="0" w:after="0" w:line="360" w:lineRule="auto"/>
        <w:rPr>
          <w:rFonts w:ascii="Times New Roman" w:hAnsi="Times New Roman"/>
          <w:i/>
        </w:rPr>
      </w:pPr>
      <w:bookmarkStart w:id="4" w:name="sec:clar_est"/>
    </w:p>
    <w:p w14:paraId="5F0E25D1" w14:textId="2A9702B4" w:rsidR="00270510" w:rsidRPr="001A66BE" w:rsidRDefault="00910D26" w:rsidP="001A66BE">
      <w:pPr>
        <w:spacing w:before="0" w:after="0" w:line="360" w:lineRule="auto"/>
        <w:rPr>
          <w:rFonts w:ascii="Times New Roman" w:hAnsi="Times New Roman"/>
          <w:i/>
        </w:rPr>
      </w:pPr>
      <w:r w:rsidRPr="001A66BE">
        <w:rPr>
          <w:rFonts w:ascii="Times New Roman" w:hAnsi="Times New Roman"/>
          <w:i/>
        </w:rPr>
        <w:t xml:space="preserve">Quantifying </w:t>
      </w:r>
      <w:r w:rsidR="0037062D">
        <w:rPr>
          <w:rFonts w:ascii="Times New Roman" w:hAnsi="Times New Roman"/>
          <w:i/>
        </w:rPr>
        <w:t>light attenuation</w:t>
      </w:r>
    </w:p>
    <w:bookmarkEnd w:id="4"/>
    <w:p w14:paraId="3CCDB305" w14:textId="1DD14686" w:rsidR="00270510" w:rsidRPr="00997053" w:rsidRDefault="00E015B5" w:rsidP="001A66BE">
      <w:pPr>
        <w:spacing w:before="0" w:after="0" w:line="360" w:lineRule="auto"/>
        <w:ind w:firstLine="720"/>
        <w:rPr>
          <w:rFonts w:ascii="Times New Roman" w:hAnsi="Times New Roman"/>
        </w:rPr>
      </w:pPr>
      <w:r>
        <w:rPr>
          <w:rFonts w:ascii="Times New Roman" w:hAnsi="Times New Roman"/>
        </w:rPr>
        <w:t xml:space="preserve">Satellite remote sensing imagery was </w:t>
      </w:r>
      <w:r w:rsidR="00910D26" w:rsidRPr="00997053">
        <w:rPr>
          <w:rFonts w:ascii="Times New Roman" w:hAnsi="Times New Roman"/>
        </w:rPr>
        <w:t>used to create a gridded 1 km</w:t>
      </w:r>
      <w:r w:rsidR="00C2385C" w:rsidRPr="00C2385C">
        <w:rPr>
          <w:rFonts w:ascii="Times New Roman" w:hAnsi="Times New Roman"/>
          <w:vertAlign w:val="superscript"/>
        </w:rPr>
        <w:t>2</w:t>
      </w:r>
      <w:r w:rsidR="00C2385C" w:rsidRPr="00C2385C">
        <w:rPr>
          <w:rFonts w:ascii="Times New Roman" w:hAnsi="Times New Roman"/>
        </w:rPr>
        <w:t xml:space="preserve"> </w:t>
      </w:r>
      <w:r w:rsidR="00910D26" w:rsidRPr="00997053">
        <w:rPr>
          <w:rFonts w:ascii="Times New Roman" w:hAnsi="Times New Roman"/>
        </w:rPr>
        <w:t xml:space="preserve">map of estimated </w:t>
      </w:r>
      <w:r w:rsidR="000C4F7A">
        <w:rPr>
          <w:rFonts w:ascii="Times New Roman" w:hAnsi="Times New Roman"/>
        </w:rPr>
        <w:t>light attenuation</w:t>
      </w:r>
      <w:r>
        <w:rPr>
          <w:rFonts w:ascii="Times New Roman" w:hAnsi="Times New Roman"/>
        </w:rPr>
        <w:t xml:space="preserve"> for Tampa Bay and Choctawhatchee Bay.  </w:t>
      </w:r>
      <w:proofErr w:type="spellStart"/>
      <w:r w:rsidR="00910D26" w:rsidRPr="00997053">
        <w:rPr>
          <w:rFonts w:ascii="Times New Roman" w:hAnsi="Times New Roman"/>
        </w:rPr>
        <w:t>Secchi</w:t>
      </w:r>
      <w:proofErr w:type="spellEnd"/>
      <w:r w:rsidR="00910D26" w:rsidRPr="00997053">
        <w:rPr>
          <w:rFonts w:ascii="Times New Roman" w:hAnsi="Times New Roman"/>
        </w:rPr>
        <w:t xml:space="preserve"> </w:t>
      </w:r>
      <w:r w:rsidR="00065D38">
        <w:rPr>
          <w:rFonts w:ascii="Times New Roman" w:hAnsi="Times New Roman"/>
        </w:rPr>
        <w:t xml:space="preserve">depth </w:t>
      </w:r>
      <w:r w:rsidR="002D777A">
        <w:rPr>
          <w:rFonts w:ascii="Times New Roman" w:hAnsi="Times New Roman"/>
        </w:rPr>
        <w:t xml:space="preserve">measurements </w:t>
      </w:r>
      <w:r w:rsidR="00910D26" w:rsidRPr="00997053">
        <w:rPr>
          <w:rFonts w:ascii="Times New Roman" w:hAnsi="Times New Roman"/>
        </w:rPr>
        <w:t xml:space="preserve">were used </w:t>
      </w:r>
      <w:r>
        <w:rPr>
          <w:rFonts w:ascii="Times New Roman" w:hAnsi="Times New Roman"/>
        </w:rPr>
        <w:t xml:space="preserve">to quantify </w:t>
      </w:r>
      <w:r w:rsidR="000C4F7A">
        <w:rPr>
          <w:rFonts w:ascii="Times New Roman" w:hAnsi="Times New Roman"/>
        </w:rPr>
        <w:t>attenuation</w:t>
      </w:r>
      <w:r>
        <w:rPr>
          <w:rFonts w:ascii="Times New Roman" w:hAnsi="Times New Roman"/>
        </w:rPr>
        <w:t xml:space="preserve"> </w:t>
      </w:r>
      <w:r w:rsidR="00910D26" w:rsidRPr="00997053">
        <w:rPr>
          <w:rFonts w:ascii="Times New Roman" w:hAnsi="Times New Roman"/>
        </w:rPr>
        <w:t>for the Indian River Lagoon</w:t>
      </w:r>
      <w:r w:rsidR="008B4D4B">
        <w:rPr>
          <w:rFonts w:ascii="Times New Roman" w:hAnsi="Times New Roman"/>
        </w:rPr>
        <w:t xml:space="preserve"> because </w:t>
      </w:r>
      <w:r w:rsidR="003C31CD" w:rsidRPr="00997053">
        <w:rPr>
          <w:rFonts w:ascii="Times New Roman" w:hAnsi="Times New Roman"/>
        </w:rPr>
        <w:t xml:space="preserve">light scattering from bottom reflectance </w:t>
      </w:r>
      <w:r>
        <w:rPr>
          <w:rFonts w:ascii="Times New Roman" w:hAnsi="Times New Roman"/>
        </w:rPr>
        <w:t xml:space="preserve">and </w:t>
      </w:r>
      <w:r w:rsidR="00586266">
        <w:rPr>
          <w:rFonts w:ascii="Times New Roman" w:hAnsi="Times New Roman"/>
        </w:rPr>
        <w:t xml:space="preserve">insufficient grid resolution </w:t>
      </w:r>
      <w:r w:rsidR="008B4D4B">
        <w:rPr>
          <w:rFonts w:ascii="Times New Roman" w:hAnsi="Times New Roman"/>
        </w:rPr>
        <w:t>prevented use of satellite remote sensing measurements</w:t>
      </w:r>
      <w:r w:rsidR="00CF36D3">
        <w:rPr>
          <w:rFonts w:ascii="Times New Roman" w:hAnsi="Times New Roman"/>
        </w:rPr>
        <w:t xml:space="preserve"> in this very narrow</w:t>
      </w:r>
      <w:r w:rsidR="000F6A01">
        <w:rPr>
          <w:rFonts w:ascii="Times New Roman" w:hAnsi="Times New Roman"/>
        </w:rPr>
        <w:t>,</w:t>
      </w:r>
      <w:r w:rsidR="00CF36D3">
        <w:rPr>
          <w:rFonts w:ascii="Times New Roman" w:hAnsi="Times New Roman"/>
        </w:rPr>
        <w:t xml:space="preserve"> back-bay estuary</w:t>
      </w:r>
      <w:r>
        <w:rPr>
          <w:rFonts w:ascii="Times New Roman" w:hAnsi="Times New Roman"/>
        </w:rPr>
        <w:t>.</w:t>
      </w:r>
    </w:p>
    <w:p w14:paraId="3A599677" w14:textId="30A0A869" w:rsidR="00270510" w:rsidRPr="00997053" w:rsidRDefault="00A2745F" w:rsidP="001A66BE">
      <w:pPr>
        <w:spacing w:before="0" w:after="0" w:line="360" w:lineRule="auto"/>
        <w:ind w:firstLine="720"/>
        <w:rPr>
          <w:rFonts w:ascii="Times New Roman" w:hAnsi="Times New Roman"/>
        </w:rPr>
      </w:pPr>
      <w:r>
        <w:rPr>
          <w:rFonts w:ascii="Times New Roman" w:hAnsi="Times New Roman"/>
        </w:rPr>
        <w:t>For Tampa Bay and Choctawhatchee Bay, d</w:t>
      </w:r>
      <w:r w:rsidR="00910D26" w:rsidRPr="00997053">
        <w:rPr>
          <w:rFonts w:ascii="Times New Roman" w:hAnsi="Times New Roman"/>
        </w:rPr>
        <w:t>aily MODIS (Aqua level-2) satellite data were downloaded from the NASA website (</w:t>
      </w:r>
      <w:hyperlink r:id="rId13">
        <w:r w:rsidR="00910D26" w:rsidRPr="00997053">
          <w:rPr>
            <w:rStyle w:val="Hyperlink"/>
            <w:rFonts w:ascii="Times New Roman" w:hAnsi="Times New Roman"/>
          </w:rPr>
          <w:t>http://oceancolor.gsfc.nasa.gov/</w:t>
        </w:r>
      </w:hyperlink>
      <w:r w:rsidR="00910D26" w:rsidRPr="00997053">
        <w:rPr>
          <w:rFonts w:ascii="Times New Roman" w:hAnsi="Times New Roman"/>
        </w:rPr>
        <w:t xml:space="preserve">) for the five years preceding the </w:t>
      </w:r>
      <w:r>
        <w:rPr>
          <w:rFonts w:ascii="Times New Roman" w:hAnsi="Times New Roman"/>
        </w:rPr>
        <w:t xml:space="preserve">year the </w:t>
      </w:r>
      <w:r w:rsidR="00910D26" w:rsidRPr="00997053">
        <w:rPr>
          <w:rFonts w:ascii="Times New Roman" w:hAnsi="Times New Roman"/>
        </w:rPr>
        <w:t xml:space="preserve">seagrass </w:t>
      </w:r>
      <w:r>
        <w:rPr>
          <w:rFonts w:ascii="Times New Roman" w:hAnsi="Times New Roman"/>
        </w:rPr>
        <w:t xml:space="preserve">imagery was acquired.  </w:t>
      </w:r>
      <w:r w:rsidR="00910D26" w:rsidRPr="00997053">
        <w:rPr>
          <w:rFonts w:ascii="Times New Roman" w:hAnsi="Times New Roman"/>
        </w:rPr>
        <w:t xml:space="preserve">Images were reprocessed using the </w:t>
      </w:r>
      <w:proofErr w:type="spellStart"/>
      <w:r w:rsidR="00910D26" w:rsidRPr="00997053">
        <w:rPr>
          <w:rFonts w:ascii="Times New Roman" w:hAnsi="Times New Roman"/>
        </w:rPr>
        <w:t>SeaWiFS</w:t>
      </w:r>
      <w:proofErr w:type="spellEnd"/>
      <w:r w:rsidR="00910D26" w:rsidRPr="00997053">
        <w:rPr>
          <w:rFonts w:ascii="Times New Roman" w:hAnsi="Times New Roman"/>
        </w:rPr>
        <w:t xml:space="preserve"> Data Analysis System software (</w:t>
      </w:r>
      <w:proofErr w:type="spellStart"/>
      <w:r w:rsidR="00910D26" w:rsidRPr="00997053">
        <w:rPr>
          <w:rFonts w:ascii="Times New Roman" w:hAnsi="Times New Roman"/>
        </w:rPr>
        <w:t>SeaDAS</w:t>
      </w:r>
      <w:proofErr w:type="spellEnd"/>
      <w:r w:rsidR="00910D26" w:rsidRPr="00997053">
        <w:rPr>
          <w:rFonts w:ascii="Times New Roman" w:hAnsi="Times New Roman"/>
        </w:rPr>
        <w:t xml:space="preserve">, Version 7.0). For Tampa Bay, </w:t>
      </w:r>
      <w:r w:rsidR="000C4F7A">
        <w:rPr>
          <w:rFonts w:ascii="Times New Roman" w:hAnsi="Times New Roman"/>
        </w:rPr>
        <w:t>light attenuation</w:t>
      </w:r>
      <w:r w:rsidR="002D777A">
        <w:rPr>
          <w:rFonts w:ascii="Times New Roman" w:hAnsi="Times New Roman"/>
        </w:rPr>
        <w:t xml:space="preserve"> </w:t>
      </w:r>
      <w:r w:rsidR="00910D26" w:rsidRPr="00997053">
        <w:rPr>
          <w:rFonts w:ascii="Times New Roman" w:hAnsi="Times New Roman"/>
        </w:rPr>
        <w:t>was derived from daily MODIS images using a previously-developed algorithm</w:t>
      </w:r>
      <w:r w:rsidR="002D777A">
        <w:rPr>
          <w:rFonts w:ascii="Times New Roman" w:hAnsi="Times New Roman"/>
        </w:rPr>
        <w:t xml:space="preserve"> that estimates </w:t>
      </w:r>
      <w:proofErr w:type="spellStart"/>
      <w:r w:rsidR="002D777A">
        <w:rPr>
          <w:rFonts w:ascii="Times New Roman" w:hAnsi="Times New Roman"/>
        </w:rPr>
        <w:t>Secchi</w:t>
      </w:r>
      <w:proofErr w:type="spellEnd"/>
      <w:r w:rsidR="002D777A">
        <w:rPr>
          <w:rFonts w:ascii="Times New Roman" w:hAnsi="Times New Roman"/>
        </w:rPr>
        <w:t xml:space="preserve"> depth</w:t>
      </w:r>
      <w:r w:rsidR="0037062D">
        <w:rPr>
          <w:rFonts w:ascii="Times New Roman" w:hAnsi="Times New Roman"/>
        </w:rPr>
        <w:t xml:space="preserve"> using</w:t>
      </w:r>
      <w:r w:rsidR="000C4F7A">
        <w:rPr>
          <w:rFonts w:ascii="Times New Roman" w:hAnsi="Times New Roman"/>
        </w:rPr>
        <w:t xml:space="preserve"> a regression </w:t>
      </w:r>
      <w:r w:rsidR="0037062D">
        <w:rPr>
          <w:rFonts w:ascii="Times New Roman" w:hAnsi="Times New Roman"/>
        </w:rPr>
        <w:t xml:space="preserve">relating </w:t>
      </w:r>
      <w:r w:rsidR="000C4F7A">
        <w:rPr>
          <w:rFonts w:ascii="Times New Roman" w:hAnsi="Times New Roman"/>
        </w:rPr>
        <w:t>field observations and</w:t>
      </w:r>
      <w:r w:rsidR="002D777A">
        <w:rPr>
          <w:rFonts w:ascii="Times New Roman" w:hAnsi="Times New Roman"/>
        </w:rPr>
        <w:t xml:space="preserve"> satellite-derived</w:t>
      </w:r>
      <w:r w:rsidR="00981B12">
        <w:rPr>
          <w:rFonts w:ascii="Times New Roman" w:hAnsi="Times New Roman"/>
        </w:rPr>
        <w:t xml:space="preserve"> estimates of the diff</w:t>
      </w:r>
      <w:r w:rsidR="002D777A">
        <w:rPr>
          <w:rFonts w:ascii="Times New Roman" w:hAnsi="Times New Roman"/>
        </w:rPr>
        <w:t>use attenuation coefficient at 490 nm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A02AC0">
        <w:rPr>
          <w:rFonts w:ascii="Times New Roman" w:hAnsi="Times New Roman"/>
          <w:i/>
          <w:vertAlign w:val="subscript"/>
        </w:rPr>
        <w:t xml:space="preserve"> </w:t>
      </w:r>
      <w:r w:rsidR="002D777A">
        <w:rPr>
          <w:rFonts w:ascii="Times New Roman" w:hAnsi="Times New Roman"/>
        </w:rPr>
        <w:t>(490),</w:t>
      </w:r>
      <w:r w:rsidR="00A02AC0">
        <w:rPr>
          <w:rFonts w:ascii="Times New Roman" w:hAnsi="Times New Roman"/>
        </w:rPr>
        <w:t xml:space="preserve"> </w:t>
      </w:r>
      <w:r w:rsidR="00910D26" w:rsidRPr="00997053">
        <w:rPr>
          <w:rFonts w:ascii="Times New Roman" w:hAnsi="Times New Roman"/>
        </w:rPr>
        <w:t xml:space="preserve">Chen </w:t>
      </w:r>
      <w:r w:rsidR="00B6180C" w:rsidRPr="00B6180C">
        <w:rPr>
          <w:rFonts w:ascii="Times New Roman" w:hAnsi="Times New Roman"/>
        </w:rPr>
        <w:t>et al</w:t>
      </w:r>
      <w:r w:rsidR="00910D26" w:rsidRPr="00997053">
        <w:rPr>
          <w:rFonts w:ascii="Times New Roman" w:hAnsi="Times New Roman"/>
        </w:rPr>
        <w:t xml:space="preserve">. 2007). Monthly and annual mean </w:t>
      </w:r>
      <w:proofErr w:type="spellStart"/>
      <w:r w:rsidR="0036393D">
        <w:rPr>
          <w:rFonts w:ascii="Times New Roman" w:hAnsi="Times New Roman"/>
        </w:rPr>
        <w:t>Secchi</w:t>
      </w:r>
      <w:proofErr w:type="spellEnd"/>
      <w:r w:rsidR="0036393D">
        <w:rPr>
          <w:rFonts w:ascii="Times New Roman" w:hAnsi="Times New Roman"/>
        </w:rPr>
        <w:t xml:space="preserve"> depth</w:t>
      </w:r>
      <w:r w:rsidR="00910D26" w:rsidRPr="00997053">
        <w:rPr>
          <w:rFonts w:ascii="Times New Roman" w:hAnsi="Times New Roman"/>
        </w:rPr>
        <w:t xml:space="preserve"> was </w:t>
      </w:r>
      <w:r w:rsidR="0036393D">
        <w:rPr>
          <w:rFonts w:ascii="Times New Roman" w:hAnsi="Times New Roman"/>
        </w:rPr>
        <w:t xml:space="preserve">estimated </w:t>
      </w:r>
      <w:r w:rsidR="00910D26" w:rsidRPr="00997053">
        <w:rPr>
          <w:rFonts w:ascii="Times New Roman" w:hAnsi="Times New Roman"/>
        </w:rPr>
        <w:t xml:space="preserve">from the daily images and then averaged to create a single layer. Similarly,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910D26" w:rsidRPr="00997053">
        <w:rPr>
          <w:rFonts w:ascii="Times New Roman" w:hAnsi="Times New Roman"/>
        </w:rPr>
        <w:t xml:space="preserve"> for Choctawhatchee Bay was derived from MODIS using the QAA algorithm (Lee </w:t>
      </w:r>
      <w:r w:rsidR="00B6180C" w:rsidRPr="00B6180C">
        <w:rPr>
          <w:rFonts w:ascii="Times New Roman" w:hAnsi="Times New Roman"/>
        </w:rPr>
        <w:t>et al</w:t>
      </w:r>
      <w:r w:rsidR="00910D26" w:rsidRPr="00997053">
        <w:rPr>
          <w:rFonts w:ascii="Times New Roman" w:hAnsi="Times New Roman"/>
        </w:rPr>
        <w:t>. 2005)</w:t>
      </w:r>
      <w:r w:rsidR="005C6BA6">
        <w:rPr>
          <w:rFonts w:ascii="Times New Roman" w:hAnsi="Times New Roman"/>
        </w:rPr>
        <w:t xml:space="preserve">, which was also used by Chen </w:t>
      </w:r>
      <w:r w:rsidR="00B6180C" w:rsidRPr="00B6180C">
        <w:rPr>
          <w:rFonts w:ascii="Times New Roman" w:hAnsi="Times New Roman"/>
        </w:rPr>
        <w:t>et al</w:t>
      </w:r>
      <w:r w:rsidR="005C6BA6">
        <w:rPr>
          <w:rFonts w:ascii="Times New Roman" w:hAnsi="Times New Roman"/>
        </w:rPr>
        <w:t xml:space="preserve">. 2007 to estimate </w:t>
      </w:r>
      <w:proofErr w:type="spellStart"/>
      <w:r w:rsidR="005C6BA6" w:rsidRPr="00AD27BF">
        <w:rPr>
          <w:rFonts w:ascii="Times New Roman" w:hAnsi="Times New Roman"/>
          <w:i/>
        </w:rPr>
        <w:t>K</w:t>
      </w:r>
      <w:r w:rsidR="005C6BA6" w:rsidRPr="00AD27BF">
        <w:rPr>
          <w:rFonts w:ascii="Times New Roman" w:hAnsi="Times New Roman"/>
          <w:i/>
          <w:vertAlign w:val="subscript"/>
        </w:rPr>
        <w:t>d</w:t>
      </w:r>
      <w:proofErr w:type="spellEnd"/>
      <w:r w:rsidR="00AD27BF">
        <w:rPr>
          <w:rFonts w:ascii="Times New Roman" w:hAnsi="Times New Roman"/>
          <w:i/>
          <w:vertAlign w:val="subscript"/>
        </w:rPr>
        <w:t xml:space="preserve"> </w:t>
      </w:r>
      <w:r w:rsidR="005C6BA6">
        <w:rPr>
          <w:rFonts w:ascii="Times New Roman" w:hAnsi="Times New Roman"/>
        </w:rPr>
        <w:t xml:space="preserve">(490).  </w:t>
      </w:r>
      <w:r w:rsidR="002666AD">
        <w:rPr>
          <w:rFonts w:ascii="Times New Roman" w:hAnsi="Times New Roman"/>
        </w:rPr>
        <w:t xml:space="preserve">Monthly field </w:t>
      </w:r>
      <w:r w:rsidR="00910D26" w:rsidRPr="00997053">
        <w:rPr>
          <w:rFonts w:ascii="Times New Roman" w:hAnsi="Times New Roman"/>
        </w:rPr>
        <w:t xml:space="preserve">measurements of </w:t>
      </w:r>
      <w:proofErr w:type="spellStart"/>
      <w:r w:rsidR="00660E87" w:rsidRPr="00660E87">
        <w:rPr>
          <w:rFonts w:ascii="Times New Roman" w:hAnsi="Times New Roman"/>
          <w:i/>
        </w:rPr>
        <w:t>K</w:t>
      </w:r>
      <w:r w:rsidR="00660E87" w:rsidRPr="00660E87">
        <w:rPr>
          <w:rFonts w:ascii="Times New Roman" w:hAnsi="Times New Roman"/>
          <w:i/>
          <w:vertAlign w:val="subscript"/>
        </w:rPr>
        <w:t>d</w:t>
      </w:r>
      <w:proofErr w:type="spellEnd"/>
      <w:r w:rsidR="002666AD">
        <w:rPr>
          <w:rFonts w:ascii="Times New Roman" w:hAnsi="Times New Roman"/>
          <w:vertAlign w:val="subscript"/>
        </w:rPr>
        <w:t xml:space="preserve"> </w:t>
      </w:r>
      <w:r w:rsidR="002666AD">
        <w:rPr>
          <w:rFonts w:ascii="Times New Roman" w:hAnsi="Times New Roman"/>
        </w:rPr>
        <w:t>o</w:t>
      </w:r>
      <w:r w:rsidR="00910D26" w:rsidRPr="00997053">
        <w:rPr>
          <w:rFonts w:ascii="Times New Roman" w:hAnsi="Times New Roman"/>
        </w:rPr>
        <w:t xml:space="preserve">btained </w:t>
      </w:r>
      <w:r w:rsidR="002666AD">
        <w:rPr>
          <w:rFonts w:ascii="Times New Roman" w:hAnsi="Times New Roman"/>
        </w:rPr>
        <w:t xml:space="preserve">in 2010 </w:t>
      </w:r>
      <w:r w:rsidR="00910D26" w:rsidRPr="00997053">
        <w:rPr>
          <w:rFonts w:ascii="Times New Roman" w:hAnsi="Times New Roman"/>
        </w:rPr>
        <w:t xml:space="preserve">at ten locations in Choctawhatchee Bay were used to correct </w:t>
      </w:r>
      <w:r w:rsidR="002D777A">
        <w:rPr>
          <w:rFonts w:ascii="Times New Roman" w:hAnsi="Times New Roman"/>
        </w:rPr>
        <w:t xml:space="preserve">annual means of </w:t>
      </w:r>
      <w:r w:rsidR="00910D26" w:rsidRPr="00997053">
        <w:rPr>
          <w:rFonts w:ascii="Times New Roman" w:hAnsi="Times New Roman"/>
        </w:rPr>
        <w:t>the un</w:t>
      </w:r>
      <w:r w:rsidR="002D777A">
        <w:rPr>
          <w:rFonts w:ascii="Times New Roman" w:hAnsi="Times New Roman"/>
        </w:rPr>
        <w:t>-</w:t>
      </w:r>
      <w:r w:rsidR="00910D26" w:rsidRPr="00997053">
        <w:rPr>
          <w:rFonts w:ascii="Times New Roman" w:hAnsi="Times New Roman"/>
        </w:rPr>
        <w:t>validated satellite values</w:t>
      </w:r>
      <w:r w:rsidR="002D777A">
        <w:rPr>
          <w:rFonts w:ascii="Times New Roman" w:hAnsi="Times New Roman"/>
        </w:rPr>
        <w:t xml:space="preserve"> </w:t>
      </w:r>
      <w:r w:rsidR="00D35B7C">
        <w:rPr>
          <w:rFonts w:ascii="Times New Roman" w:hAnsi="Times New Roman"/>
        </w:rPr>
        <w:t>(</w:t>
      </w:r>
      <w:proofErr w:type="spellStart"/>
      <w:r w:rsidR="00D35B7C" w:rsidRPr="0007438C">
        <w:rPr>
          <w:rFonts w:ascii="Times New Roman" w:hAnsi="Times New Roman"/>
          <w:i/>
        </w:rPr>
        <w:t>K</w:t>
      </w:r>
      <w:r w:rsidR="00D35B7C" w:rsidRPr="0007438C">
        <w:rPr>
          <w:rFonts w:ascii="Times New Roman" w:hAnsi="Times New Roman"/>
          <w:i/>
          <w:vertAlign w:val="subscript"/>
        </w:rPr>
        <w:t>d</w:t>
      </w:r>
      <w:proofErr w:type="spellEnd"/>
      <w:r w:rsidR="00D35B7C" w:rsidRPr="0007438C">
        <w:rPr>
          <w:rFonts w:ascii="Times New Roman" w:hAnsi="Times New Roman"/>
          <w:i/>
          <w:vertAlign w:val="subscript"/>
        </w:rPr>
        <w:t>, MODIS</w:t>
      </w:r>
      <w:r w:rsidR="00D35B7C">
        <w:rPr>
          <w:rFonts w:ascii="Times New Roman" w:hAnsi="Times New Roman"/>
        </w:rPr>
        <w:t xml:space="preserve">) </w:t>
      </w:r>
      <w:r w:rsidR="002D777A">
        <w:rPr>
          <w:rFonts w:ascii="Times New Roman" w:hAnsi="Times New Roman"/>
        </w:rPr>
        <w:t xml:space="preserve">to match annual means of </w:t>
      </w:r>
      <w:r w:rsidR="002D777A" w:rsidRPr="00765D8B">
        <w:rPr>
          <w:rFonts w:ascii="Times New Roman" w:hAnsi="Times New Roman"/>
          <w:i/>
        </w:rPr>
        <w:t>in situ</w:t>
      </w:r>
      <w:r w:rsidR="002D777A">
        <w:rPr>
          <w:rFonts w:ascii="Times New Roman" w:hAnsi="Times New Roman"/>
        </w:rPr>
        <w:t xml:space="preserve"> measurements</w:t>
      </w:r>
      <w:r w:rsidR="00EC4B9D">
        <w:rPr>
          <w:rFonts w:ascii="Times New Roman" w:hAnsi="Times New Roman"/>
        </w:rPr>
        <w:t xml:space="preserve"> (model II </w:t>
      </w:r>
      <w:r w:rsidR="00EC4B9D">
        <w:rPr>
          <w:rFonts w:ascii="Times New Roman" w:hAnsi="Times New Roman"/>
        </w:rPr>
        <w:lastRenderedPageBreak/>
        <w:t xml:space="preserve">regression: </w:t>
      </w:r>
      <w:proofErr w:type="spellStart"/>
      <w:r w:rsidR="00EC4B9D" w:rsidRPr="0007438C">
        <w:rPr>
          <w:rFonts w:ascii="Times New Roman" w:hAnsi="Times New Roman"/>
          <w:i/>
        </w:rPr>
        <w:t>K</w:t>
      </w:r>
      <w:r w:rsidR="00EC4B9D" w:rsidRPr="0007438C">
        <w:rPr>
          <w:rFonts w:ascii="Times New Roman" w:hAnsi="Times New Roman"/>
          <w:i/>
          <w:vertAlign w:val="subscript"/>
        </w:rPr>
        <w:t>d</w:t>
      </w:r>
      <w:proofErr w:type="spellEnd"/>
      <w:r w:rsidR="00EC4B9D">
        <w:rPr>
          <w:rFonts w:ascii="Times New Roman" w:hAnsi="Times New Roman"/>
        </w:rPr>
        <w:t>=0.65</w:t>
      </w:r>
      <w:r w:rsidR="00434143">
        <w:rPr>
          <w:rFonts w:ascii="Times New Roman" w:hAnsi="Times New Roman"/>
        </w:rPr>
        <w:t>∙</w:t>
      </w:r>
      <w:proofErr w:type="gramStart"/>
      <w:r w:rsidR="00EC4B9D" w:rsidRPr="0007438C">
        <w:rPr>
          <w:rFonts w:ascii="Times New Roman" w:hAnsi="Times New Roman"/>
          <w:i/>
        </w:rPr>
        <w:t>K</w:t>
      </w:r>
      <w:r w:rsidR="00EC4B9D" w:rsidRPr="0007438C">
        <w:rPr>
          <w:rFonts w:ascii="Times New Roman" w:hAnsi="Times New Roman"/>
          <w:i/>
          <w:vertAlign w:val="subscript"/>
        </w:rPr>
        <w:t>d,MODIS</w:t>
      </w:r>
      <w:proofErr w:type="gramEnd"/>
      <w:r w:rsidR="00EC4B9D">
        <w:rPr>
          <w:rFonts w:ascii="Times New Roman" w:hAnsi="Times New Roman"/>
        </w:rPr>
        <w:t>, r</w:t>
      </w:r>
      <w:r w:rsidR="00EC4B9D" w:rsidRPr="0007438C">
        <w:rPr>
          <w:rFonts w:ascii="Times New Roman" w:hAnsi="Times New Roman"/>
          <w:vertAlign w:val="superscript"/>
        </w:rPr>
        <w:t>2</w:t>
      </w:r>
      <w:r w:rsidR="00EC4B9D">
        <w:rPr>
          <w:rFonts w:ascii="Times New Roman" w:hAnsi="Times New Roman"/>
        </w:rPr>
        <w:t>=0.93)</w:t>
      </w:r>
      <w:r w:rsidR="005C6BA6">
        <w:rPr>
          <w:rFonts w:ascii="Times New Roman" w:hAnsi="Times New Roman"/>
        </w:rPr>
        <w:t>.</w:t>
      </w:r>
      <w:r w:rsidR="00417B9E">
        <w:rPr>
          <w:rFonts w:ascii="Times New Roman" w:hAnsi="Times New Roman"/>
        </w:rPr>
        <w:t xml:space="preserve">  Annual means were </w:t>
      </w:r>
      <w:r w:rsidR="00B41851">
        <w:rPr>
          <w:rFonts w:ascii="Times New Roman" w:hAnsi="Times New Roman"/>
        </w:rPr>
        <w:t>used,</w:t>
      </w:r>
      <w:r w:rsidR="00417B9E">
        <w:rPr>
          <w:rFonts w:ascii="Times New Roman" w:hAnsi="Times New Roman"/>
        </w:rPr>
        <w:t xml:space="preserve"> rather than daily match-ups</w:t>
      </w:r>
      <w:r w:rsidR="00B41851">
        <w:rPr>
          <w:rFonts w:ascii="Times New Roman" w:hAnsi="Times New Roman"/>
        </w:rPr>
        <w:t>,</w:t>
      </w:r>
      <w:r w:rsidR="00417B9E">
        <w:rPr>
          <w:rFonts w:ascii="Times New Roman" w:hAnsi="Times New Roman"/>
        </w:rPr>
        <w:t xml:space="preserve"> because </w:t>
      </w:r>
      <w:r w:rsidR="00B41851">
        <w:rPr>
          <w:rFonts w:ascii="Times New Roman" w:hAnsi="Times New Roman"/>
        </w:rPr>
        <w:t xml:space="preserve">many of the </w:t>
      </w:r>
      <w:r w:rsidR="00B41851" w:rsidRPr="00434143">
        <w:rPr>
          <w:rFonts w:ascii="Times New Roman" w:hAnsi="Times New Roman"/>
          <w:i/>
        </w:rPr>
        <w:t xml:space="preserve">in </w:t>
      </w:r>
      <w:r w:rsidR="00417B9E" w:rsidRPr="00434143">
        <w:rPr>
          <w:rFonts w:ascii="Times New Roman" w:hAnsi="Times New Roman"/>
          <w:i/>
        </w:rPr>
        <w:t>situ</w:t>
      </w:r>
      <w:r w:rsidR="00417B9E">
        <w:rPr>
          <w:rFonts w:ascii="Times New Roman" w:hAnsi="Times New Roman"/>
        </w:rPr>
        <w:t xml:space="preserve"> observations would not generate match-ups due to cloud cover, and because the annual mean was the time scale of interest. </w:t>
      </w:r>
      <w:r w:rsidR="002D777A">
        <w:rPr>
          <w:rFonts w:ascii="Times New Roman" w:hAnsi="Times New Roman"/>
        </w:rPr>
        <w:t xml:space="preserve"> </w:t>
      </w:r>
      <w:r w:rsidR="00EC4B9D">
        <w:rPr>
          <w:rFonts w:ascii="Times New Roman" w:hAnsi="Times New Roman"/>
        </w:rPr>
        <w:t xml:space="preserve">Field </w:t>
      </w:r>
      <w:proofErr w:type="spellStart"/>
      <w:r w:rsidR="002D777A" w:rsidRPr="00765D8B">
        <w:rPr>
          <w:rFonts w:ascii="Times New Roman" w:hAnsi="Times New Roman"/>
          <w:i/>
        </w:rPr>
        <w:t>K</w:t>
      </w:r>
      <w:r w:rsidR="002D777A" w:rsidRPr="00765D8B">
        <w:rPr>
          <w:rFonts w:ascii="Times New Roman" w:hAnsi="Times New Roman"/>
          <w:i/>
          <w:vertAlign w:val="subscript"/>
        </w:rPr>
        <w:t>d</w:t>
      </w:r>
      <w:proofErr w:type="spellEnd"/>
      <w:r w:rsidR="002D777A">
        <w:rPr>
          <w:rFonts w:ascii="Times New Roman" w:hAnsi="Times New Roman"/>
        </w:rPr>
        <w:t xml:space="preserve"> estimates were </w:t>
      </w:r>
      <w:r w:rsidR="00A27A65">
        <w:rPr>
          <w:rFonts w:ascii="Times New Roman" w:hAnsi="Times New Roman"/>
        </w:rPr>
        <w:t xml:space="preserve">estimated as the slope </w:t>
      </w:r>
      <w:r w:rsidR="001C578E">
        <w:rPr>
          <w:rFonts w:ascii="Times New Roman" w:hAnsi="Times New Roman"/>
        </w:rPr>
        <w:t>relating</w:t>
      </w:r>
      <w:r w:rsidR="00A27A65">
        <w:rPr>
          <w:rFonts w:ascii="Times New Roman" w:hAnsi="Times New Roman"/>
        </w:rPr>
        <w:t xml:space="preserve"> </w:t>
      </w:r>
      <w:r w:rsidR="001C578E">
        <w:rPr>
          <w:rFonts w:ascii="Times New Roman" w:hAnsi="Times New Roman"/>
        </w:rPr>
        <w:t xml:space="preserve">log </w:t>
      </w:r>
      <w:r w:rsidR="00A27A65">
        <w:rPr>
          <w:rFonts w:ascii="Times New Roman" w:hAnsi="Times New Roman"/>
        </w:rPr>
        <w:t xml:space="preserve">irradiance and </w:t>
      </w:r>
      <w:r w:rsidR="001C578E">
        <w:rPr>
          <w:rFonts w:ascii="Times New Roman" w:hAnsi="Times New Roman"/>
        </w:rPr>
        <w:t xml:space="preserve">log </w:t>
      </w:r>
      <w:r w:rsidR="00A27A65">
        <w:rPr>
          <w:rFonts w:ascii="Times New Roman" w:hAnsi="Times New Roman"/>
        </w:rPr>
        <w:t xml:space="preserve">depth (i.e., </w:t>
      </w:r>
      <w:proofErr w:type="spellStart"/>
      <w:r w:rsidR="00A27A65">
        <w:rPr>
          <w:rFonts w:ascii="Times New Roman" w:hAnsi="Times New Roman"/>
        </w:rPr>
        <w:t>log</w:t>
      </w:r>
      <w:r w:rsidR="00A27A65" w:rsidRPr="00A27A65">
        <w:rPr>
          <w:rFonts w:ascii="Times New Roman" w:hAnsi="Times New Roman"/>
          <w:i/>
        </w:rPr>
        <w:t>I</w:t>
      </w:r>
      <w:r w:rsidR="00A27A65">
        <w:rPr>
          <w:rFonts w:ascii="Times New Roman" w:hAnsi="Times New Roman"/>
          <w:i/>
          <w:vertAlign w:val="subscript"/>
        </w:rPr>
        <w:t>Z</w:t>
      </w:r>
      <w:proofErr w:type="spellEnd"/>
      <w:r w:rsidR="00A27A65">
        <w:rPr>
          <w:rFonts w:ascii="Times New Roman" w:hAnsi="Times New Roman"/>
        </w:rPr>
        <w:t xml:space="preserve"> = </w:t>
      </w:r>
      <w:proofErr w:type="spellStart"/>
      <w:r w:rsidR="00A27A65">
        <w:rPr>
          <w:rFonts w:ascii="Times New Roman" w:hAnsi="Times New Roman"/>
        </w:rPr>
        <w:t>log</w:t>
      </w:r>
      <w:r w:rsidR="00A27A65" w:rsidRPr="00A27A65">
        <w:rPr>
          <w:rFonts w:ascii="Times New Roman" w:hAnsi="Times New Roman"/>
          <w:i/>
        </w:rPr>
        <w:t>I</w:t>
      </w:r>
      <w:r w:rsidR="00A27A65">
        <w:rPr>
          <w:rFonts w:ascii="Times New Roman" w:hAnsi="Times New Roman"/>
          <w:i/>
          <w:vertAlign w:val="subscript"/>
        </w:rPr>
        <w:t>O</w:t>
      </w:r>
      <w:proofErr w:type="spellEnd"/>
      <w:r w:rsidR="00A27A65">
        <w:rPr>
          <w:rFonts w:ascii="Times New Roman" w:hAnsi="Times New Roman"/>
        </w:rPr>
        <w:t xml:space="preserve"> – </w:t>
      </w:r>
      <w:proofErr w:type="spellStart"/>
      <w:r w:rsidR="00A27A65" w:rsidRPr="00A27A65">
        <w:rPr>
          <w:rFonts w:ascii="Times New Roman" w:hAnsi="Times New Roman"/>
          <w:i/>
        </w:rPr>
        <w:t>K</w:t>
      </w:r>
      <w:r w:rsidR="00A27A65" w:rsidRPr="00A27A65">
        <w:rPr>
          <w:rFonts w:ascii="Times New Roman" w:hAnsi="Times New Roman"/>
          <w:i/>
          <w:vertAlign w:val="subscript"/>
        </w:rPr>
        <w:t>d</w:t>
      </w:r>
      <w:proofErr w:type="spellEnd"/>
      <w:r w:rsidR="00A27A65">
        <w:rPr>
          <w:rFonts w:ascii="Times New Roman" w:hAnsi="Times New Roman"/>
          <w:i/>
          <w:vertAlign w:val="subscript"/>
        </w:rPr>
        <w:t xml:space="preserve"> </w:t>
      </w:r>
      <w:r w:rsidR="00A27A65">
        <w:rPr>
          <w:rFonts w:ascii="Times New Roman" w:hAnsi="Times New Roman"/>
        </w:rPr>
        <w:t>Z)</w:t>
      </w:r>
      <w:r w:rsidR="002D777A">
        <w:rPr>
          <w:rFonts w:ascii="Times New Roman" w:hAnsi="Times New Roman"/>
        </w:rPr>
        <w:t xml:space="preserve"> </w:t>
      </w:r>
      <w:r w:rsidR="001C578E">
        <w:rPr>
          <w:rFonts w:ascii="Times New Roman" w:hAnsi="Times New Roman"/>
        </w:rPr>
        <w:t xml:space="preserve">measured using a </w:t>
      </w:r>
      <w:r w:rsidR="002D777A">
        <w:rPr>
          <w:rFonts w:ascii="Times New Roman" w:hAnsi="Times New Roman"/>
        </w:rPr>
        <w:t xml:space="preserve">4 pi </w:t>
      </w:r>
      <w:proofErr w:type="spellStart"/>
      <w:r w:rsidR="002D777A">
        <w:rPr>
          <w:rFonts w:ascii="Times New Roman" w:hAnsi="Times New Roman"/>
        </w:rPr>
        <w:t>Biospherical</w:t>
      </w:r>
      <w:proofErr w:type="spellEnd"/>
      <w:r w:rsidR="002D777A">
        <w:rPr>
          <w:rFonts w:ascii="Times New Roman" w:hAnsi="Times New Roman"/>
        </w:rPr>
        <w:t xml:space="preserve"> PAR sensor</w:t>
      </w:r>
      <w:r w:rsidR="006E6D01">
        <w:rPr>
          <w:rFonts w:ascii="Times New Roman" w:hAnsi="Times New Roman"/>
        </w:rPr>
        <w:t xml:space="preserve"> on </w:t>
      </w:r>
      <w:r w:rsidR="001C578E">
        <w:rPr>
          <w:rFonts w:ascii="Times New Roman" w:hAnsi="Times New Roman"/>
        </w:rPr>
        <w:t xml:space="preserve">a </w:t>
      </w:r>
      <w:r w:rsidR="006E6D01">
        <w:rPr>
          <w:rFonts w:ascii="Times New Roman" w:hAnsi="Times New Roman"/>
        </w:rPr>
        <w:t xml:space="preserve">SBE25 CTD. </w:t>
      </w:r>
      <w:r w:rsidR="00910D26" w:rsidRPr="00997053">
        <w:rPr>
          <w:rFonts w:ascii="Times New Roman" w:hAnsi="Times New Roman"/>
        </w:rPr>
        <w:t xml:space="preserve">The </w:t>
      </w:r>
      <w:r w:rsidR="00A27A65">
        <w:rPr>
          <w:rFonts w:ascii="Times New Roman" w:hAnsi="Times New Roman"/>
        </w:rPr>
        <w:t>empirical relationship for</w:t>
      </w:r>
      <w:r w:rsidR="00EC4B9D">
        <w:rPr>
          <w:rFonts w:ascii="Times New Roman" w:hAnsi="Times New Roman"/>
        </w:rPr>
        <w:t xml:space="preserve"> </w:t>
      </w:r>
      <w:r w:rsidR="00A27A65">
        <w:rPr>
          <w:rFonts w:ascii="Times New Roman" w:hAnsi="Times New Roman"/>
        </w:rPr>
        <w:t xml:space="preserve">the </w:t>
      </w:r>
      <w:r w:rsidR="00910D26" w:rsidRPr="00997053">
        <w:rPr>
          <w:rFonts w:ascii="Times New Roman" w:hAnsi="Times New Roman"/>
        </w:rPr>
        <w:t xml:space="preserve">2010 </w:t>
      </w:r>
      <w:r w:rsidR="00EC4B9D">
        <w:rPr>
          <w:rFonts w:ascii="Times New Roman" w:hAnsi="Times New Roman"/>
        </w:rPr>
        <w:t xml:space="preserve">data </w:t>
      </w:r>
      <w:r w:rsidR="00910D26" w:rsidRPr="00997053">
        <w:rPr>
          <w:rFonts w:ascii="Times New Roman" w:hAnsi="Times New Roman"/>
        </w:rPr>
        <w:t>was applied to all five years of annual mean satellite</w:t>
      </w:r>
      <w:r w:rsidR="006E6D01">
        <w:rPr>
          <w:rFonts w:ascii="Times New Roman" w:hAnsi="Times New Roman"/>
        </w:rPr>
        <w:t xml:space="preserve">-derived </w:t>
      </w:r>
      <w:proofErr w:type="spellStart"/>
      <w:r w:rsidR="006E6D01" w:rsidRPr="00765D8B">
        <w:rPr>
          <w:rFonts w:ascii="Times New Roman" w:hAnsi="Times New Roman"/>
          <w:i/>
        </w:rPr>
        <w:t>K</w:t>
      </w:r>
      <w:r w:rsidR="006E6D01" w:rsidRPr="00765D8B">
        <w:rPr>
          <w:rFonts w:ascii="Times New Roman" w:hAnsi="Times New Roman"/>
          <w:i/>
          <w:vertAlign w:val="subscript"/>
        </w:rPr>
        <w:t>d</w:t>
      </w:r>
      <w:proofErr w:type="spellEnd"/>
      <w:r w:rsidR="00910D26" w:rsidRPr="00997053">
        <w:rPr>
          <w:rFonts w:ascii="Times New Roman" w:hAnsi="Times New Roman"/>
        </w:rPr>
        <w:t xml:space="preserve"> data prior to averaging to create a single layer for further analysis.</w:t>
      </w:r>
      <w:r w:rsidR="005C6BA6">
        <w:rPr>
          <w:rFonts w:ascii="Times New Roman" w:hAnsi="Times New Roman"/>
        </w:rPr>
        <w:t xml:space="preserve"> </w:t>
      </w:r>
      <w:r w:rsidR="001C578E">
        <w:rPr>
          <w:rFonts w:ascii="Times New Roman" w:hAnsi="Times New Roman"/>
        </w:rPr>
        <w:t xml:space="preserve"> </w:t>
      </w:r>
      <w:r w:rsidR="005C6BA6">
        <w:rPr>
          <w:rFonts w:ascii="Times New Roman" w:hAnsi="Times New Roman"/>
        </w:rPr>
        <w:t>In summary, the same</w:t>
      </w:r>
      <w:r w:rsidR="00925481">
        <w:rPr>
          <w:rFonts w:ascii="Times New Roman" w:hAnsi="Times New Roman"/>
        </w:rPr>
        <w:t xml:space="preserve"> </w:t>
      </w:r>
      <w:r w:rsidR="005C6BA6">
        <w:rPr>
          <w:rFonts w:ascii="Times New Roman" w:hAnsi="Times New Roman"/>
        </w:rPr>
        <w:t xml:space="preserve">algorithm was applied </w:t>
      </w:r>
      <w:r w:rsidR="00925481">
        <w:rPr>
          <w:rFonts w:ascii="Times New Roman" w:hAnsi="Times New Roman"/>
        </w:rPr>
        <w:t xml:space="preserve">to compute </w:t>
      </w:r>
      <w:proofErr w:type="spellStart"/>
      <w:r w:rsidR="00925481" w:rsidRPr="00434143">
        <w:rPr>
          <w:rFonts w:ascii="Times New Roman" w:hAnsi="Times New Roman"/>
          <w:i/>
        </w:rPr>
        <w:t>K</w:t>
      </w:r>
      <w:r w:rsidR="00925481" w:rsidRPr="00434143">
        <w:rPr>
          <w:rFonts w:ascii="Times New Roman" w:hAnsi="Times New Roman"/>
          <w:i/>
          <w:vertAlign w:val="subscript"/>
        </w:rPr>
        <w:t>d</w:t>
      </w:r>
      <w:proofErr w:type="spellEnd"/>
      <w:r w:rsidR="006127EF">
        <w:rPr>
          <w:rFonts w:ascii="Times New Roman" w:hAnsi="Times New Roman"/>
          <w:i/>
          <w:vertAlign w:val="subscript"/>
        </w:rPr>
        <w:t xml:space="preserve"> </w:t>
      </w:r>
      <w:r w:rsidR="00925481">
        <w:rPr>
          <w:rFonts w:ascii="Times New Roman" w:hAnsi="Times New Roman"/>
        </w:rPr>
        <w:t xml:space="preserve">(490) for </w:t>
      </w:r>
      <w:r w:rsidR="00AD27BF">
        <w:rPr>
          <w:rFonts w:ascii="Times New Roman" w:hAnsi="Times New Roman"/>
        </w:rPr>
        <w:t xml:space="preserve">both </w:t>
      </w:r>
      <w:r w:rsidR="00925481">
        <w:rPr>
          <w:rFonts w:ascii="Times New Roman" w:hAnsi="Times New Roman"/>
        </w:rPr>
        <w:t xml:space="preserve">estuaries.  The relationship to light attenuation was previously validated for Tampa Bay (Chen </w:t>
      </w:r>
      <w:r w:rsidR="00B6180C" w:rsidRPr="00B6180C">
        <w:rPr>
          <w:rFonts w:ascii="Times New Roman" w:hAnsi="Times New Roman"/>
        </w:rPr>
        <w:t>et al</w:t>
      </w:r>
      <w:r w:rsidR="00925481">
        <w:rPr>
          <w:rFonts w:ascii="Times New Roman" w:hAnsi="Times New Roman"/>
        </w:rPr>
        <w:t xml:space="preserve">. 2007) while validation was done for Choctawhatchee Bay herein.  </w:t>
      </w:r>
    </w:p>
    <w:p w14:paraId="19EE304B" w14:textId="472D6A24" w:rsidR="00270510" w:rsidRDefault="00ED716D" w:rsidP="0069309F">
      <w:pPr>
        <w:spacing w:before="0" w:after="0" w:line="360" w:lineRule="auto"/>
        <w:ind w:firstLine="720"/>
        <w:rPr>
          <w:rFonts w:ascii="Times New Roman" w:hAnsi="Times New Roman"/>
        </w:rPr>
      </w:pPr>
      <w:r>
        <w:rPr>
          <w:rFonts w:ascii="Times New Roman" w:hAnsi="Times New Roman"/>
        </w:rPr>
        <w:t xml:space="preserve">For Indian River Lagoon, </w:t>
      </w:r>
      <w:proofErr w:type="spellStart"/>
      <w:r w:rsidR="00F43BC3" w:rsidRPr="00F43BC3">
        <w:rPr>
          <w:rFonts w:ascii="Times New Roman" w:hAnsi="Times New Roman"/>
        </w:rPr>
        <w:t>Secchi</w:t>
      </w:r>
      <w:proofErr w:type="spellEnd"/>
      <w:r w:rsidR="00910D26" w:rsidRPr="00997053">
        <w:rPr>
          <w:rFonts w:ascii="Times New Roman" w:hAnsi="Times New Roman"/>
        </w:rPr>
        <w:t xml:space="preserve"> </w:t>
      </w:r>
      <w:r w:rsidR="00F92FBE">
        <w:rPr>
          <w:rFonts w:ascii="Times New Roman" w:hAnsi="Times New Roman"/>
        </w:rPr>
        <w:t xml:space="preserve">depth </w:t>
      </w:r>
      <w:r w:rsidR="00910D26" w:rsidRPr="00997053">
        <w:rPr>
          <w:rFonts w:ascii="Times New Roman" w:hAnsi="Times New Roman"/>
        </w:rPr>
        <w:t xml:space="preserve">data (meters, </w:t>
      </w:r>
      <w:proofErr w:type="spellStart"/>
      <w:r w:rsidR="00660E87" w:rsidRPr="00660E87">
        <w:rPr>
          <w:rFonts w:ascii="Times New Roman" w:hAnsi="Times New Roman"/>
          <w:i/>
        </w:rPr>
        <w:t>Z</w:t>
      </w:r>
      <w:r w:rsidR="008767B1">
        <w:rPr>
          <w:rFonts w:ascii="Times New Roman" w:hAnsi="Times New Roman"/>
          <w:i/>
          <w:vertAlign w:val="subscript"/>
        </w:rPr>
        <w:t>Secchi</w:t>
      </w:r>
      <w:proofErr w:type="spellEnd"/>
      <w:r w:rsidR="00910D26" w:rsidRPr="00997053">
        <w:rPr>
          <w:rFonts w:ascii="Times New Roman" w:hAnsi="Times New Roman"/>
        </w:rPr>
        <w:t xml:space="preserve">) </w:t>
      </w:r>
      <w:r w:rsidR="00386BAC">
        <w:rPr>
          <w:rFonts w:ascii="Times New Roman" w:hAnsi="Times New Roman"/>
        </w:rPr>
        <w:t xml:space="preserve">collected </w:t>
      </w:r>
      <w:r w:rsidR="00910D26" w:rsidRPr="00997053">
        <w:rPr>
          <w:rFonts w:ascii="Times New Roman" w:hAnsi="Times New Roman"/>
        </w:rPr>
        <w:t xml:space="preserve">within ten years </w:t>
      </w:r>
      <w:r>
        <w:rPr>
          <w:rFonts w:ascii="Times New Roman" w:hAnsi="Times New Roman"/>
        </w:rPr>
        <w:t xml:space="preserve">prior to the </w:t>
      </w:r>
      <w:r w:rsidR="00910D26" w:rsidRPr="00997053">
        <w:rPr>
          <w:rFonts w:ascii="Times New Roman" w:hAnsi="Times New Roman"/>
        </w:rPr>
        <w:t xml:space="preserve">seagrass coverage data (i.e., 1999–2009) were obtained from </w:t>
      </w:r>
      <w:r w:rsidR="009859C4">
        <w:rPr>
          <w:rFonts w:ascii="Times New Roman" w:hAnsi="Times New Roman"/>
        </w:rPr>
        <w:t xml:space="preserve">the </w:t>
      </w:r>
      <w:r w:rsidR="00832DA8">
        <w:rPr>
          <w:rFonts w:ascii="Times New Roman" w:hAnsi="Times New Roman"/>
        </w:rPr>
        <w:t>s</w:t>
      </w:r>
      <w:r w:rsidR="009859C4">
        <w:rPr>
          <w:rFonts w:ascii="Times New Roman" w:hAnsi="Times New Roman"/>
        </w:rPr>
        <w:t xml:space="preserve">tate of Florida’s </w:t>
      </w:r>
      <w:r w:rsidR="00031510">
        <w:rPr>
          <w:rFonts w:ascii="Times New Roman" w:hAnsi="Times New Roman"/>
        </w:rPr>
        <w:t>impaired waters r</w:t>
      </w:r>
      <w:r w:rsidR="00387471">
        <w:rPr>
          <w:rFonts w:ascii="Times New Roman" w:hAnsi="Times New Roman"/>
        </w:rPr>
        <w:t>ule (IWR)</w:t>
      </w:r>
      <w:r>
        <w:rPr>
          <w:rFonts w:ascii="Times New Roman" w:hAnsi="Times New Roman"/>
        </w:rPr>
        <w:t xml:space="preserve"> database</w:t>
      </w:r>
      <w:r w:rsidR="006B32DF">
        <w:rPr>
          <w:rFonts w:ascii="Times New Roman" w:hAnsi="Times New Roman"/>
        </w:rPr>
        <w:t>, update 40</w:t>
      </w:r>
      <w:r>
        <w:rPr>
          <w:rFonts w:ascii="Times New Roman" w:hAnsi="Times New Roman"/>
        </w:rPr>
        <w:t xml:space="preserve">.  A </w:t>
      </w:r>
      <w:r w:rsidR="00386BAC">
        <w:rPr>
          <w:rFonts w:ascii="Times New Roman" w:hAnsi="Times New Roman"/>
        </w:rPr>
        <w:t>10-year averaging period was used f</w:t>
      </w:r>
      <w:r w:rsidR="007B4880">
        <w:rPr>
          <w:rFonts w:ascii="Times New Roman" w:hAnsi="Times New Roman"/>
        </w:rPr>
        <w:t xml:space="preserve">or Indian River Lagoon to compensate for </w:t>
      </w:r>
      <w:r w:rsidR="007B4880" w:rsidRPr="00997053">
        <w:rPr>
          <w:rFonts w:ascii="Times New Roman" w:hAnsi="Times New Roman"/>
        </w:rPr>
        <w:t>uneven temporal coverage</w:t>
      </w:r>
      <w:r w:rsidR="007B4880">
        <w:rPr>
          <w:rFonts w:ascii="Times New Roman" w:hAnsi="Times New Roman"/>
        </w:rPr>
        <w:t>, whereas 5-year averages</w:t>
      </w:r>
      <w:r w:rsidR="00386BAC">
        <w:rPr>
          <w:rFonts w:ascii="Times New Roman" w:hAnsi="Times New Roman"/>
        </w:rPr>
        <w:t xml:space="preserve"> </w:t>
      </w:r>
      <w:r w:rsidR="007B4880">
        <w:rPr>
          <w:rFonts w:ascii="Times New Roman" w:hAnsi="Times New Roman"/>
        </w:rPr>
        <w:t xml:space="preserve">were used for the other estuaries.  </w:t>
      </w:r>
      <w:r w:rsidR="00910D26" w:rsidRPr="00997053">
        <w:rPr>
          <w:rFonts w:ascii="Times New Roman" w:hAnsi="Times New Roman"/>
        </w:rPr>
        <w:t xml:space="preserve">Stations with less than five observations </w:t>
      </w:r>
      <w:r w:rsidR="009859C4">
        <w:rPr>
          <w:rFonts w:ascii="Times New Roman" w:hAnsi="Times New Roman"/>
        </w:rPr>
        <w:t>were removed as were</w:t>
      </w:r>
      <w:r w:rsidR="009859C4" w:rsidRPr="00997053">
        <w:rPr>
          <w:rFonts w:ascii="Times New Roman" w:hAnsi="Times New Roman"/>
        </w:rPr>
        <w:t xml:space="preserve"> </w:t>
      </w:r>
      <w:r w:rsidR="00910D26" w:rsidRPr="00997053">
        <w:rPr>
          <w:rFonts w:ascii="Times New Roman" w:hAnsi="Times New Roman"/>
        </w:rPr>
        <w:t xml:space="preserve">observations flagged </w:t>
      </w:r>
      <w:r w:rsidR="00116848">
        <w:rPr>
          <w:rFonts w:ascii="Times New Roman" w:hAnsi="Times New Roman"/>
        </w:rPr>
        <w:t xml:space="preserve">because the </w:t>
      </w:r>
      <w:proofErr w:type="spellStart"/>
      <w:r w:rsidR="008767B1">
        <w:rPr>
          <w:rFonts w:ascii="Times New Roman" w:hAnsi="Times New Roman"/>
        </w:rPr>
        <w:t>Secchi</w:t>
      </w:r>
      <w:proofErr w:type="spellEnd"/>
      <w:r>
        <w:rPr>
          <w:rFonts w:ascii="Times New Roman" w:hAnsi="Times New Roman"/>
        </w:rPr>
        <w:t xml:space="preserve"> </w:t>
      </w:r>
      <w:r w:rsidR="00A2745F">
        <w:rPr>
          <w:rFonts w:ascii="Times New Roman" w:hAnsi="Times New Roman"/>
        </w:rPr>
        <w:t xml:space="preserve">disk </w:t>
      </w:r>
      <w:r w:rsidR="00116848">
        <w:rPr>
          <w:rFonts w:ascii="Times New Roman" w:hAnsi="Times New Roman"/>
        </w:rPr>
        <w:t xml:space="preserve">was </w:t>
      </w:r>
      <w:r>
        <w:rPr>
          <w:rFonts w:ascii="Times New Roman" w:hAnsi="Times New Roman"/>
        </w:rPr>
        <w:t xml:space="preserve">visible on </w:t>
      </w:r>
      <w:r w:rsidR="00116848">
        <w:rPr>
          <w:rFonts w:ascii="Times New Roman" w:hAnsi="Times New Roman"/>
        </w:rPr>
        <w:t xml:space="preserve">the </w:t>
      </w:r>
      <w:r>
        <w:rPr>
          <w:rFonts w:ascii="Times New Roman" w:hAnsi="Times New Roman"/>
        </w:rPr>
        <w:t>bottom</w:t>
      </w:r>
      <w:r w:rsidR="00910D26" w:rsidRPr="00997053">
        <w:rPr>
          <w:rFonts w:ascii="Times New Roman" w:hAnsi="Times New Roman"/>
        </w:rPr>
        <w:t xml:space="preserve">. </w:t>
      </w:r>
      <w:r w:rsidR="009859C4">
        <w:rPr>
          <w:rFonts w:ascii="Times New Roman" w:hAnsi="Times New Roman"/>
        </w:rPr>
        <w:t xml:space="preserve">As an additional data quality screen, </w:t>
      </w:r>
      <w:proofErr w:type="spellStart"/>
      <w:r w:rsidR="007B4880">
        <w:rPr>
          <w:rFonts w:ascii="Times New Roman" w:hAnsi="Times New Roman"/>
        </w:rPr>
        <w:t>S</w:t>
      </w:r>
      <w:r w:rsidR="00910D26" w:rsidRPr="00997053">
        <w:rPr>
          <w:rFonts w:ascii="Times New Roman" w:hAnsi="Times New Roman"/>
        </w:rPr>
        <w:t>ecchi</w:t>
      </w:r>
      <w:proofErr w:type="spellEnd"/>
      <w:r w:rsidR="00910D26" w:rsidRPr="00997053">
        <w:rPr>
          <w:rFonts w:ascii="Times New Roman" w:hAnsi="Times New Roman"/>
        </w:rPr>
        <w:t xml:space="preserve"> data were compared with bathymetr</w:t>
      </w:r>
      <w:r w:rsidR="009859C4">
        <w:rPr>
          <w:rFonts w:ascii="Times New Roman" w:hAnsi="Times New Roman"/>
        </w:rPr>
        <w:t>y</w:t>
      </w:r>
      <w:r w:rsidR="00910D26" w:rsidRPr="00997053">
        <w:rPr>
          <w:rFonts w:ascii="Times New Roman" w:hAnsi="Times New Roman"/>
        </w:rPr>
        <w:t xml:space="preserve"> to </w:t>
      </w:r>
      <w:r w:rsidR="009859C4">
        <w:rPr>
          <w:rFonts w:ascii="Times New Roman" w:hAnsi="Times New Roman"/>
        </w:rPr>
        <w:t xml:space="preserve">ensure that </w:t>
      </w:r>
      <w:r w:rsidR="008F2A00">
        <w:rPr>
          <w:rFonts w:ascii="Times New Roman" w:hAnsi="Times New Roman"/>
        </w:rPr>
        <w:t xml:space="preserve">the reported </w:t>
      </w:r>
      <w:proofErr w:type="spellStart"/>
      <w:r w:rsidR="009859C4">
        <w:rPr>
          <w:rFonts w:ascii="Times New Roman" w:hAnsi="Times New Roman"/>
        </w:rPr>
        <w:t>Secchi</w:t>
      </w:r>
      <w:proofErr w:type="spellEnd"/>
      <w:r w:rsidR="009859C4">
        <w:rPr>
          <w:rFonts w:ascii="Times New Roman" w:hAnsi="Times New Roman"/>
        </w:rPr>
        <w:t xml:space="preserve"> depth was less than </w:t>
      </w:r>
      <w:r w:rsidR="00C47B21">
        <w:rPr>
          <w:rFonts w:ascii="Times New Roman" w:hAnsi="Times New Roman"/>
        </w:rPr>
        <w:t xml:space="preserve">the </w:t>
      </w:r>
      <w:r w:rsidR="00317EE4">
        <w:rPr>
          <w:rFonts w:ascii="Times New Roman" w:hAnsi="Times New Roman"/>
        </w:rPr>
        <w:t>water depth.</w:t>
      </w:r>
    </w:p>
    <w:p w14:paraId="49B5D250" w14:textId="42166F66" w:rsidR="00C47B21" w:rsidRPr="00997053" w:rsidRDefault="00C47B21" w:rsidP="0069309F">
      <w:pPr>
        <w:spacing w:before="0" w:after="0" w:line="360" w:lineRule="auto"/>
        <w:ind w:firstLine="720"/>
        <w:rPr>
          <w:rFonts w:ascii="Times New Roman" w:hAnsi="Times New Roman"/>
        </w:rPr>
      </w:pPr>
      <w:r>
        <w:rPr>
          <w:rFonts w:ascii="Times New Roman" w:hAnsi="Times New Roman"/>
        </w:rPr>
        <w:t xml:space="preserve">For all three estuaries, light attenuation </w:t>
      </w:r>
      <w:r w:rsidR="00936215">
        <w:rPr>
          <w:rFonts w:ascii="Times New Roman" w:hAnsi="Times New Roman"/>
        </w:rPr>
        <w:t xml:space="preserve">in deeper water adjacent to seagrass beds was assumed to be similar to </w:t>
      </w:r>
      <w:r w:rsidR="009E4880">
        <w:rPr>
          <w:rFonts w:ascii="Times New Roman" w:hAnsi="Times New Roman"/>
        </w:rPr>
        <w:t xml:space="preserve">attenuation </w:t>
      </w:r>
      <w:r w:rsidR="00936215">
        <w:rPr>
          <w:rFonts w:ascii="Times New Roman" w:hAnsi="Times New Roman"/>
        </w:rPr>
        <w:t>at the deep-edge of seagrass</w:t>
      </w:r>
      <w:r w:rsidR="009E4880">
        <w:rPr>
          <w:rFonts w:ascii="Times New Roman" w:hAnsi="Times New Roman"/>
        </w:rPr>
        <w:t xml:space="preserve">.  </w:t>
      </w:r>
      <w:r w:rsidR="00936215">
        <w:rPr>
          <w:rFonts w:ascii="Times New Roman" w:hAnsi="Times New Roman"/>
        </w:rPr>
        <w:t>In gener</w:t>
      </w:r>
      <w:r w:rsidR="009E4880">
        <w:rPr>
          <w:rFonts w:ascii="Times New Roman" w:hAnsi="Times New Roman"/>
        </w:rPr>
        <w:t xml:space="preserve">al, neither remote sensing nor </w:t>
      </w:r>
      <w:proofErr w:type="spellStart"/>
      <w:r w:rsidR="006127EF">
        <w:rPr>
          <w:rFonts w:ascii="Times New Roman" w:hAnsi="Times New Roman"/>
        </w:rPr>
        <w:t>S</w:t>
      </w:r>
      <w:r w:rsidR="00936215">
        <w:rPr>
          <w:rFonts w:ascii="Times New Roman" w:hAnsi="Times New Roman"/>
        </w:rPr>
        <w:t>ecchi</w:t>
      </w:r>
      <w:proofErr w:type="spellEnd"/>
      <w:r w:rsidR="00936215">
        <w:rPr>
          <w:rFonts w:ascii="Times New Roman" w:hAnsi="Times New Roman"/>
        </w:rPr>
        <w:t xml:space="preserve"> depth </w:t>
      </w:r>
      <w:r w:rsidR="009E4880">
        <w:rPr>
          <w:rFonts w:ascii="Times New Roman" w:hAnsi="Times New Roman"/>
        </w:rPr>
        <w:t xml:space="preserve">measurements </w:t>
      </w:r>
      <w:r w:rsidR="00936215">
        <w:rPr>
          <w:rFonts w:ascii="Times New Roman" w:hAnsi="Times New Roman"/>
        </w:rPr>
        <w:t>can be used to estimate water clar</w:t>
      </w:r>
      <w:r w:rsidR="009E4880">
        <w:rPr>
          <w:rFonts w:ascii="Times New Roman" w:hAnsi="Times New Roman"/>
        </w:rPr>
        <w:t xml:space="preserve">ity directly in a seagrass bed </w:t>
      </w:r>
      <w:r w:rsidR="00936215">
        <w:rPr>
          <w:rFonts w:ascii="Times New Roman" w:hAnsi="Times New Roman"/>
        </w:rPr>
        <w:t xml:space="preserve">because of </w:t>
      </w:r>
      <w:r w:rsidR="009E4880">
        <w:rPr>
          <w:rFonts w:ascii="Times New Roman" w:hAnsi="Times New Roman"/>
        </w:rPr>
        <w:t>light penetration to the bottom.  Alt</w:t>
      </w:r>
      <w:r w:rsidR="006127EF">
        <w:rPr>
          <w:rFonts w:ascii="Times New Roman" w:hAnsi="Times New Roman"/>
        </w:rPr>
        <w:t>h</w:t>
      </w:r>
      <w:r w:rsidR="009E4880">
        <w:rPr>
          <w:rFonts w:ascii="Times New Roman" w:hAnsi="Times New Roman"/>
        </w:rPr>
        <w:t>ough PAR profiles can in principle be made in shallow wate</w:t>
      </w:r>
      <w:r w:rsidR="006127EF">
        <w:rPr>
          <w:rFonts w:ascii="Times New Roman" w:hAnsi="Times New Roman"/>
        </w:rPr>
        <w:t>r, these are also less precise</w:t>
      </w:r>
      <w:r w:rsidR="00234F81">
        <w:rPr>
          <w:rFonts w:ascii="Times New Roman" w:hAnsi="Times New Roman"/>
        </w:rPr>
        <w:t>.</w:t>
      </w:r>
      <w:r w:rsidR="009E4880">
        <w:rPr>
          <w:rFonts w:ascii="Times New Roman" w:hAnsi="Times New Roman"/>
        </w:rPr>
        <w:t xml:space="preserve"> </w:t>
      </w:r>
    </w:p>
    <w:p w14:paraId="10B9BCCD" w14:textId="77777777" w:rsidR="00A23C7F" w:rsidRPr="007B4880" w:rsidRDefault="00A23C7F" w:rsidP="001A66BE">
      <w:pPr>
        <w:spacing w:before="0" w:after="0" w:line="360" w:lineRule="auto"/>
        <w:rPr>
          <w:rFonts w:ascii="Times New Roman" w:hAnsi="Times New Roman"/>
        </w:rPr>
      </w:pPr>
      <w:bookmarkStart w:id="5" w:name="sec:est_method"/>
    </w:p>
    <w:p w14:paraId="61BF77A6" w14:textId="77777777" w:rsidR="00270510" w:rsidRPr="0069309F" w:rsidRDefault="00910D26" w:rsidP="001A66BE">
      <w:pPr>
        <w:spacing w:before="0" w:after="0" w:line="360" w:lineRule="auto"/>
        <w:rPr>
          <w:rFonts w:ascii="Times New Roman" w:hAnsi="Times New Roman"/>
          <w:i/>
        </w:rPr>
      </w:pPr>
      <w:r w:rsidRPr="0069309F">
        <w:rPr>
          <w:rFonts w:ascii="Times New Roman" w:hAnsi="Times New Roman"/>
          <w:i/>
        </w:rPr>
        <w:t>Estimating seagrass depth of colonization</w:t>
      </w:r>
    </w:p>
    <w:bookmarkEnd w:id="5"/>
    <w:p w14:paraId="5D37F3AF" w14:textId="0741FAF1" w:rsidR="00BE57EE" w:rsidRDefault="00910D26" w:rsidP="00BE57EE">
      <w:pPr>
        <w:spacing w:before="0" w:after="0" w:line="360" w:lineRule="auto"/>
        <w:ind w:firstLine="720"/>
        <w:rPr>
          <w:rFonts w:ascii="Times New Roman" w:hAnsi="Times New Roman"/>
        </w:rPr>
      </w:pPr>
      <w:r w:rsidRPr="00997053">
        <w:rPr>
          <w:rFonts w:ascii="Times New Roman" w:hAnsi="Times New Roman"/>
        </w:rPr>
        <w:t xml:space="preserve">Seagrass </w:t>
      </w:r>
      <w:r w:rsidR="009859C4">
        <w:rPr>
          <w:rFonts w:ascii="Times New Roman" w:hAnsi="Times New Roman"/>
        </w:rPr>
        <w:t xml:space="preserve">depth of colonization </w:t>
      </w:r>
      <w:r w:rsidR="00222B18">
        <w:rPr>
          <w:rFonts w:ascii="Times New Roman" w:hAnsi="Times New Roman"/>
        </w:rPr>
        <w:t>(</w:t>
      </w:r>
      <w:proofErr w:type="spellStart"/>
      <w:r w:rsidR="00222B18">
        <w:rPr>
          <w:rFonts w:ascii="Times New Roman" w:hAnsi="Times New Roman"/>
          <w:i/>
        </w:rPr>
        <w:t>Z</w:t>
      </w:r>
      <w:r w:rsidR="00222B18">
        <w:rPr>
          <w:rFonts w:ascii="Times New Roman" w:hAnsi="Times New Roman"/>
          <w:i/>
          <w:vertAlign w:val="subscript"/>
        </w:rPr>
        <w:t>c</w:t>
      </w:r>
      <w:proofErr w:type="spellEnd"/>
      <w:r w:rsidR="00222B18">
        <w:rPr>
          <w:rFonts w:ascii="Times New Roman" w:hAnsi="Times New Roman"/>
        </w:rPr>
        <w:t xml:space="preserve">) </w:t>
      </w:r>
      <w:r w:rsidR="009859C4">
        <w:rPr>
          <w:rFonts w:ascii="Times New Roman" w:hAnsi="Times New Roman"/>
        </w:rPr>
        <w:t xml:space="preserve">was computed by overlaying </w:t>
      </w:r>
      <w:r w:rsidRPr="00997053">
        <w:rPr>
          <w:rFonts w:ascii="Times New Roman" w:hAnsi="Times New Roman"/>
        </w:rPr>
        <w:t>seagrass coverage maps and bathymetr</w:t>
      </w:r>
      <w:r w:rsidR="009859C4">
        <w:rPr>
          <w:rFonts w:ascii="Times New Roman" w:hAnsi="Times New Roman"/>
        </w:rPr>
        <w:t>y</w:t>
      </w:r>
      <w:r w:rsidRPr="00997053">
        <w:rPr>
          <w:rFonts w:ascii="Times New Roman" w:hAnsi="Times New Roman"/>
        </w:rPr>
        <w:t xml:space="preserve"> data</w:t>
      </w:r>
      <w:r w:rsidR="00222B18">
        <w:rPr>
          <w:rFonts w:ascii="Times New Roman" w:hAnsi="Times New Roman"/>
        </w:rPr>
        <w:t xml:space="preserve"> to generate a </w:t>
      </w:r>
      <w:r w:rsidRPr="00997053">
        <w:rPr>
          <w:rFonts w:ascii="Times New Roman" w:hAnsi="Times New Roman"/>
        </w:rPr>
        <w:t xml:space="preserve">point shapefile </w:t>
      </w:r>
      <w:r w:rsidR="00222B18">
        <w:rPr>
          <w:rFonts w:ascii="Times New Roman" w:hAnsi="Times New Roman"/>
        </w:rPr>
        <w:t xml:space="preserve">with </w:t>
      </w:r>
      <w:r w:rsidRPr="00997053">
        <w:rPr>
          <w:rFonts w:ascii="Times New Roman" w:hAnsi="Times New Roman"/>
        </w:rPr>
        <w:t xml:space="preserve">attributes </w:t>
      </w:r>
      <w:r w:rsidR="00222B18">
        <w:rPr>
          <w:rFonts w:ascii="Times New Roman" w:hAnsi="Times New Roman"/>
        </w:rPr>
        <w:t xml:space="preserve">of </w:t>
      </w:r>
      <w:r w:rsidRPr="00997053">
        <w:rPr>
          <w:rFonts w:ascii="Times New Roman" w:hAnsi="Times New Roman"/>
        </w:rPr>
        <w:t>location, depth (m), and seagrass</w:t>
      </w:r>
      <w:r w:rsidR="00222B18">
        <w:rPr>
          <w:rFonts w:ascii="Times New Roman" w:hAnsi="Times New Roman"/>
        </w:rPr>
        <w:t xml:space="preserve"> presence</w:t>
      </w:r>
      <w:r w:rsidRPr="00997053">
        <w:rPr>
          <w:rFonts w:ascii="Times New Roman" w:hAnsi="Times New Roman"/>
        </w:rPr>
        <w:t xml:space="preserve"> </w:t>
      </w:r>
      <w:r w:rsidR="00222B18">
        <w:rPr>
          <w:rFonts w:ascii="Times New Roman" w:hAnsi="Times New Roman"/>
        </w:rPr>
        <w:t>or absence</w:t>
      </w:r>
      <w:r w:rsidRPr="00997053">
        <w:rPr>
          <w:rFonts w:ascii="Times New Roman" w:hAnsi="Times New Roman"/>
        </w:rPr>
        <w:t xml:space="preserve">. </w:t>
      </w:r>
      <w:r w:rsidR="00BE57EE">
        <w:rPr>
          <w:rFonts w:ascii="Times New Roman" w:hAnsi="Times New Roman"/>
        </w:rPr>
        <w:t>To relate depth and seagrass presence</w:t>
      </w:r>
      <w:r w:rsidR="00532E45">
        <w:rPr>
          <w:rFonts w:ascii="Times New Roman" w:hAnsi="Times New Roman"/>
        </w:rPr>
        <w:t>/absence</w:t>
      </w:r>
      <w:r w:rsidR="00BE57EE">
        <w:rPr>
          <w:rFonts w:ascii="Times New Roman" w:hAnsi="Times New Roman"/>
        </w:rPr>
        <w:t xml:space="preserve">, the </w:t>
      </w:r>
      <w:r w:rsidR="00222B18">
        <w:rPr>
          <w:rFonts w:ascii="Times New Roman" w:hAnsi="Times New Roman"/>
        </w:rPr>
        <w:t xml:space="preserve">proportion of points with seagrass present was computed </w:t>
      </w:r>
      <w:r w:rsidR="00532E45">
        <w:rPr>
          <w:rFonts w:ascii="Times New Roman" w:hAnsi="Times New Roman"/>
        </w:rPr>
        <w:t xml:space="preserve">as a function of depth </w:t>
      </w:r>
      <w:r w:rsidR="00654970">
        <w:rPr>
          <w:rFonts w:ascii="Times New Roman" w:hAnsi="Times New Roman"/>
        </w:rPr>
        <w:t xml:space="preserve">within discrete </w:t>
      </w:r>
      <w:r w:rsidRPr="00997053">
        <w:rPr>
          <w:rFonts w:ascii="Times New Roman" w:hAnsi="Times New Roman"/>
        </w:rPr>
        <w:t>depth</w:t>
      </w:r>
      <w:r w:rsidR="008C223C">
        <w:rPr>
          <w:rFonts w:ascii="Times New Roman" w:hAnsi="Times New Roman"/>
        </w:rPr>
        <w:t xml:space="preserve"> bins</w:t>
      </w:r>
      <w:r w:rsidR="00FA519E">
        <w:rPr>
          <w:rFonts w:ascii="Times New Roman" w:hAnsi="Times New Roman"/>
        </w:rPr>
        <w:t xml:space="preserve"> and parameters describing the distribution were computed from the resulting function.  </w:t>
      </w:r>
      <w:r w:rsidR="00BE57EE">
        <w:rPr>
          <w:rFonts w:ascii="Times New Roman" w:hAnsi="Times New Roman"/>
        </w:rPr>
        <w:t>The analysis was repeated for observations withi</w:t>
      </w:r>
      <w:r w:rsidR="00942EBC">
        <w:rPr>
          <w:rFonts w:ascii="Times New Roman" w:hAnsi="Times New Roman"/>
        </w:rPr>
        <w:t xml:space="preserve">n a </w:t>
      </w:r>
      <w:r w:rsidR="00C935D8">
        <w:rPr>
          <w:rFonts w:ascii="Times New Roman" w:hAnsi="Times New Roman"/>
        </w:rPr>
        <w:t xml:space="preserve">particular </w:t>
      </w:r>
      <w:r w:rsidR="00FA519E">
        <w:rPr>
          <w:rFonts w:ascii="Times New Roman" w:hAnsi="Times New Roman"/>
        </w:rPr>
        <w:t xml:space="preserve">search </w:t>
      </w:r>
      <w:r w:rsidR="00942EBC">
        <w:rPr>
          <w:rFonts w:ascii="Times New Roman" w:hAnsi="Times New Roman"/>
        </w:rPr>
        <w:t>radius of</w:t>
      </w:r>
      <w:r w:rsidR="00BE57EE">
        <w:rPr>
          <w:rFonts w:ascii="Times New Roman" w:hAnsi="Times New Roman"/>
        </w:rPr>
        <w:t xml:space="preserve"> grid nodes </w:t>
      </w:r>
      <w:r w:rsidR="00942EBC">
        <w:rPr>
          <w:rFonts w:ascii="Times New Roman" w:hAnsi="Times New Roman"/>
        </w:rPr>
        <w:t>spanning the study areas</w:t>
      </w:r>
      <w:r w:rsidR="00C935D8">
        <w:rPr>
          <w:rFonts w:ascii="Times New Roman" w:hAnsi="Times New Roman"/>
        </w:rPr>
        <w:t xml:space="preserve">, </w:t>
      </w:r>
      <w:r w:rsidR="00AD5D3B">
        <w:rPr>
          <w:rFonts w:ascii="Times New Roman" w:hAnsi="Times New Roman"/>
        </w:rPr>
        <w:t xml:space="preserve">generating a map of depth of colonization </w:t>
      </w:r>
      <w:r w:rsidR="00942EBC">
        <w:rPr>
          <w:rFonts w:ascii="Times New Roman" w:hAnsi="Times New Roman"/>
        </w:rPr>
        <w:t>(Fig 1).</w:t>
      </w:r>
      <w:r w:rsidR="00532E45">
        <w:rPr>
          <w:rFonts w:ascii="Times New Roman" w:hAnsi="Times New Roman"/>
        </w:rPr>
        <w:t xml:space="preserve"> </w:t>
      </w:r>
      <w:r w:rsidR="00942EBC">
        <w:rPr>
          <w:rFonts w:ascii="Times New Roman" w:hAnsi="Times New Roman"/>
        </w:rPr>
        <w:t xml:space="preserve"> The analysis was </w:t>
      </w:r>
      <w:r w:rsidR="00C935D8">
        <w:rPr>
          <w:rFonts w:ascii="Times New Roman" w:hAnsi="Times New Roman"/>
        </w:rPr>
        <w:t xml:space="preserve">also </w:t>
      </w:r>
      <w:r w:rsidR="00942EBC">
        <w:rPr>
          <w:rFonts w:ascii="Times New Roman" w:hAnsi="Times New Roman"/>
        </w:rPr>
        <w:t xml:space="preserve">repeated with a </w:t>
      </w:r>
      <w:r w:rsidR="00C935D8">
        <w:rPr>
          <w:rFonts w:ascii="Times New Roman" w:hAnsi="Times New Roman"/>
        </w:rPr>
        <w:lastRenderedPageBreak/>
        <w:t>large</w:t>
      </w:r>
      <w:r w:rsidR="00942EBC">
        <w:rPr>
          <w:rFonts w:ascii="Times New Roman" w:hAnsi="Times New Roman"/>
        </w:rPr>
        <w:t xml:space="preserve"> radius encompassing </w:t>
      </w:r>
      <w:r w:rsidR="00532E45">
        <w:rPr>
          <w:rFonts w:ascii="Times New Roman" w:hAnsi="Times New Roman"/>
        </w:rPr>
        <w:t xml:space="preserve">entire </w:t>
      </w:r>
      <w:r w:rsidR="00BE57EE">
        <w:rPr>
          <w:rFonts w:ascii="Times New Roman" w:hAnsi="Times New Roman"/>
        </w:rPr>
        <w:t>segment</w:t>
      </w:r>
      <w:r w:rsidR="00942EBC">
        <w:rPr>
          <w:rFonts w:ascii="Times New Roman" w:hAnsi="Times New Roman"/>
        </w:rPr>
        <w:t xml:space="preserve">s, resulting in whole-segment </w:t>
      </w:r>
      <w:r w:rsidR="00BE57EE">
        <w:rPr>
          <w:rFonts w:ascii="Times New Roman" w:hAnsi="Times New Roman"/>
        </w:rPr>
        <w:t>estimate</w:t>
      </w:r>
      <w:r w:rsidR="00942EBC">
        <w:rPr>
          <w:rFonts w:ascii="Times New Roman" w:hAnsi="Times New Roman"/>
        </w:rPr>
        <w:t>s</w:t>
      </w:r>
      <w:r w:rsidR="00BE57EE">
        <w:rPr>
          <w:rFonts w:ascii="Times New Roman" w:hAnsi="Times New Roman"/>
        </w:rPr>
        <w:t>.</w:t>
      </w:r>
      <w:r w:rsidR="00FA519E">
        <w:rPr>
          <w:rFonts w:ascii="Times New Roman" w:hAnsi="Times New Roman"/>
        </w:rPr>
        <w:t xml:space="preserve">  Further details are provided below</w:t>
      </w:r>
      <w:r w:rsidR="001C268D">
        <w:rPr>
          <w:rFonts w:ascii="Times New Roman" w:hAnsi="Times New Roman"/>
        </w:rPr>
        <w:t xml:space="preserve"> regarding </w:t>
      </w:r>
      <w:r w:rsidR="008D33A1">
        <w:rPr>
          <w:rFonts w:ascii="Times New Roman" w:hAnsi="Times New Roman"/>
        </w:rPr>
        <w:t>search radius, depth bins, and computing depth of colonization metrics</w:t>
      </w:r>
      <w:r w:rsidR="00FA519E">
        <w:rPr>
          <w:rFonts w:ascii="Times New Roman" w:hAnsi="Times New Roman"/>
        </w:rPr>
        <w:t>.</w:t>
      </w:r>
    </w:p>
    <w:p w14:paraId="44BC09D2" w14:textId="33333E08" w:rsidR="008D33A1" w:rsidRDefault="008D33A1" w:rsidP="00BE57EE">
      <w:pPr>
        <w:spacing w:before="0" w:after="0" w:line="360" w:lineRule="auto"/>
        <w:ind w:firstLine="720"/>
        <w:rPr>
          <w:rFonts w:ascii="Times New Roman" w:hAnsi="Times New Roman"/>
        </w:rPr>
      </w:pPr>
      <w:r>
        <w:rPr>
          <w:rFonts w:ascii="Times New Roman" w:hAnsi="Times New Roman"/>
        </w:rPr>
        <w:t xml:space="preserve">Depth of colonization </w:t>
      </w:r>
      <w:r w:rsidR="00C935D8">
        <w:rPr>
          <w:rFonts w:ascii="Times New Roman" w:hAnsi="Times New Roman"/>
        </w:rPr>
        <w:t xml:space="preserve">at </w:t>
      </w:r>
      <w:r>
        <w:rPr>
          <w:rFonts w:ascii="Times New Roman" w:hAnsi="Times New Roman"/>
        </w:rPr>
        <w:t>particular location</w:t>
      </w:r>
      <w:r w:rsidR="00C935D8">
        <w:rPr>
          <w:rFonts w:ascii="Times New Roman" w:hAnsi="Times New Roman"/>
        </w:rPr>
        <w:t xml:space="preserve">s </w:t>
      </w:r>
      <w:r>
        <w:rPr>
          <w:rFonts w:ascii="Times New Roman" w:hAnsi="Times New Roman"/>
        </w:rPr>
        <w:t>was computed using observations found within a search radius</w:t>
      </w:r>
      <w:r w:rsidR="00C935D8">
        <w:rPr>
          <w:rFonts w:ascii="Times New Roman" w:hAnsi="Times New Roman"/>
        </w:rPr>
        <w:t xml:space="preserve">, which was </w:t>
      </w:r>
      <w:r>
        <w:rPr>
          <w:rFonts w:ascii="Times New Roman" w:hAnsi="Times New Roman"/>
        </w:rPr>
        <w:t>0.04 degrees for Choctawhatchee Bay, 0.1 degrees for Tampa Bay and 0.15 degrees for Indian River Lagoon</w:t>
      </w:r>
      <w:r w:rsidR="00C935D8">
        <w:rPr>
          <w:rFonts w:ascii="Times New Roman" w:hAnsi="Times New Roman"/>
        </w:rPr>
        <w:t xml:space="preserve">.  </w:t>
      </w:r>
      <w:r w:rsidR="00C959E8">
        <w:rPr>
          <w:rFonts w:ascii="Times New Roman" w:hAnsi="Times New Roman"/>
        </w:rPr>
        <w:t xml:space="preserve">Analyses that focused on an individual segment at each study location used a common search radius of 0.02 degrees for visual and scale comparisons in the resulting figures.  </w:t>
      </w:r>
      <w:r w:rsidR="00B41851" w:rsidRPr="00997053">
        <w:rPr>
          <w:rFonts w:ascii="Times New Roman" w:hAnsi="Times New Roman"/>
        </w:rPr>
        <w:t xml:space="preserve">Geospatial data were imported and processed using functions in the </w:t>
      </w:r>
      <w:proofErr w:type="spellStart"/>
      <w:r w:rsidR="00B41851" w:rsidRPr="00997053">
        <w:rPr>
          <w:rFonts w:ascii="Times New Roman" w:hAnsi="Times New Roman"/>
        </w:rPr>
        <w:t>rgeos</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sp</w:t>
      </w:r>
      <w:proofErr w:type="spellEnd"/>
      <w:r w:rsidR="00B41851" w:rsidRPr="00997053">
        <w:rPr>
          <w:rFonts w:ascii="Times New Roman" w:hAnsi="Times New Roman"/>
        </w:rPr>
        <w:t xml:space="preserve"> packages </w:t>
      </w:r>
      <w:r w:rsidR="00B41851">
        <w:rPr>
          <w:rFonts w:ascii="Times New Roman" w:hAnsi="Times New Roman"/>
        </w:rPr>
        <w:t xml:space="preserve">in R </w:t>
      </w:r>
      <w:r w:rsidR="00B41851" w:rsidRPr="00997053">
        <w:rPr>
          <w:rFonts w:ascii="Times New Roman" w:hAnsi="Times New Roman"/>
        </w:rPr>
        <w:t>(</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w:t>
      </w:r>
      <w:r w:rsidR="00B6180C" w:rsidRPr="00B6180C">
        <w:rPr>
          <w:rFonts w:ascii="Times New Roman" w:hAnsi="Times New Roman"/>
        </w:rPr>
        <w:t>et al</w:t>
      </w:r>
      <w:r w:rsidR="00B41851" w:rsidRPr="00997053">
        <w:rPr>
          <w:rFonts w:ascii="Times New Roman" w:hAnsi="Times New Roman"/>
        </w:rPr>
        <w:t xml:space="preserve">. 2008; </w:t>
      </w:r>
      <w:proofErr w:type="spellStart"/>
      <w:r w:rsidR="00B41851" w:rsidRPr="00997053">
        <w:rPr>
          <w:rFonts w:ascii="Times New Roman" w:hAnsi="Times New Roman"/>
        </w:rPr>
        <w:t>Bivand</w:t>
      </w:r>
      <w:proofErr w:type="spellEnd"/>
      <w:r w:rsidR="00B41851" w:rsidRPr="00997053">
        <w:rPr>
          <w:rFonts w:ascii="Times New Roman" w:hAnsi="Times New Roman"/>
        </w:rPr>
        <w:t xml:space="preserve"> and </w:t>
      </w:r>
      <w:proofErr w:type="spellStart"/>
      <w:r w:rsidR="00B41851" w:rsidRPr="00997053">
        <w:rPr>
          <w:rFonts w:ascii="Times New Roman" w:hAnsi="Times New Roman"/>
        </w:rPr>
        <w:t>Rundel</w:t>
      </w:r>
      <w:proofErr w:type="spellEnd"/>
      <w:r w:rsidR="00B41851" w:rsidRPr="00997053">
        <w:rPr>
          <w:rFonts w:ascii="Times New Roman" w:hAnsi="Times New Roman"/>
        </w:rPr>
        <w:t xml:space="preserve"> 2014)</w:t>
      </w:r>
      <w:r w:rsidR="00B41851">
        <w:rPr>
          <w:rFonts w:ascii="Times New Roman" w:hAnsi="Times New Roman"/>
        </w:rPr>
        <w:t xml:space="preserve">.  </w:t>
      </w:r>
      <w:r>
        <w:rPr>
          <w:rFonts w:ascii="Times New Roman" w:hAnsi="Times New Roman"/>
        </w:rPr>
        <w:t xml:space="preserve">Although no particular radius is “wrong,” </w:t>
      </w:r>
      <w:r w:rsidR="00C935D8">
        <w:rPr>
          <w:rFonts w:ascii="Times New Roman" w:hAnsi="Times New Roman"/>
        </w:rPr>
        <w:t xml:space="preserve">selection involves several trade-offs.  A large search radius improves the precision of estimates by finding more data, but may encompass areas that are ecologically dissimilar.  </w:t>
      </w:r>
      <w:r w:rsidR="00B96C14" w:rsidRPr="001A4545">
        <w:rPr>
          <w:rFonts w:ascii="Times New Roman" w:hAnsi="Times New Roman"/>
        </w:rPr>
        <w:t xml:space="preserve">As an example, the radius to characterize depth of colonization at the outflow of the </w:t>
      </w:r>
      <w:proofErr w:type="spellStart"/>
      <w:r w:rsidR="00B96C14" w:rsidRPr="001A4545">
        <w:rPr>
          <w:rFonts w:ascii="Times New Roman" w:hAnsi="Times New Roman"/>
        </w:rPr>
        <w:t>Steinhatchee</w:t>
      </w:r>
      <w:proofErr w:type="spellEnd"/>
      <w:r w:rsidR="00B96C14" w:rsidRPr="001A4545">
        <w:rPr>
          <w:rFonts w:ascii="Times New Roman" w:hAnsi="Times New Roman"/>
        </w:rPr>
        <w:t xml:space="preserve"> River in Fig. 1 was large enough to describe variation in growth affected by local </w:t>
      </w:r>
      <w:r w:rsidR="00B96C14">
        <w:rPr>
          <w:rFonts w:ascii="Times New Roman" w:hAnsi="Times New Roman"/>
        </w:rPr>
        <w:t>water quality</w:t>
      </w:r>
      <w:r w:rsidR="00B96C14" w:rsidRPr="001A4545">
        <w:rPr>
          <w:rFonts w:ascii="Times New Roman" w:hAnsi="Times New Roman"/>
        </w:rPr>
        <w:t xml:space="preserve">, </w:t>
      </w:r>
      <w:r w:rsidR="00B96C14">
        <w:rPr>
          <w:rFonts w:ascii="Times New Roman" w:hAnsi="Times New Roman"/>
        </w:rPr>
        <w:t xml:space="preserve">but </w:t>
      </w:r>
      <w:r w:rsidR="00B96C14" w:rsidRPr="001A4545">
        <w:rPr>
          <w:rFonts w:ascii="Times New Roman" w:hAnsi="Times New Roman"/>
        </w:rPr>
        <w:t xml:space="preserve">small enough to not </w:t>
      </w:r>
      <w:r w:rsidR="00B96C14">
        <w:rPr>
          <w:rFonts w:ascii="Times New Roman" w:hAnsi="Times New Roman"/>
        </w:rPr>
        <w:t xml:space="preserve">include observations well outside the </w:t>
      </w:r>
      <w:r w:rsidR="00B96C14" w:rsidRPr="001A4545">
        <w:rPr>
          <w:rFonts w:ascii="Times New Roman" w:hAnsi="Times New Roman"/>
        </w:rPr>
        <w:t xml:space="preserve">influence of </w:t>
      </w:r>
      <w:r w:rsidR="00B96C14">
        <w:rPr>
          <w:rFonts w:ascii="Times New Roman" w:hAnsi="Times New Roman"/>
        </w:rPr>
        <w:t xml:space="preserve">the </w:t>
      </w:r>
      <w:r w:rsidR="00B96C14" w:rsidRPr="001A4545">
        <w:rPr>
          <w:rFonts w:ascii="Times New Roman" w:hAnsi="Times New Roman"/>
        </w:rPr>
        <w:t>river outflow.</w:t>
      </w:r>
      <w:r w:rsidR="00B96C14">
        <w:rPr>
          <w:rFonts w:ascii="Times New Roman" w:hAnsi="Times New Roman"/>
        </w:rPr>
        <w:t xml:space="preserve"> Moreover, a</w:t>
      </w:r>
      <w:r w:rsidR="00C935D8">
        <w:rPr>
          <w:rFonts w:ascii="Times New Roman" w:hAnsi="Times New Roman"/>
        </w:rPr>
        <w:t xml:space="preserve"> radius much larger than the grid spacing inflates the computational requirements with little benefit.  A smaller search radius and closer grid spacing provides more spatial resolution, but also finds less data, increasing uncertainty.  A small radius may </w:t>
      </w:r>
      <w:r w:rsidR="00BB2FE0">
        <w:rPr>
          <w:rFonts w:ascii="Times New Roman" w:hAnsi="Times New Roman"/>
        </w:rPr>
        <w:t xml:space="preserve">also </w:t>
      </w:r>
      <w:r w:rsidR="00C935D8">
        <w:rPr>
          <w:rFonts w:ascii="Times New Roman" w:hAnsi="Times New Roman"/>
        </w:rPr>
        <w:t xml:space="preserve">encompass little or no depth gradient, in which case the relationship between seagrass and depth cannot be quantified.  </w:t>
      </w:r>
      <w:r w:rsidR="00B96C14">
        <w:rPr>
          <w:rFonts w:ascii="Times New Roman" w:hAnsi="Times New Roman"/>
        </w:rPr>
        <w:t>An</w:t>
      </w:r>
      <w:r w:rsidR="00B41851" w:rsidRPr="001A4545">
        <w:rPr>
          <w:rFonts w:ascii="Times New Roman" w:hAnsi="Times New Roman"/>
        </w:rPr>
        <w:t xml:space="preserve"> </w:t>
      </w:r>
      <w:r w:rsidR="00B96C14">
        <w:rPr>
          <w:rFonts w:ascii="Times New Roman" w:hAnsi="Times New Roman"/>
        </w:rPr>
        <w:t xml:space="preserve">appropriate search </w:t>
      </w:r>
      <w:r w:rsidR="00B41851" w:rsidRPr="001A4545">
        <w:rPr>
          <w:rFonts w:ascii="Times New Roman" w:hAnsi="Times New Roman"/>
        </w:rPr>
        <w:t xml:space="preserve">radius will </w:t>
      </w:r>
      <w:r w:rsidR="00B96C14">
        <w:rPr>
          <w:rFonts w:ascii="Times New Roman" w:hAnsi="Times New Roman"/>
        </w:rPr>
        <w:t xml:space="preserve">in many cases </w:t>
      </w:r>
      <w:r w:rsidR="00B41851" w:rsidRPr="001A4545">
        <w:rPr>
          <w:rFonts w:ascii="Times New Roman" w:hAnsi="Times New Roman"/>
        </w:rPr>
        <w:t>result in a plot illustrating a decreasing proportion of points with seagrass with increasing depth (Fig. 3).</w:t>
      </w:r>
      <w:r w:rsidR="00B41851">
        <w:rPr>
          <w:rFonts w:ascii="Times New Roman" w:hAnsi="Times New Roman"/>
        </w:rPr>
        <w:t xml:space="preserve">  </w:t>
      </w:r>
      <w:r w:rsidR="00C935D8">
        <w:rPr>
          <w:rFonts w:ascii="Times New Roman" w:hAnsi="Times New Roman"/>
        </w:rPr>
        <w:t xml:space="preserve">The appropriate scale </w:t>
      </w:r>
      <w:r w:rsidR="00BB2FE0">
        <w:rPr>
          <w:rFonts w:ascii="Times New Roman" w:hAnsi="Times New Roman"/>
        </w:rPr>
        <w:t xml:space="preserve">may be related to the size of the estuary.  </w:t>
      </w:r>
      <w:r w:rsidR="00B41851">
        <w:rPr>
          <w:rFonts w:ascii="Times New Roman" w:hAnsi="Times New Roman"/>
        </w:rPr>
        <w:t>A</w:t>
      </w:r>
      <w:r w:rsidR="00C935D8">
        <w:rPr>
          <w:rFonts w:ascii="Times New Roman" w:hAnsi="Times New Roman"/>
        </w:rPr>
        <w:t xml:space="preserve"> larger radius was </w:t>
      </w:r>
      <w:r w:rsidR="00BB2FE0">
        <w:rPr>
          <w:rFonts w:ascii="Times New Roman" w:hAnsi="Times New Roman"/>
        </w:rPr>
        <w:t xml:space="preserve">selected </w:t>
      </w:r>
      <w:r w:rsidR="00F9394E">
        <w:rPr>
          <w:rFonts w:ascii="Times New Roman" w:hAnsi="Times New Roman"/>
        </w:rPr>
        <w:t xml:space="preserve">for </w:t>
      </w:r>
      <w:r w:rsidR="00BB2FE0">
        <w:rPr>
          <w:rFonts w:ascii="Times New Roman" w:hAnsi="Times New Roman"/>
        </w:rPr>
        <w:t xml:space="preserve">Tampa Bay, </w:t>
      </w:r>
      <w:r w:rsidR="00B41851">
        <w:rPr>
          <w:rFonts w:ascii="Times New Roman" w:hAnsi="Times New Roman"/>
        </w:rPr>
        <w:t>which is the largest</w:t>
      </w:r>
      <w:r w:rsidR="00C935D8">
        <w:rPr>
          <w:rFonts w:ascii="Times New Roman" w:hAnsi="Times New Roman"/>
        </w:rPr>
        <w:t xml:space="preserve"> </w:t>
      </w:r>
      <w:r w:rsidR="00B41851">
        <w:rPr>
          <w:rFonts w:ascii="Times New Roman" w:hAnsi="Times New Roman"/>
        </w:rPr>
        <w:t>of the water bodies in our study</w:t>
      </w:r>
      <w:r w:rsidR="00BB2FE0">
        <w:rPr>
          <w:rFonts w:ascii="Times New Roman" w:hAnsi="Times New Roman"/>
        </w:rPr>
        <w:t>.</w:t>
      </w:r>
    </w:p>
    <w:p w14:paraId="33F8CBE3" w14:textId="2B29E6A0" w:rsidR="00BE57EE" w:rsidRDefault="00654970" w:rsidP="00BE57EE">
      <w:pPr>
        <w:spacing w:before="0" w:after="0" w:line="360" w:lineRule="auto"/>
        <w:ind w:firstLine="720"/>
        <w:rPr>
          <w:rFonts w:ascii="Times New Roman" w:hAnsi="Times New Roman"/>
        </w:rPr>
      </w:pPr>
      <w:r>
        <w:rPr>
          <w:rFonts w:ascii="Times New Roman" w:hAnsi="Times New Roman"/>
        </w:rPr>
        <w:t>Depth bins</w:t>
      </w:r>
      <w:r w:rsidR="00AD5D3B">
        <w:rPr>
          <w:rFonts w:ascii="Times New Roman" w:hAnsi="Times New Roman"/>
        </w:rPr>
        <w:t>,</w:t>
      </w:r>
      <w:r>
        <w:rPr>
          <w:rFonts w:ascii="Times New Roman" w:hAnsi="Times New Roman"/>
        </w:rPr>
        <w:t xml:space="preserve"> </w:t>
      </w:r>
      <w:r w:rsidR="00FA519E">
        <w:rPr>
          <w:rFonts w:ascii="Times New Roman" w:hAnsi="Times New Roman"/>
        </w:rPr>
        <w:t xml:space="preserve">within which seagrass presence/absence proportions </w:t>
      </w:r>
      <w:r>
        <w:rPr>
          <w:rFonts w:ascii="Times New Roman" w:hAnsi="Times New Roman"/>
        </w:rPr>
        <w:t xml:space="preserve">were </w:t>
      </w:r>
      <w:r w:rsidR="00FA519E">
        <w:rPr>
          <w:rFonts w:ascii="Times New Roman" w:hAnsi="Times New Roman"/>
        </w:rPr>
        <w:t>computed</w:t>
      </w:r>
      <w:r w:rsidR="00AD5D3B">
        <w:rPr>
          <w:rFonts w:ascii="Times New Roman" w:hAnsi="Times New Roman"/>
        </w:rPr>
        <w:t>,</w:t>
      </w:r>
      <w:r w:rsidR="00FA519E">
        <w:rPr>
          <w:rFonts w:ascii="Times New Roman" w:hAnsi="Times New Roman"/>
        </w:rPr>
        <w:t xml:space="preserve"> had variable widths </w:t>
      </w:r>
      <w:r w:rsidR="00AD5D3B">
        <w:rPr>
          <w:rFonts w:ascii="Times New Roman" w:hAnsi="Times New Roman"/>
        </w:rPr>
        <w:t>&lt;</w:t>
      </w:r>
      <w:r w:rsidR="00FA519E">
        <w:rPr>
          <w:rFonts w:ascii="Times New Roman" w:hAnsi="Times New Roman"/>
        </w:rPr>
        <w:t xml:space="preserve">0.5 m </w:t>
      </w:r>
      <w:r w:rsidR="00AD5D3B">
        <w:rPr>
          <w:rFonts w:ascii="Times New Roman" w:hAnsi="Times New Roman"/>
        </w:rPr>
        <w:t xml:space="preserve">defined to </w:t>
      </w:r>
      <w:r w:rsidR="00FA519E">
        <w:rPr>
          <w:rFonts w:ascii="Times New Roman" w:hAnsi="Times New Roman"/>
        </w:rPr>
        <w:t xml:space="preserve">include </w:t>
      </w:r>
      <w:r w:rsidR="00234F81">
        <w:rPr>
          <w:rFonts w:ascii="Times New Roman" w:hAnsi="Times New Roman"/>
        </w:rPr>
        <w:t xml:space="preserve">1 to </w:t>
      </w:r>
      <w:r w:rsidR="007A3E63">
        <w:rPr>
          <w:rFonts w:ascii="Times New Roman" w:hAnsi="Times New Roman"/>
        </w:rPr>
        <w:t>50</w:t>
      </w:r>
      <w:r>
        <w:rPr>
          <w:rFonts w:ascii="Times New Roman" w:hAnsi="Times New Roman"/>
        </w:rPr>
        <w:t xml:space="preserve"> bathymetric soundings</w:t>
      </w:r>
      <w:r w:rsidR="00AD5D3B">
        <w:rPr>
          <w:rFonts w:ascii="Times New Roman" w:hAnsi="Times New Roman"/>
        </w:rPr>
        <w:t xml:space="preserve"> (i.e., if a 0.5 m bin includes more than 50 observations, the bin width is reduced)</w:t>
      </w:r>
      <w:r w:rsidR="00A23C7F">
        <w:rPr>
          <w:rFonts w:ascii="Times New Roman" w:hAnsi="Times New Roman"/>
        </w:rPr>
        <w:t>.</w:t>
      </w:r>
      <w:r w:rsidR="00B5024A">
        <w:rPr>
          <w:rFonts w:ascii="Times New Roman" w:hAnsi="Times New Roman"/>
        </w:rPr>
        <w:t xml:space="preserve"> </w:t>
      </w:r>
      <w:r w:rsidR="00A23C7F">
        <w:rPr>
          <w:rFonts w:ascii="Times New Roman" w:hAnsi="Times New Roman"/>
        </w:rPr>
        <w:t xml:space="preserve"> F</w:t>
      </w:r>
      <w:r w:rsidR="00B5024A">
        <w:rPr>
          <w:rFonts w:ascii="Times New Roman" w:hAnsi="Times New Roman"/>
        </w:rPr>
        <w:t>or whole segment</w:t>
      </w:r>
      <w:r w:rsidR="00532E45">
        <w:rPr>
          <w:rFonts w:ascii="Times New Roman" w:hAnsi="Times New Roman"/>
        </w:rPr>
        <w:t xml:space="preserve"> estimates</w:t>
      </w:r>
      <w:r w:rsidR="00BE57EE">
        <w:rPr>
          <w:rFonts w:ascii="Times New Roman" w:hAnsi="Times New Roman"/>
        </w:rPr>
        <w:t xml:space="preserve">, </w:t>
      </w:r>
      <w:r w:rsidR="00B5024A">
        <w:rPr>
          <w:rFonts w:ascii="Times New Roman" w:hAnsi="Times New Roman"/>
        </w:rPr>
        <w:t xml:space="preserve">these </w:t>
      </w:r>
      <w:r w:rsidR="00942EBC">
        <w:rPr>
          <w:rFonts w:ascii="Times New Roman" w:hAnsi="Times New Roman"/>
        </w:rPr>
        <w:t xml:space="preserve">parameters </w:t>
      </w:r>
      <w:r w:rsidR="00B5024A">
        <w:rPr>
          <w:rFonts w:ascii="Times New Roman" w:hAnsi="Times New Roman"/>
        </w:rPr>
        <w:t>were c</w:t>
      </w:r>
      <w:r w:rsidR="00A23C7F">
        <w:rPr>
          <w:rFonts w:ascii="Times New Roman" w:hAnsi="Times New Roman"/>
        </w:rPr>
        <w:t xml:space="preserve">hanged to 0.1 m and </w:t>
      </w:r>
      <w:r w:rsidR="00FA519E">
        <w:rPr>
          <w:rFonts w:ascii="Times New Roman" w:hAnsi="Times New Roman"/>
        </w:rPr>
        <w:t xml:space="preserve">1 to </w:t>
      </w:r>
      <w:r w:rsidR="00A23C7F">
        <w:rPr>
          <w:rFonts w:ascii="Times New Roman" w:hAnsi="Times New Roman"/>
        </w:rPr>
        <w:t>1000 points</w:t>
      </w:r>
      <w:r w:rsidR="00B5024A">
        <w:rPr>
          <w:rFonts w:ascii="Times New Roman" w:hAnsi="Times New Roman"/>
        </w:rPr>
        <w:t xml:space="preserve">. </w:t>
      </w:r>
      <w:r>
        <w:rPr>
          <w:rFonts w:ascii="Times New Roman" w:hAnsi="Times New Roman"/>
        </w:rPr>
        <w:t xml:space="preserve"> </w:t>
      </w:r>
      <w:r w:rsidR="00FA519E">
        <w:rPr>
          <w:rFonts w:ascii="Times New Roman" w:hAnsi="Times New Roman"/>
        </w:rPr>
        <w:t>T</w:t>
      </w:r>
      <w:r>
        <w:rPr>
          <w:rFonts w:ascii="Times New Roman" w:hAnsi="Times New Roman"/>
        </w:rPr>
        <w:t>his</w:t>
      </w:r>
      <w:r w:rsidR="00A23C7F">
        <w:rPr>
          <w:rFonts w:ascii="Times New Roman" w:hAnsi="Times New Roman"/>
        </w:rPr>
        <w:t xml:space="preserve"> </w:t>
      </w:r>
      <w:r w:rsidR="00532E45">
        <w:rPr>
          <w:rFonts w:ascii="Times New Roman" w:hAnsi="Times New Roman"/>
        </w:rPr>
        <w:t xml:space="preserve">method created many </w:t>
      </w:r>
      <w:r w:rsidR="00B5024A">
        <w:rPr>
          <w:rFonts w:ascii="Times New Roman" w:hAnsi="Times New Roman"/>
        </w:rPr>
        <w:t xml:space="preserve">narrow </w:t>
      </w:r>
      <w:r>
        <w:rPr>
          <w:rFonts w:ascii="Times New Roman" w:hAnsi="Times New Roman"/>
        </w:rPr>
        <w:t>bins</w:t>
      </w:r>
      <w:r w:rsidR="00FA519E">
        <w:rPr>
          <w:rFonts w:ascii="Times New Roman" w:hAnsi="Times New Roman"/>
        </w:rPr>
        <w:t xml:space="preserve"> if a large number of soundings was present and </w:t>
      </w:r>
      <w:r w:rsidR="00532E45">
        <w:rPr>
          <w:rFonts w:ascii="Times New Roman" w:hAnsi="Times New Roman"/>
        </w:rPr>
        <w:t>fewer</w:t>
      </w:r>
      <w:r w:rsidR="00FA519E">
        <w:rPr>
          <w:rFonts w:ascii="Times New Roman" w:hAnsi="Times New Roman"/>
        </w:rPr>
        <w:t>,</w:t>
      </w:r>
      <w:r w:rsidR="00532E45">
        <w:rPr>
          <w:rFonts w:ascii="Times New Roman" w:hAnsi="Times New Roman"/>
        </w:rPr>
        <w:t xml:space="preserve"> wider bins when fewer observations were available.  </w:t>
      </w:r>
      <w:r w:rsidR="00FA519E">
        <w:rPr>
          <w:rFonts w:ascii="Times New Roman" w:hAnsi="Times New Roman"/>
        </w:rPr>
        <w:t>The result is that</w:t>
      </w:r>
      <w:r w:rsidR="00AD5D3B">
        <w:rPr>
          <w:rFonts w:ascii="Times New Roman" w:hAnsi="Times New Roman"/>
        </w:rPr>
        <w:t xml:space="preserve">, other factors being equal, having more data resulted in lower </w:t>
      </w:r>
      <w:r w:rsidR="00532E45">
        <w:rPr>
          <w:rFonts w:ascii="Times New Roman" w:hAnsi="Times New Roman"/>
        </w:rPr>
        <w:t xml:space="preserve">estimates of </w:t>
      </w:r>
      <w:r w:rsidR="00AD5D3B">
        <w:rPr>
          <w:rFonts w:ascii="Times New Roman" w:hAnsi="Times New Roman"/>
        </w:rPr>
        <w:t xml:space="preserve">parameter </w:t>
      </w:r>
      <w:r w:rsidR="00532E45">
        <w:rPr>
          <w:rFonts w:ascii="Times New Roman" w:hAnsi="Times New Roman"/>
        </w:rPr>
        <w:t>uncertainty</w:t>
      </w:r>
      <w:r w:rsidR="0080548D">
        <w:rPr>
          <w:rFonts w:ascii="Times New Roman" w:hAnsi="Times New Roman"/>
        </w:rPr>
        <w:t>.</w:t>
      </w:r>
    </w:p>
    <w:p w14:paraId="095E034F" w14:textId="58F1CCB0" w:rsidR="00270510" w:rsidRPr="00997053" w:rsidRDefault="00910D26" w:rsidP="00BE57EE">
      <w:pPr>
        <w:spacing w:before="0" w:after="0" w:line="360" w:lineRule="auto"/>
        <w:ind w:firstLine="720"/>
        <w:rPr>
          <w:rFonts w:ascii="Times New Roman" w:hAnsi="Times New Roman"/>
        </w:rPr>
      </w:pPr>
      <w:r w:rsidRPr="00997053">
        <w:rPr>
          <w:rFonts w:ascii="Times New Roman" w:hAnsi="Times New Roman"/>
        </w:rPr>
        <w:t xml:space="preserve">Three </w:t>
      </w:r>
      <w:r w:rsidR="00B56419">
        <w:rPr>
          <w:rFonts w:ascii="Times New Roman" w:hAnsi="Times New Roman"/>
        </w:rPr>
        <w:t>depth of colonization metrics were derived</w:t>
      </w:r>
      <w:r w:rsidR="00222B18">
        <w:rPr>
          <w:rFonts w:ascii="Times New Roman" w:hAnsi="Times New Roman"/>
        </w:rPr>
        <w:t xml:space="preserve"> from the </w:t>
      </w:r>
      <w:r w:rsidR="00AD5D3B">
        <w:rPr>
          <w:rFonts w:ascii="Times New Roman" w:hAnsi="Times New Roman"/>
        </w:rPr>
        <w:t xml:space="preserve">function relating </w:t>
      </w:r>
      <w:r w:rsidR="00222B18">
        <w:rPr>
          <w:rFonts w:ascii="Times New Roman" w:hAnsi="Times New Roman"/>
        </w:rPr>
        <w:t>seagrass pre</w:t>
      </w:r>
      <w:r w:rsidR="008A49F2">
        <w:rPr>
          <w:rFonts w:ascii="Times New Roman" w:hAnsi="Times New Roman"/>
        </w:rPr>
        <w:t>sence vs. depth</w:t>
      </w:r>
      <w:r w:rsidR="00B41851">
        <w:rPr>
          <w:rFonts w:ascii="Times New Roman" w:hAnsi="Times New Roman"/>
        </w:rPr>
        <w:t xml:space="preserve"> (Fig 3)</w:t>
      </w:r>
      <w:r w:rsidR="008A49F2">
        <w:rPr>
          <w:rFonts w:ascii="Times New Roman" w:hAnsi="Times New Roman"/>
        </w:rPr>
        <w:t xml:space="preserve">.  These </w:t>
      </w:r>
      <w:r w:rsidR="00222B18">
        <w:rPr>
          <w:rFonts w:ascii="Times New Roman" w:hAnsi="Times New Roman"/>
        </w:rPr>
        <w:t>included</w:t>
      </w:r>
      <w:r w:rsidR="00B56419">
        <w:rPr>
          <w:rFonts w:ascii="Times New Roman" w:hAnsi="Times New Roman"/>
        </w:rPr>
        <w:t xml:space="preserve"> </w:t>
      </w:r>
      <w:r w:rsidRPr="00997053">
        <w:rPr>
          <w:rFonts w:ascii="Times New Roman" w:hAnsi="Times New Roman"/>
        </w:rPr>
        <w:t>minimum (</w:t>
      </w:r>
      <w:proofErr w:type="spellStart"/>
      <w:proofErr w:type="gramStart"/>
      <w:r w:rsidR="00660E87" w:rsidRPr="00660E87">
        <w:rPr>
          <w:rFonts w:ascii="Times New Roman" w:hAnsi="Times New Roman"/>
          <w:i/>
        </w:rPr>
        <w:t>Z</w:t>
      </w:r>
      <w:r w:rsidR="00660E87" w:rsidRPr="00660E87">
        <w:rPr>
          <w:rFonts w:ascii="Times New Roman" w:hAnsi="Times New Roman"/>
          <w:i/>
          <w:vertAlign w:val="subscript"/>
        </w:rPr>
        <w:t>c,min</w:t>
      </w:r>
      <w:proofErr w:type="spellEnd"/>
      <w:proofErr w:type="gramEnd"/>
      <w:r w:rsidRPr="00997053">
        <w:rPr>
          <w:rFonts w:ascii="Times New Roman" w:hAnsi="Times New Roman"/>
        </w:rPr>
        <w:t>), median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r w:rsidRPr="00997053">
        <w:rPr>
          <w:rFonts w:ascii="Times New Roman" w:hAnsi="Times New Roman"/>
        </w:rPr>
        <w:t>), and maximum (</w:t>
      </w:r>
      <w:proofErr w:type="spell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max</w:t>
      </w:r>
      <w:proofErr w:type="spellEnd"/>
      <w:r w:rsidRPr="00997053">
        <w:rPr>
          <w:rFonts w:ascii="Times New Roman" w:hAnsi="Times New Roman"/>
        </w:rPr>
        <w:t xml:space="preserve">) </w:t>
      </w:r>
      <w:r w:rsidR="0069309F">
        <w:rPr>
          <w:rFonts w:ascii="Times New Roman" w:hAnsi="Times New Roman"/>
        </w:rPr>
        <w:t>depth of colonization</w:t>
      </w:r>
      <w:r w:rsidRPr="00997053">
        <w:rPr>
          <w:rFonts w:ascii="Times New Roman" w:hAnsi="Times New Roman"/>
        </w:rPr>
        <w:t xml:space="preserve">. </w:t>
      </w:r>
      <w:r w:rsidR="00222B18">
        <w:rPr>
          <w:rFonts w:ascii="Times New Roman" w:hAnsi="Times New Roman"/>
        </w:rPr>
        <w:t xml:space="preserve"> </w:t>
      </w:r>
      <w:r w:rsidR="0090372D">
        <w:rPr>
          <w:rFonts w:ascii="Times New Roman" w:hAnsi="Times New Roman"/>
        </w:rPr>
        <w:t>T</w:t>
      </w:r>
      <w:r w:rsidRPr="00997053">
        <w:rPr>
          <w:rFonts w:ascii="Times New Roman" w:hAnsi="Times New Roman"/>
        </w:rPr>
        <w:t xml:space="preserve">hese terms </w:t>
      </w:r>
      <w:r w:rsidR="0090372D">
        <w:rPr>
          <w:rFonts w:ascii="Times New Roman" w:hAnsi="Times New Roman"/>
        </w:rPr>
        <w:t xml:space="preserve">each </w:t>
      </w:r>
      <w:r w:rsidRPr="00997053">
        <w:rPr>
          <w:rFonts w:ascii="Times New Roman" w:hAnsi="Times New Roman"/>
        </w:rPr>
        <w:t>describe</w:t>
      </w:r>
      <w:r w:rsidR="0090372D">
        <w:rPr>
          <w:rFonts w:ascii="Times New Roman" w:hAnsi="Times New Roman"/>
        </w:rPr>
        <w:t xml:space="preserve"> meaningful points on the depth distribution of </w:t>
      </w:r>
      <w:r w:rsidRPr="00997053">
        <w:rPr>
          <w:rFonts w:ascii="Times New Roman" w:hAnsi="Times New Roman"/>
        </w:rPr>
        <w:t xml:space="preserve">the seagrass coverage map. </w:t>
      </w:r>
      <w:proofErr w:type="spellStart"/>
      <w:r w:rsidR="00660E87" w:rsidRPr="00660E87">
        <w:rPr>
          <w:rFonts w:ascii="Times New Roman" w:hAnsi="Times New Roman"/>
          <w:i/>
        </w:rPr>
        <w:t>Z</w:t>
      </w:r>
      <w:r w:rsidR="00660E87" w:rsidRPr="00660E87">
        <w:rPr>
          <w:rFonts w:ascii="Times New Roman" w:hAnsi="Times New Roman"/>
          <w:i/>
          <w:vertAlign w:val="subscript"/>
        </w:rPr>
        <w:t>c</w:t>
      </w:r>
      <w:proofErr w:type="spellEnd"/>
      <w:r w:rsidR="00660E87" w:rsidRPr="00660E87">
        <w:rPr>
          <w:rFonts w:ascii="Times New Roman" w:hAnsi="Times New Roman"/>
          <w:i/>
          <w:vertAlign w:val="subscript"/>
        </w:rPr>
        <w:t xml:space="preserve">, </w:t>
      </w:r>
      <w:r w:rsidR="00660E87">
        <w:rPr>
          <w:rFonts w:ascii="Times New Roman" w:hAnsi="Times New Roman"/>
          <w:i/>
          <w:vertAlign w:val="subscript"/>
        </w:rPr>
        <w:t>max</w:t>
      </w:r>
      <w:r w:rsidR="00660E87" w:rsidRPr="00997053">
        <w:rPr>
          <w:rFonts w:ascii="Times New Roman" w:hAnsi="Times New Roman"/>
        </w:rPr>
        <w:t xml:space="preserve"> </w:t>
      </w:r>
      <w:r w:rsidRPr="00997053">
        <w:rPr>
          <w:rFonts w:ascii="Times New Roman" w:hAnsi="Times New Roman"/>
        </w:rPr>
        <w:t xml:space="preserve">is the deepest depth at which </w:t>
      </w:r>
      <w:proofErr w:type="spellStart"/>
      <w:r w:rsidRPr="00997053">
        <w:rPr>
          <w:rFonts w:ascii="Times New Roman" w:hAnsi="Times New Roman"/>
        </w:rPr>
        <w:t>mappable</w:t>
      </w:r>
      <w:proofErr w:type="spellEnd"/>
      <w:r w:rsidRPr="00997053">
        <w:rPr>
          <w:rFonts w:ascii="Times New Roman" w:hAnsi="Times New Roman"/>
        </w:rPr>
        <w:t xml:space="preserve"> seagrasses </w:t>
      </w:r>
      <w:r w:rsidR="00EA4637" w:rsidRPr="00997053">
        <w:rPr>
          <w:rFonts w:ascii="Times New Roman" w:hAnsi="Times New Roman"/>
        </w:rPr>
        <w:lastRenderedPageBreak/>
        <w:t>occurred</w:t>
      </w:r>
      <w:r w:rsidR="0090372D">
        <w:rPr>
          <w:rFonts w:ascii="Times New Roman" w:hAnsi="Times New Roman"/>
        </w:rPr>
        <w:t>,</w:t>
      </w:r>
      <w:r w:rsidRPr="00997053">
        <w:rPr>
          <w:rFonts w:ascii="Times New Roman" w:hAnsi="Times New Roman"/>
        </w:rPr>
        <w:t xml:space="preserve"> </w:t>
      </w:r>
      <w:r w:rsidR="0090372D">
        <w:rPr>
          <w:rFonts w:ascii="Times New Roman" w:hAnsi="Times New Roman"/>
        </w:rPr>
        <w:t xml:space="preserve">excluding </w:t>
      </w:r>
      <w:r w:rsidR="000968E8">
        <w:rPr>
          <w:rFonts w:ascii="Times New Roman" w:hAnsi="Times New Roman"/>
        </w:rPr>
        <w:t xml:space="preserve">isolated patches (or outliers) </w:t>
      </w:r>
      <w:r w:rsidR="000E66AA">
        <w:rPr>
          <w:rFonts w:ascii="Times New Roman" w:hAnsi="Times New Roman"/>
        </w:rPr>
        <w:t>at deeper depth</w:t>
      </w:r>
      <w:r w:rsidR="00654970">
        <w:rPr>
          <w:rFonts w:ascii="Times New Roman" w:hAnsi="Times New Roman"/>
        </w:rPr>
        <w:t>s</w:t>
      </w:r>
      <w:r w:rsidR="0090372D">
        <w:rPr>
          <w:rFonts w:ascii="Times New Roman" w:hAnsi="Times New Roman"/>
        </w:rPr>
        <w:t xml:space="preserve">.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Pr>
          <w:rFonts w:ascii="Times New Roman" w:hAnsi="Times New Roman"/>
          <w:i/>
          <w:vertAlign w:val="subscript"/>
        </w:rPr>
        <w:t>med</w:t>
      </w:r>
      <w:proofErr w:type="spellEnd"/>
      <w:proofErr w:type="gramEnd"/>
      <w:r w:rsidRPr="00997053">
        <w:rPr>
          <w:rFonts w:ascii="Times New Roman" w:hAnsi="Times New Roman"/>
        </w:rPr>
        <w:t xml:space="preserve"> is the median depth </w:t>
      </w:r>
      <w:r w:rsidR="0090372D">
        <w:rPr>
          <w:rFonts w:ascii="Times New Roman" w:hAnsi="Times New Roman"/>
        </w:rPr>
        <w:t xml:space="preserve">of the </w:t>
      </w:r>
      <w:r w:rsidRPr="00997053">
        <w:rPr>
          <w:rFonts w:ascii="Times New Roman" w:hAnsi="Times New Roman"/>
        </w:rPr>
        <w:t>deep water edge</w:t>
      </w:r>
      <w:r w:rsidR="0090372D">
        <w:rPr>
          <w:rFonts w:ascii="Times New Roman" w:hAnsi="Times New Roman"/>
        </w:rPr>
        <w:t xml:space="preserve"> of seagrass</w:t>
      </w:r>
      <w:r w:rsidRPr="00997053">
        <w:rPr>
          <w:rFonts w:ascii="Times New Roman" w:hAnsi="Times New Roman"/>
        </w:rPr>
        <w:t xml:space="preserve">. </w:t>
      </w:r>
      <w:r w:rsidR="0090372D">
        <w:rPr>
          <w:rFonts w:ascii="Times New Roman" w:hAnsi="Times New Roman"/>
        </w:rPr>
        <w:t xml:space="preserve">Finally, </w:t>
      </w:r>
      <w:proofErr w:type="spellStart"/>
      <w:proofErr w:type="gramStart"/>
      <w:r w:rsidR="00660E87" w:rsidRPr="00660E87">
        <w:rPr>
          <w:rFonts w:ascii="Times New Roman" w:hAnsi="Times New Roman"/>
          <w:i/>
        </w:rPr>
        <w:t>Z</w:t>
      </w:r>
      <w:r w:rsidR="00097AD1">
        <w:rPr>
          <w:rFonts w:ascii="Times New Roman" w:hAnsi="Times New Roman"/>
          <w:i/>
          <w:vertAlign w:val="subscript"/>
        </w:rPr>
        <w:t>c,</w:t>
      </w:r>
      <w:r w:rsidR="00660E87" w:rsidRPr="00660E87">
        <w:rPr>
          <w:rFonts w:ascii="Times New Roman" w:hAnsi="Times New Roman"/>
          <w:i/>
          <w:vertAlign w:val="subscript"/>
        </w:rPr>
        <w:t>min</w:t>
      </w:r>
      <w:proofErr w:type="spellEnd"/>
      <w:proofErr w:type="gramEnd"/>
      <w:r w:rsidR="00660E87" w:rsidRPr="00997053">
        <w:rPr>
          <w:rFonts w:ascii="Times New Roman" w:hAnsi="Times New Roman"/>
        </w:rPr>
        <w:t xml:space="preserve"> </w:t>
      </w:r>
      <w:r w:rsidR="000E66AA">
        <w:rPr>
          <w:rFonts w:ascii="Times New Roman" w:hAnsi="Times New Roman"/>
        </w:rPr>
        <w:t xml:space="preserve">approximates </w:t>
      </w:r>
      <w:r w:rsidRPr="00997053">
        <w:rPr>
          <w:rFonts w:ascii="Times New Roman" w:hAnsi="Times New Roman"/>
        </w:rPr>
        <w:t xml:space="preserve">the depth at which seagrass </w:t>
      </w:r>
      <w:r w:rsidR="00D325F2">
        <w:rPr>
          <w:rFonts w:ascii="Times New Roman" w:hAnsi="Times New Roman"/>
        </w:rPr>
        <w:t xml:space="preserve">percent </w:t>
      </w:r>
      <w:r w:rsidRPr="00997053">
        <w:rPr>
          <w:rFonts w:ascii="Times New Roman" w:hAnsi="Times New Roman"/>
        </w:rPr>
        <w:t xml:space="preserve">cover </w:t>
      </w:r>
      <w:r w:rsidR="000E66AA">
        <w:rPr>
          <w:rFonts w:ascii="Times New Roman" w:hAnsi="Times New Roman"/>
        </w:rPr>
        <w:t xml:space="preserve">begins to </w:t>
      </w:r>
      <w:r w:rsidR="0090372D">
        <w:rPr>
          <w:rFonts w:ascii="Times New Roman" w:hAnsi="Times New Roman"/>
        </w:rPr>
        <w:t xml:space="preserve">decline </w:t>
      </w:r>
      <w:r w:rsidRPr="00997053">
        <w:rPr>
          <w:rFonts w:ascii="Times New Roman" w:hAnsi="Times New Roman"/>
        </w:rPr>
        <w:t xml:space="preserve">with </w:t>
      </w:r>
      <w:r w:rsidR="00A23C7F">
        <w:rPr>
          <w:rFonts w:ascii="Times New Roman" w:hAnsi="Times New Roman"/>
        </w:rPr>
        <w:t xml:space="preserve">increasing </w:t>
      </w:r>
      <w:r w:rsidRPr="00997053">
        <w:rPr>
          <w:rFonts w:ascii="Times New Roman" w:hAnsi="Times New Roman"/>
        </w:rPr>
        <w:t>depth</w:t>
      </w:r>
      <w:r w:rsidR="00232DCD">
        <w:rPr>
          <w:rFonts w:ascii="Times New Roman" w:hAnsi="Times New Roman"/>
        </w:rPr>
        <w:t xml:space="preserve">, which may occur at </w:t>
      </w:r>
      <w:r w:rsidR="000E66AA" w:rsidRPr="00765D8B">
        <w:rPr>
          <w:rFonts w:ascii="Times New Roman" w:hAnsi="Times New Roman"/>
          <w:i/>
        </w:rPr>
        <w:t>Z=</w:t>
      </w:r>
      <w:r w:rsidR="000E66AA">
        <w:rPr>
          <w:rFonts w:ascii="Times New Roman" w:hAnsi="Times New Roman"/>
        </w:rPr>
        <w:t>0</w:t>
      </w:r>
      <w:r w:rsidR="00A23C7F">
        <w:rPr>
          <w:rFonts w:ascii="Times New Roman" w:hAnsi="Times New Roman"/>
        </w:rPr>
        <w:t xml:space="preserve"> m</w:t>
      </w:r>
      <w:r w:rsidR="000E66AA">
        <w:rPr>
          <w:rFonts w:ascii="Times New Roman" w:hAnsi="Times New Roman"/>
        </w:rPr>
        <w:t xml:space="preserve">. </w:t>
      </w:r>
    </w:p>
    <w:p w14:paraId="743C1D03" w14:textId="1DA95046" w:rsidR="00884CD5" w:rsidRDefault="00884CD5" w:rsidP="0069309F">
      <w:pPr>
        <w:spacing w:before="0" w:after="0" w:line="360" w:lineRule="auto"/>
        <w:ind w:firstLine="720"/>
        <w:rPr>
          <w:rFonts w:ascii="Times New Roman" w:hAnsi="Times New Roman"/>
        </w:rPr>
      </w:pPr>
      <w:r>
        <w:rPr>
          <w:rFonts w:ascii="Times New Roman" w:hAnsi="Times New Roman"/>
        </w:rPr>
        <w:t xml:space="preserve">At </w:t>
      </w:r>
      <w:r w:rsidR="00910D26" w:rsidRPr="00997053">
        <w:rPr>
          <w:rFonts w:ascii="Times New Roman" w:hAnsi="Times New Roman"/>
        </w:rPr>
        <w:t xml:space="preserve">each </w:t>
      </w:r>
      <w:r w:rsidR="00586266">
        <w:rPr>
          <w:rFonts w:ascii="Times New Roman" w:hAnsi="Times New Roman"/>
        </w:rPr>
        <w:t xml:space="preserve">sampled </w:t>
      </w:r>
      <w:r w:rsidR="00910D26" w:rsidRPr="00997053">
        <w:rPr>
          <w:rFonts w:ascii="Times New Roman" w:hAnsi="Times New Roman"/>
        </w:rPr>
        <w:t xml:space="preserve">location, a </w:t>
      </w:r>
      <w:r>
        <w:rPr>
          <w:rFonts w:ascii="Times New Roman" w:hAnsi="Times New Roman"/>
        </w:rPr>
        <w:t>logistic function 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to the </w:t>
      </w:r>
      <w:r w:rsidR="0034000A">
        <w:rPr>
          <w:rFonts w:ascii="Times New Roman" w:hAnsi="Times New Roman"/>
        </w:rPr>
        <w:t xml:space="preserve">extracted </w:t>
      </w:r>
      <w:r w:rsidR="00910D26" w:rsidRPr="00997053">
        <w:rPr>
          <w:rFonts w:ascii="Times New Roman" w:hAnsi="Times New Roman"/>
        </w:rPr>
        <w:t>depth points using non-linear regression</w:t>
      </w:r>
      <w:r>
        <w:rPr>
          <w:rFonts w:ascii="Times New Roman" w:hAnsi="Times New Roman"/>
        </w:rPr>
        <w:t>,</w:t>
      </w:r>
      <w:r w:rsidR="00910D26" w:rsidRPr="00997053">
        <w:rPr>
          <w:rFonts w:ascii="Times New Roman" w:hAnsi="Times New Roman"/>
        </w:rPr>
        <w:t xml:space="preserve"> </w:t>
      </w:r>
      <w:r>
        <w:rPr>
          <w:rFonts w:ascii="Times New Roman" w:hAnsi="Times New Roman"/>
        </w:rPr>
        <w:t xml:space="preserve">quantifying </w:t>
      </w:r>
      <w:r w:rsidR="00910D26" w:rsidRPr="00997053">
        <w:rPr>
          <w:rFonts w:ascii="Times New Roman" w:hAnsi="Times New Roman"/>
        </w:rPr>
        <w:t xml:space="preserve">the </w:t>
      </w:r>
      <w:r>
        <w:rPr>
          <w:rFonts w:ascii="Times New Roman" w:hAnsi="Times New Roman"/>
        </w:rPr>
        <w:t xml:space="preserve">decrease </w:t>
      </w:r>
      <w:r w:rsidR="00910D26" w:rsidRPr="00997053">
        <w:rPr>
          <w:rFonts w:ascii="Times New Roman" w:hAnsi="Times New Roman"/>
        </w:rPr>
        <w:t>in seagrass</w:t>
      </w:r>
      <w:r>
        <w:rPr>
          <w:rFonts w:ascii="Times New Roman" w:hAnsi="Times New Roman"/>
        </w:rPr>
        <w:t xml:space="preserve"> cover with respect to </w:t>
      </w:r>
      <w:r w:rsidR="00910D26" w:rsidRPr="00997053">
        <w:rPr>
          <w:rFonts w:ascii="Times New Roman" w:hAnsi="Times New Roman"/>
        </w:rPr>
        <w:t>depth (</w:t>
      </w:r>
      <w:r>
        <w:rPr>
          <w:rFonts w:ascii="Times New Roman" w:hAnsi="Times New Roman"/>
        </w:rPr>
        <w:t xml:space="preserve">Equation 1; </w:t>
      </w:r>
      <w:r w:rsidR="004536FC">
        <w:rPr>
          <w:rFonts w:ascii="Times New Roman" w:hAnsi="Times New Roman"/>
        </w:rPr>
        <w:t>Fig.</w:t>
      </w:r>
      <w:r w:rsidR="00A451DF">
        <w:rPr>
          <w:rFonts w:ascii="Times New Roman" w:hAnsi="Times New Roman"/>
        </w:rPr>
        <w:t xml:space="preserve"> 3</w:t>
      </w:r>
      <w:r w:rsidR="00910D26" w:rsidRPr="00997053">
        <w:rPr>
          <w:rFonts w:ascii="Times New Roman" w:hAnsi="Times New Roman"/>
        </w:rPr>
        <w:t>)</w:t>
      </w:r>
      <w:r>
        <w:rPr>
          <w:rFonts w:ascii="Times New Roman" w:hAnsi="Times New Roman"/>
        </w:rPr>
        <w:t>:</w:t>
      </w:r>
    </w:p>
    <w:p w14:paraId="560EBB60" w14:textId="6E97D378" w:rsidR="00884CD5" w:rsidRPr="00660E87" w:rsidRDefault="001B6055" w:rsidP="00765D8B">
      <w:pPr>
        <w:spacing w:before="0" w:after="0" w:line="360" w:lineRule="auto"/>
        <w:ind w:left="2790"/>
        <w:rPr>
          <w:rFonts w:ascii="Times New Roman" w:hAnsi="Times New Roman"/>
        </w:rPr>
      </w:pPr>
      <w:r w:rsidRPr="00A9448D">
        <w:rPr>
          <w:rFonts w:ascii="Times New Roman" w:hAnsi="Times New Roman"/>
          <w:position w:val="-28"/>
        </w:rPr>
        <w:object w:dxaOrig="2340" w:dyaOrig="660" w14:anchorId="21C9CE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5pt;height:36pt" o:ole="">
            <v:imagedata r:id="rId14" o:title=""/>
          </v:shape>
          <o:OLEObject Type="Embed" ProgID="Equation.3" ShapeID="_x0000_i1025" DrawAspect="Content" ObjectID="_1551680366" r:id="rId15"/>
        </w:object>
      </w:r>
      <w:r w:rsidR="00884CD5">
        <w:rPr>
          <w:rFonts w:ascii="Times New Roman" w:hAnsi="Times New Roman"/>
        </w:rPr>
        <w:t xml:space="preserve"> </w:t>
      </w:r>
      <w:r w:rsidR="003F0A81">
        <w:rPr>
          <w:rFonts w:ascii="Times New Roman" w:hAnsi="Times New Roman"/>
        </w:rPr>
        <w:tab/>
      </w:r>
      <w:r w:rsidR="003F0A81">
        <w:rPr>
          <w:rFonts w:ascii="Times New Roman" w:hAnsi="Times New Roman"/>
        </w:rPr>
        <w:tab/>
      </w:r>
      <w:r w:rsidR="003F0A81">
        <w:rPr>
          <w:rFonts w:ascii="Times New Roman" w:hAnsi="Times New Roman"/>
        </w:rPr>
        <w:tab/>
      </w:r>
      <w:r w:rsidR="003F0A81">
        <w:rPr>
          <w:rFonts w:ascii="Times New Roman" w:hAnsi="Times New Roman"/>
        </w:rPr>
        <w:tab/>
      </w:r>
      <w:r w:rsidR="00884CD5">
        <w:rPr>
          <w:rFonts w:ascii="Times New Roman" w:hAnsi="Times New Roman"/>
        </w:rPr>
        <w:t>(1)</w:t>
      </w:r>
    </w:p>
    <w:p w14:paraId="44545FB8" w14:textId="1B18816B" w:rsidR="000E66AA" w:rsidRDefault="00884CD5" w:rsidP="001A66BE">
      <w:pPr>
        <w:spacing w:before="0" w:after="0" w:line="360" w:lineRule="auto"/>
        <w:rPr>
          <w:rFonts w:ascii="Times New Roman" w:hAnsi="Times New Roman"/>
        </w:rPr>
      </w:pPr>
      <w:r w:rsidRPr="00997053">
        <w:rPr>
          <w:rFonts w:ascii="Times New Roman" w:hAnsi="Times New Roman"/>
        </w:rPr>
        <w:t xml:space="preserve">where the proportion of points </w:t>
      </w:r>
      <w:r w:rsidR="00233E0E">
        <w:rPr>
          <w:rFonts w:ascii="Times New Roman" w:hAnsi="Times New Roman"/>
        </w:rPr>
        <w:t xml:space="preserve">with </w:t>
      </w:r>
      <w:r w:rsidRPr="00997053">
        <w:rPr>
          <w:rFonts w:ascii="Times New Roman" w:hAnsi="Times New Roman"/>
        </w:rPr>
        <w:t xml:space="preserve">seagrass </w:t>
      </w:r>
      <w:r w:rsidR="00233E0E">
        <w:rPr>
          <w:rFonts w:ascii="Times New Roman" w:hAnsi="Times New Roman"/>
        </w:rPr>
        <w:t>present</w:t>
      </w:r>
      <w:r w:rsidR="003F0A81">
        <w:rPr>
          <w:rFonts w:ascii="Times New Roman" w:hAnsi="Times New Roman"/>
        </w:rPr>
        <w:t xml:space="preserve">, </w:t>
      </w:r>
      <w:r w:rsidR="003F0A81" w:rsidRPr="00765D8B">
        <w:rPr>
          <w:rFonts w:ascii="Times New Roman" w:hAnsi="Times New Roman"/>
          <w:i/>
        </w:rPr>
        <w:t>P</w:t>
      </w:r>
      <w:r w:rsidR="003F0A81">
        <w:rPr>
          <w:rFonts w:ascii="Times New Roman" w:hAnsi="Times New Roman"/>
        </w:rPr>
        <w:t xml:space="preserve">, </w:t>
      </w:r>
      <w:r w:rsidR="00233E0E">
        <w:rPr>
          <w:rFonts w:ascii="Times New Roman" w:hAnsi="Times New Roman"/>
        </w:rPr>
        <w:t>within</w:t>
      </w:r>
      <w:r w:rsidRPr="00997053">
        <w:rPr>
          <w:rFonts w:ascii="Times New Roman" w:hAnsi="Times New Roman"/>
        </w:rPr>
        <w:t xml:space="preserve"> each depth</w:t>
      </w:r>
      <w:r w:rsidR="00233E0E">
        <w:rPr>
          <w:rFonts w:ascii="Times New Roman" w:hAnsi="Times New Roman"/>
        </w:rPr>
        <w:t xml:space="preserve"> bin</w:t>
      </w:r>
      <w:r w:rsidRPr="00997053">
        <w:rPr>
          <w:rFonts w:ascii="Times New Roman" w:hAnsi="Times New Roman"/>
        </w:rPr>
        <w:t xml:space="preserve">, </w:t>
      </w:r>
      <w:r w:rsidR="00637BB8">
        <w:rPr>
          <w:rFonts w:ascii="Times New Roman" w:hAnsi="Times New Roman"/>
        </w:rPr>
        <w:t xml:space="preserve">centered at </w:t>
      </w:r>
      <w:r>
        <w:rPr>
          <w:rFonts w:ascii="Times New Roman" w:hAnsi="Times New Roman"/>
          <w:i/>
        </w:rPr>
        <w:t>Z</w:t>
      </w:r>
      <w:r w:rsidRPr="00997053">
        <w:rPr>
          <w:rFonts w:ascii="Times New Roman" w:hAnsi="Times New Roman"/>
        </w:rPr>
        <w:t xml:space="preserve">, </w:t>
      </w:r>
      <w:r w:rsidR="007E0A3B">
        <w:rPr>
          <w:rFonts w:ascii="Times New Roman" w:hAnsi="Times New Roman"/>
        </w:rPr>
        <w:t>was</w:t>
      </w:r>
      <w:r w:rsidRPr="00997053">
        <w:rPr>
          <w:rFonts w:ascii="Times New Roman" w:hAnsi="Times New Roman"/>
        </w:rPr>
        <w:t xml:space="preserve"> defined by a logistic curve with an </w:t>
      </w:r>
      <w:r w:rsidR="003F0A81">
        <w:rPr>
          <w:rFonts w:ascii="Times New Roman" w:hAnsi="Times New Roman"/>
        </w:rPr>
        <w:t xml:space="preserve">upper </w:t>
      </w:r>
      <w:r w:rsidRPr="00997053">
        <w:rPr>
          <w:rFonts w:ascii="Times New Roman" w:hAnsi="Times New Roman"/>
        </w:rPr>
        <w:t xml:space="preserve">asymptote </w:t>
      </w:r>
      <w:r>
        <w:rPr>
          <w:rFonts w:ascii="Times New Roman" w:hAnsi="Times New Roman"/>
          <w:i/>
        </w:rPr>
        <w:t>α</w:t>
      </w:r>
      <w:r w:rsidRPr="00997053">
        <w:rPr>
          <w:rFonts w:ascii="Times New Roman" w:hAnsi="Times New Roman"/>
        </w:rPr>
        <w:t>, a</w:t>
      </w:r>
      <w:r w:rsidR="003F0A81">
        <w:rPr>
          <w:rFonts w:ascii="Times New Roman" w:hAnsi="Times New Roman"/>
        </w:rPr>
        <w:t>n</w:t>
      </w:r>
      <w:r w:rsidRPr="00997053">
        <w:rPr>
          <w:rFonts w:ascii="Times New Roman" w:hAnsi="Times New Roman"/>
        </w:rPr>
        <w:t xml:space="preserve"> inflection</w:t>
      </w:r>
      <w:r>
        <w:rPr>
          <w:rFonts w:ascii="Times New Roman" w:hAnsi="Times New Roman"/>
        </w:rPr>
        <w:t xml:space="preserve"> </w:t>
      </w:r>
      <w:r w:rsidR="003F0A81">
        <w:rPr>
          <w:rFonts w:ascii="Times New Roman" w:hAnsi="Times New Roman"/>
        </w:rPr>
        <w:t xml:space="preserve">point </w:t>
      </w:r>
      <w:r w:rsidRPr="00EF043C">
        <w:rPr>
          <w:rFonts w:ascii="Times New Roman" w:hAnsi="Times New Roman"/>
          <w:i/>
        </w:rPr>
        <w:t>β</w:t>
      </w:r>
      <w:r w:rsidRPr="00997053">
        <w:rPr>
          <w:rFonts w:ascii="Times New Roman" w:hAnsi="Times New Roman"/>
        </w:rPr>
        <w:t xml:space="preserve">, and a scale parameter </w:t>
      </w:r>
      <w:r w:rsidRPr="00EF043C">
        <w:rPr>
          <w:rFonts w:ascii="Times New Roman" w:hAnsi="Times New Roman"/>
          <w:i/>
        </w:rPr>
        <w:t>γ</w:t>
      </w:r>
      <w:r w:rsidRPr="00997053">
        <w:rPr>
          <w:rFonts w:ascii="Times New Roman" w:hAnsi="Times New Roman"/>
        </w:rPr>
        <w:t>.</w:t>
      </w:r>
      <w:r>
        <w:rPr>
          <w:rFonts w:ascii="Times New Roman" w:hAnsi="Times New Roman"/>
        </w:rPr>
        <w:t xml:space="preserve">  </w:t>
      </w:r>
      <w:r w:rsidR="00910D26" w:rsidRPr="00997053">
        <w:rPr>
          <w:rFonts w:ascii="Times New Roman" w:hAnsi="Times New Roman"/>
        </w:rPr>
        <w:t xml:space="preserve">The curve </w:t>
      </w:r>
      <w:r>
        <w:rPr>
          <w:rFonts w:ascii="Times New Roman" w:hAnsi="Times New Roman"/>
        </w:rPr>
        <w:t>was</w:t>
      </w:r>
      <w:r w:rsidRPr="00997053">
        <w:rPr>
          <w:rFonts w:ascii="Times New Roman" w:hAnsi="Times New Roman"/>
        </w:rPr>
        <w:t xml:space="preserve"> </w:t>
      </w:r>
      <w:r w:rsidR="00910D26" w:rsidRPr="00997053">
        <w:rPr>
          <w:rFonts w:ascii="Times New Roman" w:hAnsi="Times New Roman"/>
        </w:rPr>
        <w:t>fit</w:t>
      </w:r>
      <w:r>
        <w:rPr>
          <w:rFonts w:ascii="Times New Roman" w:hAnsi="Times New Roman"/>
        </w:rPr>
        <w:t>ted</w:t>
      </w:r>
      <w:r w:rsidR="00910D26" w:rsidRPr="00997053">
        <w:rPr>
          <w:rFonts w:ascii="Times New Roman" w:hAnsi="Times New Roman"/>
        </w:rPr>
        <w:t xml:space="preserve"> by minimizing the residual sums-of-squares with the Gauss-Newton algorithm (Bates and Chambers 1992)</w:t>
      </w:r>
      <w:r w:rsidR="00EB1F3A">
        <w:rPr>
          <w:rFonts w:ascii="Times New Roman" w:hAnsi="Times New Roman"/>
        </w:rPr>
        <w:t>.</w:t>
      </w:r>
      <w:r w:rsidR="007E0A3B">
        <w:rPr>
          <w:rFonts w:ascii="Times New Roman" w:hAnsi="Times New Roman"/>
        </w:rPr>
        <w:t xml:space="preserve">  Initial </w:t>
      </w:r>
      <w:r w:rsidR="00EB1F3A">
        <w:rPr>
          <w:rFonts w:ascii="Times New Roman" w:hAnsi="Times New Roman"/>
        </w:rPr>
        <w:t xml:space="preserve">parameter </w:t>
      </w:r>
      <w:r w:rsidR="007E0A3B">
        <w:rPr>
          <w:rFonts w:ascii="Times New Roman" w:hAnsi="Times New Roman"/>
        </w:rPr>
        <w:t>values</w:t>
      </w:r>
      <w:r w:rsidR="008A49F2">
        <w:rPr>
          <w:rFonts w:ascii="Times New Roman" w:hAnsi="Times New Roman"/>
        </w:rPr>
        <w:t xml:space="preserve"> for fitting</w:t>
      </w:r>
      <w:r w:rsidR="007E0A3B">
        <w:rPr>
          <w:rFonts w:ascii="Times New Roman" w:hAnsi="Times New Roman"/>
        </w:rPr>
        <w:t xml:space="preserve"> </w:t>
      </w:r>
      <w:r w:rsidR="00A01614">
        <w:rPr>
          <w:rFonts w:ascii="Times New Roman" w:hAnsi="Times New Roman"/>
        </w:rPr>
        <w:t>were estimated as</w:t>
      </w:r>
      <w:r w:rsidR="00EB1F3A">
        <w:rPr>
          <w:rFonts w:ascii="Times New Roman" w:hAnsi="Times New Roman"/>
        </w:rPr>
        <w:t xml:space="preserve"> </w:t>
      </w:r>
      <w:r w:rsidR="007E0A3B" w:rsidRPr="002C22D6">
        <w:rPr>
          <w:rFonts w:ascii="Symbol" w:hAnsi="Symbol"/>
          <w:i/>
        </w:rPr>
        <w:t></w:t>
      </w:r>
      <w:r w:rsidR="00A01614">
        <w:rPr>
          <w:rFonts w:ascii="Symbol" w:hAnsi="Symbol"/>
        </w:rPr>
        <w:t></w:t>
      </w:r>
      <w:r w:rsidR="00A01614">
        <w:rPr>
          <w:rFonts w:ascii="Times New Roman" w:hAnsi="Times New Roman"/>
        </w:rPr>
        <w:t>max(</w:t>
      </w:r>
      <w:r w:rsidR="00A01614" w:rsidRPr="00765D8B">
        <w:rPr>
          <w:rFonts w:ascii="Times New Roman" w:hAnsi="Times New Roman"/>
          <w:i/>
        </w:rPr>
        <w:t>P</w:t>
      </w:r>
      <w:r w:rsidR="00EB1F3A">
        <w:rPr>
          <w:rFonts w:ascii="Times New Roman" w:hAnsi="Times New Roman"/>
        </w:rPr>
        <w:t>),</w:t>
      </w:r>
      <w:r w:rsidR="00A01614">
        <w:rPr>
          <w:rFonts w:ascii="Times New Roman" w:hAnsi="Times New Roman"/>
        </w:rPr>
        <w:t xml:space="preserve"> </w:t>
      </w:r>
      <w:r w:rsidR="003F0A81" w:rsidRPr="002C22D6">
        <w:rPr>
          <w:rFonts w:ascii="Symbol" w:hAnsi="Symbol"/>
          <w:i/>
        </w:rPr>
        <w:t></w:t>
      </w:r>
      <w:r w:rsidR="00A01614">
        <w:rPr>
          <w:rFonts w:ascii="Times New Roman" w:hAnsi="Times New Roman"/>
        </w:rPr>
        <w:t>=median(</w:t>
      </w:r>
      <w:r w:rsidR="00A01614" w:rsidRPr="00765D8B">
        <w:rPr>
          <w:rFonts w:ascii="Times New Roman" w:hAnsi="Times New Roman"/>
          <w:i/>
        </w:rPr>
        <w:t>Z</w:t>
      </w:r>
      <w:r w:rsidR="00EB1F3A">
        <w:rPr>
          <w:rFonts w:ascii="Times New Roman" w:hAnsi="Times New Roman"/>
        </w:rPr>
        <w:t>) and</w:t>
      </w:r>
      <w:r w:rsidR="00A01614">
        <w:rPr>
          <w:rFonts w:ascii="Times New Roman" w:hAnsi="Times New Roman"/>
        </w:rPr>
        <w:t xml:space="preserve"> </w:t>
      </w:r>
      <w:r w:rsidR="00A01614" w:rsidRPr="002C22D6">
        <w:rPr>
          <w:rFonts w:ascii="Symbol" w:hAnsi="Symbol"/>
          <w:i/>
        </w:rPr>
        <w:t></w:t>
      </w:r>
      <w:r w:rsidR="00A01614">
        <w:rPr>
          <w:rFonts w:ascii="Times New Roman" w:hAnsi="Times New Roman"/>
        </w:rPr>
        <w:t>=75</w:t>
      </w:r>
      <w:r w:rsidR="00A01614" w:rsidRPr="00765D8B">
        <w:rPr>
          <w:rFonts w:ascii="Times New Roman" w:hAnsi="Times New Roman"/>
          <w:vertAlign w:val="superscript"/>
        </w:rPr>
        <w:t>th</w:t>
      </w:r>
      <w:r w:rsidR="00A01614">
        <w:rPr>
          <w:rFonts w:ascii="Times New Roman" w:hAnsi="Times New Roman"/>
        </w:rPr>
        <w:t xml:space="preserve"> percentile(</w:t>
      </w:r>
      <w:r w:rsidR="00A01614" w:rsidRPr="00765D8B">
        <w:rPr>
          <w:rFonts w:ascii="Times New Roman" w:hAnsi="Times New Roman"/>
          <w:i/>
        </w:rPr>
        <w:t>Z</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w:t>
      </w:r>
      <w:r w:rsidR="003F0A81">
        <w:rPr>
          <w:rFonts w:ascii="Times New Roman" w:hAnsi="Times New Roman"/>
        </w:rPr>
        <w:t xml:space="preserve"> </w:t>
      </w:r>
      <w:r w:rsidR="00A01614">
        <w:rPr>
          <w:rFonts w:ascii="Times New Roman" w:hAnsi="Times New Roman"/>
        </w:rPr>
        <w:t>median(</w:t>
      </w:r>
      <w:r w:rsidR="00A01614" w:rsidRPr="00765D8B">
        <w:rPr>
          <w:rFonts w:ascii="Times New Roman" w:hAnsi="Times New Roman"/>
          <w:i/>
        </w:rPr>
        <w:t>Z</w:t>
      </w:r>
      <w:r w:rsidR="00A01614">
        <w:rPr>
          <w:rFonts w:ascii="Times New Roman" w:hAnsi="Times New Roman"/>
        </w:rPr>
        <w:t xml:space="preserve">).  </w:t>
      </w:r>
      <w:r w:rsidR="007E0A3B">
        <w:rPr>
          <w:rFonts w:ascii="Times New Roman" w:hAnsi="Times New Roman"/>
        </w:rPr>
        <w:t xml:space="preserve">The maximum rate of </w:t>
      </w:r>
      <w:r w:rsidR="00EB1F3A">
        <w:rPr>
          <w:rFonts w:ascii="Times New Roman" w:hAnsi="Times New Roman"/>
        </w:rPr>
        <w:t xml:space="preserve">decrease </w:t>
      </w:r>
      <w:r w:rsidR="007E0A3B">
        <w:rPr>
          <w:rFonts w:ascii="Times New Roman" w:hAnsi="Times New Roman"/>
        </w:rPr>
        <w:t>in seagrass coverage</w:t>
      </w:r>
      <w:r w:rsidR="00F324A6">
        <w:rPr>
          <w:rFonts w:ascii="Times New Roman" w:hAnsi="Times New Roman"/>
        </w:rPr>
        <w:t xml:space="preserve"> with</w:t>
      </w:r>
      <w:r w:rsidR="000E66AA">
        <w:rPr>
          <w:rFonts w:ascii="Times New Roman" w:hAnsi="Times New Roman"/>
        </w:rPr>
        <w:t xml:space="preserve"> </w:t>
      </w:r>
      <w:r w:rsidR="007E0A3B">
        <w:rPr>
          <w:rFonts w:ascii="Times New Roman" w:hAnsi="Times New Roman"/>
        </w:rPr>
        <w:t xml:space="preserve">respect to </w:t>
      </w:r>
      <w:r w:rsidR="007E0A3B" w:rsidRPr="00765D8B">
        <w:rPr>
          <w:rFonts w:ascii="Times New Roman" w:hAnsi="Times New Roman"/>
          <w:i/>
        </w:rPr>
        <w:t>Z</w:t>
      </w:r>
      <w:r w:rsidR="007E0A3B">
        <w:rPr>
          <w:rFonts w:ascii="Times New Roman" w:hAnsi="Times New Roman"/>
        </w:rPr>
        <w:t xml:space="preserve"> </w:t>
      </w:r>
      <w:r w:rsidR="000E66AA">
        <w:rPr>
          <w:rFonts w:ascii="Times New Roman" w:hAnsi="Times New Roman"/>
        </w:rPr>
        <w:t xml:space="preserve">is </w:t>
      </w:r>
      <m:oMath>
        <m:f>
          <m:fPr>
            <m:type m:val="lin"/>
            <m:ctrlPr>
              <w:rPr>
                <w:rFonts w:ascii="Cambria Math" w:hAnsi="Cambria Math"/>
                <w:i/>
              </w:rPr>
            </m:ctrlPr>
          </m:fPr>
          <m:num>
            <m:r>
              <w:rPr>
                <w:rFonts w:ascii="Cambria Math" w:hAnsi="Cambria Math"/>
              </w:rPr>
              <m:t>-α</m:t>
            </m:r>
          </m:num>
          <m:den>
            <m:r>
              <w:rPr>
                <w:rFonts w:ascii="Cambria Math" w:hAnsi="Cambria Math"/>
              </w:rPr>
              <m:t>4γ</m:t>
            </m:r>
          </m:den>
        </m:f>
      </m:oMath>
      <w:r w:rsidR="000E66AA">
        <w:rPr>
          <w:rFonts w:ascii="Times New Roman" w:hAnsi="Times New Roman"/>
        </w:rPr>
        <w:t xml:space="preserve"> and </w:t>
      </w:r>
      <w:r w:rsidR="007E0A3B">
        <w:rPr>
          <w:rFonts w:ascii="Times New Roman" w:hAnsi="Times New Roman"/>
        </w:rPr>
        <w:t xml:space="preserve">occurs at </w:t>
      </w:r>
      <w:r w:rsidR="007E0A3B" w:rsidRPr="00765D8B">
        <w:rPr>
          <w:rFonts w:ascii="Times New Roman" w:hAnsi="Times New Roman"/>
          <w:i/>
        </w:rPr>
        <w:t>Z</w:t>
      </w:r>
      <w:r w:rsidR="007E0A3B">
        <w:rPr>
          <w:rFonts w:ascii="Times New Roman" w:hAnsi="Times New Roman"/>
        </w:rPr>
        <w:t>=</w:t>
      </w:r>
      <w:r w:rsidR="00A01614" w:rsidRPr="002C22D6">
        <w:rPr>
          <w:rFonts w:ascii="Symbol" w:hAnsi="Symbol"/>
          <w:i/>
        </w:rPr>
        <w:t></w:t>
      </w:r>
      <w:r w:rsidR="000E66AA">
        <w:rPr>
          <w:rFonts w:ascii="Times New Roman" w:hAnsi="Times New Roman"/>
        </w:rPr>
        <w:t xml:space="preserve">.  </w:t>
      </w:r>
      <w:r w:rsidR="00EB1F3A">
        <w:rPr>
          <w:rFonts w:ascii="Times New Roman" w:hAnsi="Times New Roman"/>
        </w:rPr>
        <w:t>The</w:t>
      </w:r>
      <w:r w:rsidR="00706876">
        <w:rPr>
          <w:rFonts w:ascii="Times New Roman" w:hAnsi="Times New Roman"/>
        </w:rPr>
        <w:t xml:space="preserve"> </w:t>
      </w:r>
      <w:r w:rsidR="00EB1F3A">
        <w:rPr>
          <w:rFonts w:ascii="Times New Roman" w:hAnsi="Times New Roman"/>
        </w:rPr>
        <w:t>tangent</w:t>
      </w:r>
      <w:r w:rsidR="00447D6A">
        <w:rPr>
          <w:rFonts w:ascii="Times New Roman" w:hAnsi="Times New Roman"/>
        </w:rPr>
        <w:t xml:space="preserve"> </w:t>
      </w:r>
      <w:r w:rsidR="000E66AA">
        <w:rPr>
          <w:rFonts w:ascii="Times New Roman" w:hAnsi="Times New Roman"/>
        </w:rPr>
        <w:t xml:space="preserve">at </w:t>
      </w:r>
      <w:r w:rsidR="000E66AA" w:rsidRPr="00905085">
        <w:rPr>
          <w:rFonts w:ascii="Times New Roman" w:hAnsi="Times New Roman"/>
          <w:i/>
        </w:rPr>
        <w:t>Z</w:t>
      </w:r>
      <w:r w:rsidR="000E66AA">
        <w:rPr>
          <w:rFonts w:ascii="Times New Roman" w:hAnsi="Times New Roman"/>
        </w:rPr>
        <w:t>=</w:t>
      </w:r>
      <w:r w:rsidR="000E66AA" w:rsidRPr="002C22D6">
        <w:rPr>
          <w:rFonts w:ascii="Symbol" w:hAnsi="Symbol"/>
          <w:i/>
        </w:rPr>
        <w:t></w:t>
      </w:r>
      <w:r w:rsidR="000E66AA">
        <w:rPr>
          <w:rFonts w:ascii="Times New Roman" w:hAnsi="Times New Roman"/>
        </w:rPr>
        <w:t xml:space="preserve"> </w:t>
      </w:r>
      <w:r w:rsidR="00447D6A">
        <w:rPr>
          <w:rFonts w:ascii="Times New Roman" w:hAnsi="Times New Roman"/>
        </w:rPr>
        <w:t>passes through</w:t>
      </w:r>
      <w:r w:rsidR="000E66AA">
        <w:rPr>
          <w:rFonts w:ascii="Times New Roman" w:hAnsi="Times New Roman"/>
        </w:rPr>
        <w:t xml:space="preserve"> the line </w:t>
      </w:r>
      <w:r w:rsidR="000E66AA" w:rsidRPr="002C22D6">
        <w:rPr>
          <w:rFonts w:ascii="Times New Roman" w:hAnsi="Times New Roman"/>
          <w:i/>
        </w:rPr>
        <w:t>P=</w:t>
      </w:r>
      <w:r w:rsidR="000E66AA" w:rsidRPr="002C22D6">
        <w:rPr>
          <w:rFonts w:ascii="Symbol" w:hAnsi="Symbol"/>
          <w:i/>
        </w:rPr>
        <w:t></w:t>
      </w:r>
      <w:r w:rsidR="00447D6A">
        <w:rPr>
          <w:rFonts w:ascii="Times New Roman" w:hAnsi="Times New Roman"/>
        </w:rPr>
        <w:t xml:space="preserve"> </w:t>
      </w:r>
      <w:r w:rsidR="000E66AA">
        <w:rPr>
          <w:rFonts w:ascii="Times New Roman" w:hAnsi="Times New Roman"/>
        </w:rPr>
        <w:t xml:space="preserve">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0E66AA">
        <w:rPr>
          <w:rFonts w:ascii="Times New Roman" w:hAnsi="Times New Roman"/>
        </w:rPr>
        <w:t xml:space="preserve"> and through </w:t>
      </w:r>
      <w:r w:rsidR="000E66AA" w:rsidRPr="002C22D6">
        <w:rPr>
          <w:rFonts w:ascii="Times New Roman" w:hAnsi="Times New Roman"/>
          <w:i/>
        </w:rPr>
        <w:t>P</w:t>
      </w:r>
      <w:r w:rsidR="000E66AA">
        <w:rPr>
          <w:rFonts w:ascii="Times New Roman" w:hAnsi="Times New Roman"/>
        </w:rPr>
        <w:t xml:space="preserve">=0 at </w:t>
      </w:r>
      <w:r w:rsidR="000E66AA" w:rsidRPr="002C22D6">
        <w:rPr>
          <w:rFonts w:ascii="Times New Roman" w:hAnsi="Times New Roman"/>
          <w:i/>
        </w:rPr>
        <w:t>Z=</w:t>
      </w:r>
      <w:r w:rsidR="000E66AA" w:rsidRPr="002C22D6">
        <w:rPr>
          <w:rFonts w:ascii="Symbol" w:hAnsi="Symbol"/>
          <w:i/>
        </w:rPr>
        <w:t></w:t>
      </w:r>
      <w:r w:rsidR="000E66AA" w:rsidRPr="002C22D6">
        <w:rPr>
          <w:rFonts w:ascii="Symbol" w:hAnsi="Symbol"/>
          <w:i/>
        </w:rPr>
        <w:t></w:t>
      </w:r>
      <w:r w:rsidR="000E66AA" w:rsidRPr="002C22D6">
        <w:rPr>
          <w:rFonts w:ascii="Symbol" w:hAnsi="Symbol"/>
        </w:rPr>
        <w:t></w:t>
      </w:r>
      <w:r w:rsidR="000E66AA" w:rsidRPr="002C22D6">
        <w:rPr>
          <w:rFonts w:ascii="Symbol" w:hAnsi="Symbol"/>
          <w:i/>
        </w:rPr>
        <w:t></w:t>
      </w:r>
      <w:r w:rsidR="008F2A00">
        <w:rPr>
          <w:rFonts w:ascii="Symbol" w:hAnsi="Symbol"/>
        </w:rPr>
        <w:t></w:t>
      </w:r>
      <w:r w:rsidR="008F2A00">
        <w:rPr>
          <w:rFonts w:ascii="Symbol" w:hAnsi="Symbol"/>
        </w:rPr>
        <w:t></w:t>
      </w:r>
      <w:r w:rsidR="008F2A00">
        <w:rPr>
          <w:rFonts w:ascii="Symbol" w:hAnsi="Symbol"/>
        </w:rPr>
        <w:t></w:t>
      </w:r>
      <w:r w:rsidR="000E66AA">
        <w:rPr>
          <w:rFonts w:ascii="Times New Roman" w:hAnsi="Times New Roman"/>
        </w:rPr>
        <w:t xml:space="preserve">The three seagrass depth of colonization metrics were defined </w:t>
      </w:r>
      <w:r w:rsidR="00C6156E">
        <w:rPr>
          <w:rFonts w:ascii="Times New Roman" w:hAnsi="Times New Roman"/>
        </w:rPr>
        <w:t>in terms of these reference values</w:t>
      </w:r>
      <w:r w:rsidR="00637320">
        <w:rPr>
          <w:rFonts w:ascii="Times New Roman" w:hAnsi="Times New Roman"/>
        </w:rPr>
        <w:t xml:space="preserve"> as follows</w:t>
      </w:r>
      <w:r w:rsidR="00C6156E">
        <w:rPr>
          <w:rFonts w:ascii="Times New Roman" w:hAnsi="Times New Roman"/>
        </w:rPr>
        <w:t>:</w:t>
      </w:r>
    </w:p>
    <w:p w14:paraId="118827B4" w14:textId="67315A7E" w:rsidR="00C6156E" w:rsidRPr="00765D8B" w:rsidRDefault="00FA3952"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c,min</m:t>
            </m:r>
          </m:sub>
        </m:sSub>
        <m:r>
          <w:rPr>
            <w:rFonts w:ascii="Cambria Math" w:hAnsi="Cambria Math"/>
          </w:rPr>
          <m:t>=</m:t>
        </m:r>
        <m:func>
          <m:funcPr>
            <m:ctrlPr>
              <w:rPr>
                <w:rFonts w:ascii="Cambria Math" w:hAnsi="Cambria Math"/>
              </w:rPr>
            </m:ctrlPr>
          </m:funcPr>
          <m:fName>
            <m:r>
              <m:rPr>
                <m:sty m:val="p"/>
              </m:rPr>
              <w:rPr>
                <w:rFonts w:ascii="Cambria Math" w:hAnsi="Cambria Math"/>
              </w:rPr>
              <m:t>max</m:t>
            </m:r>
            <m:ctrlPr>
              <w:rPr>
                <w:rFonts w:ascii="Cambria Math" w:hAnsi="Cambria Math"/>
                <w:i/>
              </w:rPr>
            </m:ctrlPr>
          </m:fName>
          <m:e>
            <m:d>
              <m:dPr>
                <m:ctrlPr>
                  <w:rPr>
                    <w:rFonts w:ascii="Cambria Math" w:hAnsi="Cambria Math"/>
                    <w:i/>
                  </w:rPr>
                </m:ctrlPr>
              </m:dPr>
              <m:e>
                <m:r>
                  <w:rPr>
                    <w:rFonts w:ascii="Cambria Math" w:hAnsi="Cambria Math"/>
                  </w:rPr>
                  <m:t>β-2γ,0</m:t>
                </m:r>
              </m:e>
            </m:d>
          </m:e>
        </m:func>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(2)</w:t>
      </w:r>
    </w:p>
    <w:p w14:paraId="422563FE" w14:textId="4093DAAD" w:rsidR="00C6156E" w:rsidRDefault="00FA3952" w:rsidP="00C6156E">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c,max</m:t>
            </m:r>
          </m:sub>
        </m:sSub>
        <m:r>
          <w:rPr>
            <w:rFonts w:ascii="Cambria Math" w:hAnsi="Cambria Math"/>
          </w:rPr>
          <m:t>=β+2γ</m:t>
        </m:r>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(3)</w:t>
      </w:r>
    </w:p>
    <w:p w14:paraId="559F6D1E" w14:textId="46156069" w:rsidR="00C6156E" w:rsidRDefault="00FA3952" w:rsidP="00765D8B">
      <w:pPr>
        <w:spacing w:before="0" w:after="0" w:line="360" w:lineRule="auto"/>
        <w:ind w:left="1440"/>
        <w:rPr>
          <w:rFonts w:ascii="Times New Roman" w:hAnsi="Times New Roman"/>
        </w:rPr>
      </w:pPr>
      <m:oMath>
        <m:sSub>
          <m:sSubPr>
            <m:ctrlPr>
              <w:rPr>
                <w:rFonts w:ascii="Cambria Math" w:hAnsi="Cambria Math"/>
                <w:i/>
              </w:rPr>
            </m:ctrlPr>
          </m:sSubPr>
          <m:e>
            <m:r>
              <w:rPr>
                <w:rFonts w:ascii="Cambria Math" w:hAnsi="Cambria Math"/>
              </w:rPr>
              <m:t>Z</m:t>
            </m:r>
          </m:e>
          <m:sub>
            <m:r>
              <w:rPr>
                <w:rFonts w:ascii="Cambria Math" w:hAnsi="Cambria Math"/>
              </w:rPr>
              <m:t>c,med</m:t>
            </m:r>
          </m:sub>
        </m:sSub>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β</m:t>
                  </m:r>
                </m:e>
                <m:e>
                  <m:r>
                    <m:rPr>
                      <m:nor/>
                    </m:rPr>
                    <w:rPr>
                      <w:rFonts w:ascii="Cambria Math" w:hAnsi="Cambria Math"/>
                    </w:rPr>
                    <m:t xml:space="preserve">  when </m:t>
                  </m:r>
                  <m:r>
                    <m:rPr>
                      <m:nor/>
                    </m:rPr>
                    <w:rPr>
                      <w:rFonts w:ascii="Cambria Math" w:hAnsi="Cambria Math"/>
                      <w:i/>
                    </w:rPr>
                    <m:t>β-</m:t>
                  </m:r>
                  <m:r>
                    <m:rPr>
                      <m:nor/>
                    </m:rPr>
                    <w:rPr>
                      <w:rFonts w:ascii="Cambria Math" w:hAnsi="Cambria Math"/>
                    </w:rPr>
                    <m:t>2</m:t>
                  </m:r>
                  <m:r>
                    <m:rPr>
                      <m:nor/>
                    </m:rPr>
                    <w:rPr>
                      <w:rFonts w:ascii="Cambria Math" w:hAnsi="Cambria Math"/>
                      <w:i/>
                    </w:rPr>
                    <m:t>γ</m:t>
                  </m:r>
                  <m:r>
                    <m:rPr>
                      <m:nor/>
                    </m:rPr>
                    <w:rPr>
                      <w:rFonts w:ascii="Cambria Math" w:hAnsi="Cambria Math"/>
                    </w:rPr>
                    <m:t>&gt;0</m:t>
                  </m:r>
                </m:e>
              </m:mr>
              <m:mr>
                <m:e>
                  <m:f>
                    <m:fPr>
                      <m:type m:val="lin"/>
                      <m:ctrlPr>
                        <w:rPr>
                          <w:rFonts w:ascii="Cambria Math" w:hAnsi="Cambria Math"/>
                          <w:i/>
                        </w:rPr>
                      </m:ctrlPr>
                    </m:fPr>
                    <m:num>
                      <m:d>
                        <m:dPr>
                          <m:ctrlPr>
                            <w:rPr>
                              <w:rFonts w:ascii="Cambria Math" w:hAnsi="Cambria Math"/>
                            </w:rPr>
                          </m:ctrlPr>
                        </m:dPr>
                        <m:e>
                          <m:r>
                            <w:rPr>
                              <w:rFonts w:ascii="Cambria Math" w:hAnsi="Cambria Math"/>
                            </w:rPr>
                            <m:t>β+2γ</m:t>
                          </m:r>
                        </m:e>
                      </m:d>
                    </m:num>
                    <m:den>
                      <m:r>
                        <w:rPr>
                          <w:rFonts w:ascii="Cambria Math" w:hAnsi="Cambria Math"/>
                        </w:rPr>
                        <m:t>2</m:t>
                      </m:r>
                    </m:den>
                  </m:f>
                </m:e>
                <m:e>
                  <m:r>
                    <m:rPr>
                      <m:nor/>
                    </m:rPr>
                    <w:rPr>
                      <w:rFonts w:ascii="Cambria Math" w:hAnsi="Cambria Math"/>
                    </w:rPr>
                    <m:t xml:space="preserve">otherwise     </m:t>
                  </m:r>
                </m:e>
              </m:mr>
            </m:m>
          </m:e>
        </m:d>
      </m:oMath>
      <w:r w:rsidR="00906EE9">
        <w:rPr>
          <w:rFonts w:ascii="Times New Roman" w:hAnsi="Times New Roman"/>
        </w:rPr>
        <w:tab/>
      </w:r>
      <w:r w:rsidR="00906EE9">
        <w:rPr>
          <w:rFonts w:ascii="Times New Roman" w:hAnsi="Times New Roman"/>
        </w:rPr>
        <w:tab/>
      </w:r>
      <w:r w:rsidR="00906EE9">
        <w:rPr>
          <w:rFonts w:ascii="Times New Roman" w:hAnsi="Times New Roman"/>
        </w:rPr>
        <w:tab/>
      </w:r>
      <w:r w:rsidR="00906EE9">
        <w:rPr>
          <w:rFonts w:ascii="Times New Roman" w:hAnsi="Times New Roman"/>
        </w:rPr>
        <w:tab/>
        <w:t>(4)</w:t>
      </w:r>
    </w:p>
    <w:p w14:paraId="2905920A" w14:textId="1FA91B26" w:rsidR="00906EE9" w:rsidRDefault="00637320">
      <w:pPr>
        <w:spacing w:before="0" w:after="0" w:line="360" w:lineRule="auto"/>
        <w:ind w:firstLine="720"/>
        <w:rPr>
          <w:rFonts w:ascii="Times New Roman" w:hAnsi="Times New Roman"/>
        </w:rPr>
      </w:pPr>
      <w:r>
        <w:rPr>
          <w:rFonts w:ascii="Times New Roman" w:hAnsi="Times New Roman"/>
        </w:rPr>
        <w:t>Several quality control measures were implemented to red</w:t>
      </w:r>
      <w:r w:rsidR="00194523">
        <w:rPr>
          <w:rFonts w:ascii="Times New Roman" w:hAnsi="Times New Roman"/>
        </w:rPr>
        <w:t xml:space="preserve">uce spurious estimates. First, </w:t>
      </w:r>
      <w:r w:rsidRPr="002C22D6">
        <w:rPr>
          <w:rFonts w:ascii="Times New Roman" w:hAnsi="Times New Roman"/>
          <w:i/>
        </w:rPr>
        <w:t>Z</w:t>
      </w:r>
      <w:r w:rsidRPr="002C22D6">
        <w:rPr>
          <w:rFonts w:ascii="Times New Roman" w:hAnsi="Times New Roman"/>
          <w:i/>
          <w:vertAlign w:val="subscript"/>
        </w:rPr>
        <w:t>c</w:t>
      </w:r>
      <w:r>
        <w:rPr>
          <w:rFonts w:ascii="Times New Roman" w:hAnsi="Times New Roman"/>
        </w:rPr>
        <w:t xml:space="preserve"> parameters</w:t>
      </w:r>
      <w:r w:rsidR="007B5B5D">
        <w:rPr>
          <w:rFonts w:ascii="Times New Roman" w:hAnsi="Times New Roman"/>
        </w:rPr>
        <w:t xml:space="preserve"> (i.e., depth of colonization)</w:t>
      </w:r>
      <w:r>
        <w:rPr>
          <w:rFonts w:ascii="Times New Roman" w:hAnsi="Times New Roman"/>
        </w:rPr>
        <w:t xml:space="preserve"> were estimated </w:t>
      </w:r>
      <w:r w:rsidR="00910D26" w:rsidRPr="00997053">
        <w:rPr>
          <w:rFonts w:ascii="Times New Roman" w:hAnsi="Times New Roman"/>
        </w:rPr>
        <w:t xml:space="preserve">only if </w:t>
      </w:r>
      <w:r w:rsidR="007B5B5D">
        <w:rPr>
          <w:rFonts w:ascii="Times New Roman" w:hAnsi="Times New Roman"/>
        </w:rPr>
        <w:t xml:space="preserve">the </w:t>
      </w:r>
      <w:r w:rsidR="00910D26" w:rsidRPr="00997053">
        <w:rPr>
          <w:rFonts w:ascii="Times New Roman" w:hAnsi="Times New Roman"/>
        </w:rPr>
        <w:t xml:space="preserve">number of seagrass depth points </w:t>
      </w:r>
      <w:r w:rsidR="007B5B5D">
        <w:rPr>
          <w:rFonts w:ascii="Times New Roman" w:hAnsi="Times New Roman"/>
        </w:rPr>
        <w:t xml:space="preserve">was sufficient for the </w:t>
      </w:r>
      <w:r w:rsidR="00910D26" w:rsidRPr="00997053">
        <w:rPr>
          <w:rFonts w:ascii="Times New Roman" w:hAnsi="Times New Roman"/>
        </w:rPr>
        <w:t>logistic curve</w:t>
      </w:r>
      <w:r>
        <w:rPr>
          <w:rFonts w:ascii="Times New Roman" w:hAnsi="Times New Roman"/>
        </w:rPr>
        <w:t xml:space="preserve"> </w:t>
      </w:r>
      <w:r w:rsidR="007B5B5D">
        <w:rPr>
          <w:rFonts w:ascii="Times New Roman" w:hAnsi="Times New Roman"/>
        </w:rPr>
        <w:t xml:space="preserve">to be </w:t>
      </w:r>
      <w:r>
        <w:rPr>
          <w:rFonts w:ascii="Times New Roman" w:hAnsi="Times New Roman"/>
        </w:rPr>
        <w:t>estimable</w:t>
      </w:r>
      <w:r w:rsidR="00910D26" w:rsidRPr="00997053">
        <w:rPr>
          <w:rFonts w:ascii="Times New Roman" w:hAnsi="Times New Roman"/>
        </w:rPr>
        <w:t xml:space="preserve">. Second, estimates were provided only if </w:t>
      </w:r>
      <w:r>
        <w:rPr>
          <w:rFonts w:ascii="Times New Roman" w:hAnsi="Times New Roman"/>
        </w:rPr>
        <w:t xml:space="preserve">the fitted value for </w:t>
      </w:r>
      <w:r w:rsidRPr="002C22D6">
        <w:rPr>
          <w:rFonts w:ascii="Symbol" w:hAnsi="Symbol"/>
          <w:i/>
        </w:rPr>
        <w:t></w:t>
      </w:r>
      <w:r>
        <w:rPr>
          <w:rFonts w:ascii="Times New Roman" w:hAnsi="Times New Roman"/>
        </w:rPr>
        <w:t xml:space="preserve">, the inflection </w:t>
      </w:r>
      <w:r w:rsidR="00910D26" w:rsidRPr="00997053">
        <w:rPr>
          <w:rFonts w:ascii="Times New Roman" w:hAnsi="Times New Roman"/>
        </w:rPr>
        <w:t>point on the logistic curve</w:t>
      </w:r>
      <w:r>
        <w:rPr>
          <w:rFonts w:ascii="Times New Roman" w:hAnsi="Times New Roman"/>
        </w:rPr>
        <w:t xml:space="preserve">, was within the range of depth, </w:t>
      </w:r>
      <w:r w:rsidRPr="002C22D6">
        <w:rPr>
          <w:rFonts w:ascii="Times New Roman" w:hAnsi="Times New Roman"/>
          <w:i/>
        </w:rPr>
        <w:t>Z</w:t>
      </w:r>
      <w:r>
        <w:rPr>
          <w:rFonts w:ascii="Times New Roman" w:hAnsi="Times New Roman"/>
        </w:rPr>
        <w:t xml:space="preserve">, in the data.  It was possible for </w:t>
      </w:r>
      <w:r w:rsidRPr="002C22D6">
        <w:rPr>
          <w:rFonts w:ascii="Symbol" w:hAnsi="Symbol"/>
          <w:i/>
        </w:rPr>
        <w:t></w:t>
      </w:r>
      <w:r w:rsidRPr="002C22D6">
        <w:rPr>
          <w:rFonts w:ascii="Times New Roman" w:hAnsi="Times New Roman"/>
          <w:i/>
        </w:rPr>
        <w:t>-</w:t>
      </w:r>
      <w:r w:rsidRPr="002C22D6">
        <w:rPr>
          <w:rFonts w:ascii="Times New Roman" w:hAnsi="Times New Roman"/>
        </w:rPr>
        <w:t>2</w:t>
      </w:r>
      <w:r w:rsidRPr="002C22D6">
        <w:rPr>
          <w:rFonts w:ascii="Symbol" w:hAnsi="Symbol"/>
          <w:i/>
        </w:rPr>
        <w:t></w:t>
      </w:r>
      <w:r>
        <w:rPr>
          <w:rFonts w:ascii="Times New Roman" w:hAnsi="Times New Roman"/>
        </w:rPr>
        <w:t xml:space="preserve"> to </w:t>
      </w:r>
      <w:r w:rsidR="00906EE9">
        <w:rPr>
          <w:rFonts w:ascii="Times New Roman" w:hAnsi="Times New Roman"/>
        </w:rPr>
        <w:t xml:space="preserve">be less than zero, and this was common when seagrass cover declined immediately as depth increased from zero.  In these cases, </w:t>
      </w:r>
      <w:r w:rsidR="00906EE9" w:rsidRPr="00097AD1">
        <w:rPr>
          <w:rFonts w:ascii="Times New Roman" w:hAnsi="Times New Roman"/>
          <w:i/>
        </w:rPr>
        <w:t>Z</w:t>
      </w:r>
      <w:r w:rsidR="00906EE9" w:rsidRPr="00097AD1">
        <w:rPr>
          <w:rFonts w:ascii="Times New Roman" w:hAnsi="Times New Roman"/>
          <w:i/>
          <w:vertAlign w:val="subscript"/>
        </w:rPr>
        <w:t>c,min</w:t>
      </w:r>
      <w:r w:rsidR="00906EE9">
        <w:rPr>
          <w:rFonts w:ascii="Times New Roman" w:hAnsi="Times New Roman"/>
        </w:rPr>
        <w:t>=</w:t>
      </w:r>
      <w:r w:rsidR="007B5B5D">
        <w:rPr>
          <w:rFonts w:ascii="Times New Roman" w:hAnsi="Times New Roman"/>
        </w:rPr>
        <w:t xml:space="preserve"> </w:t>
      </w:r>
      <w:r w:rsidR="00906EE9">
        <w:rPr>
          <w:rFonts w:ascii="Times New Roman" w:hAnsi="Times New Roman"/>
        </w:rPr>
        <w:t xml:space="preserve">0 and </w:t>
      </w:r>
      <w:r w:rsidR="00906EE9" w:rsidRPr="005F158F">
        <w:rPr>
          <w:rFonts w:ascii="Times New Roman" w:hAnsi="Times New Roman"/>
          <w:i/>
        </w:rPr>
        <w:t>Z</w:t>
      </w:r>
      <w:r w:rsidR="00906EE9" w:rsidRPr="005F158F">
        <w:rPr>
          <w:rFonts w:ascii="Times New Roman" w:hAnsi="Times New Roman"/>
          <w:i/>
          <w:vertAlign w:val="subscript"/>
        </w:rPr>
        <w:t>c,med</w:t>
      </w:r>
      <w:r w:rsidR="00906EE9">
        <w:rPr>
          <w:rFonts w:ascii="Times New Roman" w:hAnsi="Times New Roman"/>
        </w:rPr>
        <w:t xml:space="preserve"> is half the depth from zero to </w:t>
      </w:r>
      <w:r w:rsidR="00906EE9" w:rsidRPr="005F158F">
        <w:rPr>
          <w:rFonts w:ascii="Times New Roman" w:hAnsi="Times New Roman"/>
          <w:i/>
        </w:rPr>
        <w:t>Z</w:t>
      </w:r>
      <w:r w:rsidR="00906EE9" w:rsidRPr="005F158F">
        <w:rPr>
          <w:rFonts w:ascii="Times New Roman" w:hAnsi="Times New Roman"/>
          <w:i/>
          <w:vertAlign w:val="subscript"/>
        </w:rPr>
        <w:t>c,max</w:t>
      </w:r>
      <w:r w:rsidR="00906EE9">
        <w:rPr>
          <w:rFonts w:ascii="Times New Roman" w:hAnsi="Times New Roman"/>
        </w:rPr>
        <w:t xml:space="preserve"> (</w:t>
      </w:r>
      <w:r w:rsidR="004536FC">
        <w:rPr>
          <w:rFonts w:ascii="Times New Roman" w:hAnsi="Times New Roman"/>
        </w:rPr>
        <w:t>Fig.</w:t>
      </w:r>
      <w:r w:rsidR="00906EE9">
        <w:rPr>
          <w:rFonts w:ascii="Times New Roman" w:hAnsi="Times New Roman"/>
        </w:rPr>
        <w:t xml:space="preserve"> </w:t>
      </w:r>
      <w:r w:rsidR="00586266">
        <w:rPr>
          <w:rFonts w:ascii="Times New Roman" w:hAnsi="Times New Roman"/>
        </w:rPr>
        <w:t>3b</w:t>
      </w:r>
      <w:r w:rsidR="00906EE9">
        <w:rPr>
          <w:rFonts w:ascii="Times New Roman" w:hAnsi="Times New Roman"/>
        </w:rPr>
        <w:t xml:space="preserve">).  </w:t>
      </w:r>
    </w:p>
    <w:p w14:paraId="5401B737" w14:textId="50F65A11" w:rsidR="00350E61" w:rsidRDefault="00A712F3">
      <w:pPr>
        <w:spacing w:before="0" w:after="0" w:line="360" w:lineRule="auto"/>
        <w:ind w:firstLine="720"/>
        <w:rPr>
          <w:rFonts w:ascii="Times New Roman" w:hAnsi="Times New Roman"/>
        </w:rPr>
      </w:pPr>
      <w:r>
        <w:rPr>
          <w:rFonts w:ascii="Times New Roman" w:hAnsi="Times New Roman"/>
        </w:rPr>
        <w:t>Estimates of parameter uncertainty from the logi</w:t>
      </w:r>
      <w:r w:rsidR="00694A99">
        <w:rPr>
          <w:rFonts w:ascii="Times New Roman" w:hAnsi="Times New Roman"/>
        </w:rPr>
        <w:t>sti</w:t>
      </w:r>
      <w:r>
        <w:rPr>
          <w:rFonts w:ascii="Times New Roman" w:hAnsi="Times New Roman"/>
        </w:rPr>
        <w:t xml:space="preserve">c model were also used to evaluate the quality and variability associated with </w:t>
      </w:r>
      <w:r w:rsidR="003A491B">
        <w:rPr>
          <w:rFonts w:ascii="Times New Roman" w:hAnsi="Times New Roman"/>
        </w:rPr>
        <w:t xml:space="preserve">individual </w:t>
      </w:r>
      <w:r>
        <w:rPr>
          <w:rFonts w:ascii="Times New Roman" w:hAnsi="Times New Roman"/>
        </w:rPr>
        <w:t xml:space="preserve">depth of colonization estimates.  </w:t>
      </w:r>
      <w:r w:rsidR="00D62B65">
        <w:rPr>
          <w:rFonts w:ascii="Times New Roman" w:hAnsi="Times New Roman"/>
        </w:rPr>
        <w:t xml:space="preserve">Elements of the model-estimated </w:t>
      </w:r>
      <w:r>
        <w:rPr>
          <w:rFonts w:ascii="Times New Roman" w:hAnsi="Times New Roman"/>
        </w:rPr>
        <w:t xml:space="preserve">variance-covariance matrix for the model parameters </w:t>
      </w:r>
      <w:r w:rsidRPr="00BC4171">
        <w:rPr>
          <w:rFonts w:ascii="Symbol" w:hAnsi="Symbol"/>
          <w:i/>
        </w:rPr>
        <w:t></w:t>
      </w:r>
      <w:r>
        <w:rPr>
          <w:rFonts w:ascii="Times New Roman" w:hAnsi="Times New Roman"/>
        </w:rPr>
        <w:t xml:space="preserve">, </w:t>
      </w:r>
      <w:r w:rsidRPr="00BC4171">
        <w:rPr>
          <w:rFonts w:ascii="Symbol" w:hAnsi="Symbol"/>
          <w:i/>
        </w:rPr>
        <w:t></w:t>
      </w:r>
      <w:r>
        <w:rPr>
          <w:rFonts w:ascii="Times New Roman" w:hAnsi="Times New Roman"/>
        </w:rPr>
        <w:t xml:space="preserve"> and </w:t>
      </w:r>
      <w:r w:rsidRPr="00BC4171">
        <w:rPr>
          <w:rFonts w:ascii="Symbol" w:hAnsi="Symbol"/>
          <w:i/>
        </w:rPr>
        <w:t></w:t>
      </w:r>
      <w:r w:rsidR="00D62B65">
        <w:rPr>
          <w:rFonts w:ascii="Times New Roman" w:hAnsi="Times New Roman"/>
        </w:rPr>
        <w:t xml:space="preserve"> </w:t>
      </w:r>
      <w:r w:rsidR="00350E61">
        <w:rPr>
          <w:rFonts w:ascii="Times New Roman" w:hAnsi="Times New Roman"/>
        </w:rPr>
        <w:t xml:space="preserve">were used to </w:t>
      </w:r>
      <w:r w:rsidR="00350E61">
        <w:rPr>
          <w:rFonts w:ascii="Times New Roman" w:hAnsi="Times New Roman"/>
        </w:rPr>
        <w:lastRenderedPageBreak/>
        <w:t>estimate the variance of the depth of colonization parameters</w:t>
      </w:r>
      <w:r w:rsidR="00D62B65">
        <w:rPr>
          <w:rFonts w:ascii="Times New Roman" w:hAnsi="Times New Roman"/>
        </w:rPr>
        <w:t xml:space="preserve"> using</w:t>
      </w:r>
      <w:r w:rsidR="00350E61">
        <w:rPr>
          <w:rFonts w:ascii="Times New Roman" w:hAnsi="Times New Roman"/>
        </w:rPr>
        <w:t xml:space="preserve"> </w:t>
      </w:r>
      <w:r>
        <w:rPr>
          <w:rFonts w:ascii="Times New Roman" w:hAnsi="Times New Roman"/>
        </w:rPr>
        <w:t xml:space="preserve">equations for sums and differences </w:t>
      </w:r>
      <w:r w:rsidR="00350E61">
        <w:rPr>
          <w:rFonts w:ascii="Times New Roman" w:hAnsi="Times New Roman"/>
        </w:rPr>
        <w:t>of normal random variables</w:t>
      </w:r>
      <w:r w:rsidR="00237B64">
        <w:rPr>
          <w:rFonts w:ascii="Times New Roman" w:hAnsi="Times New Roman"/>
        </w:rPr>
        <w:t xml:space="preserve"> (Ku 1966):</w:t>
      </w:r>
    </w:p>
    <w:p w14:paraId="765D6172" w14:textId="77777777" w:rsidR="00D62B65" w:rsidRDefault="00D62B65" w:rsidP="00D62B65">
      <w:pPr>
        <w:spacing w:before="0" w:after="0" w:line="360" w:lineRule="auto"/>
        <w:rPr>
          <w:rFonts w:ascii="Times New Roman" w:hAnsi="Times New Roman"/>
        </w:rPr>
      </w:pPr>
    </w:p>
    <w:p w14:paraId="4577E79B" w14:textId="22DFE9BE" w:rsidR="00694A99" w:rsidRDefault="00FA3952"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r>
                    <m:rPr>
                      <m:nor/>
                    </m:rPr>
                    <w:rPr>
                      <w:rFonts w:ascii="Cambria Math" w:hAnsi="Cambria Math"/>
                    </w:rPr>
                    <m:t>not defined</m:t>
                  </m:r>
                </m:e>
                <m:e>
                  <m:r>
                    <m:rPr>
                      <m:nor/>
                    </m:rPr>
                    <w:rPr>
                      <w:rFonts w:ascii="Cambria Math" w:hAnsi="Cambria Math"/>
                    </w:rPr>
                    <m:t xml:space="preserve">          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5</w:t>
      </w:r>
      <w:r w:rsidR="00237B64">
        <w:rPr>
          <w:rFonts w:ascii="Times New Roman" w:hAnsi="Times New Roman"/>
        </w:rPr>
        <w:t>)</w:t>
      </w:r>
    </w:p>
    <w:p w14:paraId="2CA0C759" w14:textId="0316E330" w:rsidR="00694A99" w:rsidRPr="00A85F6E" w:rsidRDefault="00FA3952" w:rsidP="00694A99">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c,med</m:t>
                </m:r>
              </m:sub>
            </m:sSub>
          </m:sub>
          <m:sup>
            <m:r>
              <w:rPr>
                <w:rFonts w:ascii="Cambria Math" w:hAnsi="Cambria Math"/>
              </w:rPr>
              <m:t>2</m:t>
            </m:r>
          </m:sup>
        </m:sSubSup>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e>
                <m:e>
                  <m:r>
                    <m:rPr>
                      <m:nor/>
                    </m:rPr>
                    <w:rPr>
                      <w:rFonts w:ascii="Cambria Math" w:hAnsi="Cambria Math"/>
                    </w:rPr>
                    <m:t xml:space="preserve">  when </m:t>
                  </m:r>
                  <m:r>
                    <m:rPr>
                      <m:nor/>
                    </m:rPr>
                    <w:rPr>
                      <w:rFonts w:ascii="Cambria Math" w:hAnsi="Cambria Math"/>
                      <w:i/>
                    </w:rPr>
                    <m:t>β-2γ</m:t>
                  </m:r>
                  <m:r>
                    <m:rPr>
                      <m:nor/>
                    </m:rPr>
                    <w:rPr>
                      <w:rFonts w:ascii="Cambria Math" w:hAnsi="Cambria Math"/>
                    </w:rPr>
                    <m:t>&gt;0</m:t>
                  </m:r>
                </m:e>
              </m:mr>
              <m:mr>
                <m:e>
                  <m:f>
                    <m:fPr>
                      <m:type m:val="lin"/>
                      <m:ctrlPr>
                        <w:rPr>
                          <w:rFonts w:ascii="Cambria Math" w:eastAsiaTheme="minorEastAsia" w:hAnsi="Cambria Math"/>
                          <w:i/>
                        </w:rPr>
                      </m:ctrlPr>
                    </m:fPr>
                    <m:num>
                      <m:d>
                        <m:dPr>
                          <m:ctrlPr>
                            <w:rPr>
                              <w:rFonts w:ascii="Cambria Math" w:eastAsiaTheme="minorEastAsia" w:hAnsi="Cambria Math"/>
                              <w:i/>
                            </w:rPr>
                          </m:ctrlPr>
                        </m:dPr>
                        <m:e>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e>
                      </m:d>
                    </m:num>
                    <m:den>
                      <m:r>
                        <w:rPr>
                          <w:rFonts w:ascii="Cambria Math" w:eastAsiaTheme="minorEastAsia" w:hAnsi="Cambria Math"/>
                        </w:rPr>
                        <m:t>4</m:t>
                      </m:r>
                    </m:den>
                  </m:f>
                </m:e>
                <m:e>
                  <m:r>
                    <m:rPr>
                      <m:nor/>
                    </m:rPr>
                    <w:rPr>
                      <w:rFonts w:ascii="Cambria Math" w:hAnsi="Cambria Math"/>
                    </w:rPr>
                    <m:t xml:space="preserve">otherwise     </m:t>
                  </m:r>
                </m:e>
              </m:mr>
            </m:m>
          </m:e>
        </m:d>
      </m:oMath>
      <w:r w:rsidR="00237B64">
        <w:rPr>
          <w:rFonts w:ascii="Times New Roman" w:hAnsi="Times New Roman"/>
        </w:rPr>
        <w:tab/>
      </w:r>
      <w:r w:rsidR="00237B64">
        <w:rPr>
          <w:rFonts w:ascii="Times New Roman" w:hAnsi="Times New Roman"/>
        </w:rPr>
        <w:tab/>
      </w:r>
      <w:r w:rsidR="00237B64">
        <w:rPr>
          <w:rFonts w:ascii="Times New Roman" w:hAnsi="Times New Roman"/>
        </w:rPr>
        <w:tab/>
      </w:r>
      <w:r w:rsidR="00237B64">
        <w:rPr>
          <w:rFonts w:ascii="Times New Roman" w:hAnsi="Times New Roman"/>
        </w:rPr>
        <w:tab/>
      </w:r>
      <w:r w:rsidR="00787CFF">
        <w:rPr>
          <w:rFonts w:ascii="Times New Roman" w:hAnsi="Times New Roman"/>
        </w:rPr>
        <w:t>(</w:t>
      </w:r>
      <w:r w:rsidR="00B47C3E">
        <w:rPr>
          <w:rFonts w:ascii="Times New Roman" w:hAnsi="Times New Roman"/>
        </w:rPr>
        <w:t>6</w:t>
      </w:r>
      <w:r w:rsidR="00694A99">
        <w:rPr>
          <w:rFonts w:ascii="Times New Roman" w:hAnsi="Times New Roman"/>
        </w:rPr>
        <w:t>)</w:t>
      </w:r>
    </w:p>
    <w:p w14:paraId="74D7A86A" w14:textId="50F84896" w:rsidR="00694A99" w:rsidRDefault="00FA3952" w:rsidP="00145264">
      <w:pPr>
        <w:spacing w:before="0" w:after="0" w:line="360" w:lineRule="auto"/>
        <w:ind w:left="1440"/>
        <w:rPr>
          <w:rFonts w:ascii="Times New Roman" w:hAnsi="Times New Roman"/>
        </w:rPr>
      </w:pP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c,max</m:t>
                </m:r>
              </m:sub>
            </m:sSub>
          </m:sub>
          <m:sup>
            <m:r>
              <w:rPr>
                <w:rFonts w:ascii="Cambria Math" w:hAnsi="Cambria Math"/>
              </w:rPr>
              <m:t>2</m:t>
            </m:r>
          </m:sup>
        </m:sSubSup>
        <m:r>
          <w:rPr>
            <w:rFonts w:ascii="Cambria Math" w:hAnsi="Cambria Math"/>
          </w:rPr>
          <m:t>=</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β</m:t>
            </m:r>
          </m:sub>
          <m:sup>
            <m:r>
              <w:rPr>
                <w:rFonts w:ascii="Cambria Math" w:eastAsiaTheme="minorEastAsia" w:hAnsi="Cambria Math"/>
              </w:rPr>
              <m:t>2</m:t>
            </m:r>
          </m:sup>
        </m:sSubSup>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4σ</m:t>
            </m:r>
          </m:e>
          <m:sub>
            <m:r>
              <w:rPr>
                <w:rFonts w:ascii="Cambria Math" w:eastAsiaTheme="minorEastAsia" w:hAnsi="Cambria Math"/>
              </w:rPr>
              <m:t>γ</m:t>
            </m:r>
          </m:sub>
          <m:sup>
            <m:r>
              <w:rPr>
                <w:rFonts w:ascii="Cambria Math" w:eastAsiaTheme="minorEastAsia" w:hAnsi="Cambria Math"/>
              </w:rPr>
              <m:t>2</m:t>
            </m:r>
          </m:sup>
        </m:sSubSup>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βγ</m:t>
            </m:r>
          </m:sub>
        </m:sSub>
      </m:oMath>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r>
      <w:r w:rsidR="00787CFF">
        <w:rPr>
          <w:rFonts w:ascii="Times New Roman" w:hAnsi="Times New Roman"/>
        </w:rPr>
        <w:tab/>
        <w:t>(</w:t>
      </w:r>
      <w:r w:rsidR="00B47C3E">
        <w:rPr>
          <w:rFonts w:ascii="Times New Roman" w:hAnsi="Times New Roman"/>
        </w:rPr>
        <w:t>7</w:t>
      </w:r>
      <w:r w:rsidR="00145264">
        <w:rPr>
          <w:rFonts w:ascii="Times New Roman" w:hAnsi="Times New Roman"/>
        </w:rPr>
        <w:t>)</w:t>
      </w:r>
    </w:p>
    <w:p w14:paraId="4AB882D4" w14:textId="77777777" w:rsidR="00293D89" w:rsidRDefault="00293D89" w:rsidP="00765D8B">
      <w:pPr>
        <w:spacing w:before="0" w:after="0" w:line="360" w:lineRule="auto"/>
        <w:rPr>
          <w:rFonts w:ascii="Times New Roman" w:hAnsi="Times New Roman"/>
        </w:rPr>
      </w:pPr>
    </w:p>
    <w:p w14:paraId="03A7663D" w14:textId="4A378962" w:rsidR="008A7846" w:rsidRDefault="007A2C4C" w:rsidP="00765D8B">
      <w:pPr>
        <w:spacing w:before="0" w:after="0" w:line="360" w:lineRule="auto"/>
        <w:rPr>
          <w:rFonts w:ascii="Times New Roman" w:hAnsi="Times New Roman"/>
        </w:rPr>
      </w:pPr>
      <w:r>
        <w:rPr>
          <w:rFonts w:ascii="Times New Roman" w:hAnsi="Times New Roman"/>
        </w:rPr>
        <w:t xml:space="preserve">We </w:t>
      </w:r>
      <w:r w:rsidR="00787CFF">
        <w:rPr>
          <w:rFonts w:ascii="Times New Roman" w:hAnsi="Times New Roman"/>
        </w:rPr>
        <w:t>then estimated</w:t>
      </w:r>
      <w:r>
        <w:rPr>
          <w:rFonts w:ascii="Times New Roman" w:hAnsi="Times New Roman"/>
        </w:rPr>
        <w:t xml:space="preserve"> </w:t>
      </w:r>
      <w:r w:rsidR="00EF4244">
        <w:rPr>
          <w:rFonts w:ascii="Times New Roman" w:hAnsi="Times New Roman"/>
        </w:rPr>
        <w:t xml:space="preserve">95% </w:t>
      </w:r>
      <w:r>
        <w:rPr>
          <w:rFonts w:ascii="Times New Roman" w:hAnsi="Times New Roman"/>
        </w:rPr>
        <w:t xml:space="preserve">prediction intervals for each parameter as </w:t>
      </w:r>
      <w:r w:rsidR="00787CFF">
        <w:rPr>
          <w:rFonts w:ascii="Times New Roman" w:hAnsi="Times New Roman"/>
        </w:rPr>
        <w:t xml:space="preserve">the estimate </w:t>
      </w:r>
      <m:oMath>
        <m:r>
          <w:rPr>
            <w:rFonts w:ascii="Cambria Math" w:hAnsi="Cambria Math"/>
          </w:rPr>
          <m:t>1.96±</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σ</m:t>
                </m:r>
              </m:e>
              <m:sup>
                <m:r>
                  <w:rPr>
                    <w:rFonts w:ascii="Cambria Math" w:hAnsi="Cambria Math"/>
                  </w:rPr>
                  <m:t>2</m:t>
                </m:r>
              </m:sup>
            </m:sSup>
          </m:e>
        </m:rad>
      </m:oMath>
      <w:r w:rsidR="00787CFF">
        <w:rPr>
          <w:rFonts w:ascii="Times New Roman" w:hAnsi="Times New Roman"/>
        </w:rPr>
        <w:t xml:space="preserve"> </w:t>
      </w:r>
      <w:r w:rsidR="001673EB">
        <w:rPr>
          <w:rFonts w:ascii="Times New Roman" w:hAnsi="Times New Roman"/>
        </w:rPr>
        <w:t xml:space="preserve">where </w:t>
      </w:r>
      <w:r w:rsidR="00787CFF" w:rsidRPr="00A34C52">
        <w:rPr>
          <w:rFonts w:ascii="Symbol" w:hAnsi="Symbol"/>
          <w:i/>
        </w:rPr>
        <w:t></w:t>
      </w:r>
      <w:r w:rsidR="00787CFF" w:rsidRPr="00765D8B">
        <w:rPr>
          <w:rFonts w:ascii="Times New Roman" w:hAnsi="Times New Roman"/>
          <w:vertAlign w:val="superscript"/>
        </w:rPr>
        <w:t>2</w:t>
      </w:r>
      <w:r w:rsidR="00787CFF">
        <w:rPr>
          <w:rFonts w:ascii="Times New Roman" w:hAnsi="Times New Roman"/>
        </w:rPr>
        <w:t xml:space="preserve"> </w:t>
      </w:r>
      <w:r w:rsidR="001673EB">
        <w:rPr>
          <w:rFonts w:ascii="Times New Roman" w:hAnsi="Times New Roman"/>
        </w:rPr>
        <w:t xml:space="preserve">is the appropriate estimate from </w:t>
      </w:r>
      <w:r w:rsidR="00787CFF">
        <w:rPr>
          <w:rFonts w:ascii="Times New Roman" w:hAnsi="Times New Roman"/>
        </w:rPr>
        <w:t xml:space="preserve">eq. </w:t>
      </w:r>
      <w:r w:rsidR="00B47C3E">
        <w:rPr>
          <w:rFonts w:ascii="Times New Roman" w:hAnsi="Times New Roman"/>
        </w:rPr>
        <w:t>5</w:t>
      </w:r>
      <w:r w:rsidR="00787CFF">
        <w:rPr>
          <w:rFonts w:ascii="Times New Roman" w:hAnsi="Times New Roman"/>
        </w:rPr>
        <w:t xml:space="preserve">, </w:t>
      </w:r>
      <w:r w:rsidR="00B47C3E">
        <w:rPr>
          <w:rFonts w:ascii="Times New Roman" w:hAnsi="Times New Roman"/>
        </w:rPr>
        <w:t>6</w:t>
      </w:r>
      <w:r w:rsidR="00787CFF">
        <w:rPr>
          <w:rFonts w:ascii="Times New Roman" w:hAnsi="Times New Roman"/>
        </w:rPr>
        <w:t xml:space="preserve"> or </w:t>
      </w:r>
      <w:r w:rsidR="00B47C3E">
        <w:rPr>
          <w:rFonts w:ascii="Times New Roman" w:hAnsi="Times New Roman"/>
        </w:rPr>
        <w:t>7</w:t>
      </w:r>
      <w:r w:rsidR="00787CFF">
        <w:rPr>
          <w:rFonts w:ascii="Times New Roman" w:hAnsi="Times New Roman"/>
        </w:rPr>
        <w:t>.</w:t>
      </w:r>
      <w:r>
        <w:rPr>
          <w:rFonts w:ascii="Times New Roman" w:hAnsi="Times New Roman"/>
        </w:rPr>
        <w:t xml:space="preserve">  </w:t>
      </w:r>
      <w:r w:rsidR="003A491B">
        <w:rPr>
          <w:rFonts w:ascii="Times New Roman" w:hAnsi="Times New Roman"/>
        </w:rPr>
        <w:t xml:space="preserve">The value of </w:t>
      </w:r>
      <m:oMath>
        <m:sSubSup>
          <m:sSubSupPr>
            <m:ctrlPr>
              <w:rPr>
                <w:rFonts w:ascii="Cambria Math" w:hAnsi="Cambria Math"/>
                <w:i/>
              </w:rPr>
            </m:ctrlPr>
          </m:sSubSupPr>
          <m:e>
            <m:r>
              <w:rPr>
                <w:rFonts w:ascii="Cambria Math" w:hAnsi="Cambria Math"/>
              </w:rPr>
              <m:t>σ</m:t>
            </m:r>
          </m:e>
          <m:sub>
            <m:sSub>
              <m:sSubPr>
                <m:ctrlPr>
                  <w:rPr>
                    <w:rFonts w:ascii="Cambria Math" w:hAnsi="Cambria Math"/>
                    <w:i/>
                  </w:rPr>
                </m:ctrlPr>
              </m:sSubPr>
              <m:e>
                <m:r>
                  <w:rPr>
                    <w:rFonts w:ascii="Cambria Math" w:hAnsi="Cambria Math"/>
                  </w:rPr>
                  <m:t>Z</m:t>
                </m:r>
              </m:e>
              <m:sub>
                <m:r>
                  <w:rPr>
                    <w:rFonts w:ascii="Cambria Math" w:hAnsi="Cambria Math"/>
                  </w:rPr>
                  <m:t>c,min</m:t>
                </m:r>
              </m:sub>
            </m:sSub>
          </m:sub>
          <m:sup>
            <m:r>
              <w:rPr>
                <w:rFonts w:ascii="Cambria Math" w:hAnsi="Cambria Math"/>
              </w:rPr>
              <m:t>2</m:t>
            </m:r>
          </m:sup>
        </m:sSubSup>
      </m:oMath>
      <w:r w:rsidR="00237B64">
        <w:rPr>
          <w:rFonts w:ascii="Times New Roman" w:hAnsi="Times New Roman"/>
        </w:rPr>
        <w:t xml:space="preserve"> </w:t>
      </w:r>
      <w:r w:rsidR="003A491B">
        <w:rPr>
          <w:rFonts w:ascii="Times New Roman" w:hAnsi="Times New Roman"/>
        </w:rPr>
        <w:t xml:space="preserve">is not defined when </w:t>
      </w:r>
      <w:r w:rsidR="003A491B" w:rsidRPr="00950B99">
        <w:rPr>
          <w:rFonts w:ascii="Symbol" w:hAnsi="Symbol"/>
          <w:i/>
        </w:rPr>
        <w:t></w:t>
      </w:r>
      <w:r w:rsidR="003A491B" w:rsidRPr="00950B99">
        <w:rPr>
          <w:rFonts w:ascii="Symbol" w:hAnsi="Symbol"/>
          <w:i/>
        </w:rPr>
        <w:t></w:t>
      </w:r>
      <w:r w:rsidR="003A491B" w:rsidRPr="00950B99">
        <w:rPr>
          <w:rFonts w:ascii="Times New Roman" w:hAnsi="Times New Roman"/>
          <w:i/>
        </w:rPr>
        <w:t xml:space="preserve">- </w:t>
      </w:r>
      <w:r w:rsidR="003A491B" w:rsidRPr="002C22D6">
        <w:rPr>
          <w:rFonts w:ascii="Times New Roman" w:hAnsi="Times New Roman"/>
        </w:rPr>
        <w:t>2</w:t>
      </w:r>
      <w:r w:rsidR="003A491B" w:rsidRPr="00950B99">
        <w:rPr>
          <w:rFonts w:ascii="Symbol" w:hAnsi="Symbol"/>
          <w:i/>
        </w:rPr>
        <w:t></w:t>
      </w:r>
      <w:r w:rsidR="003A491B">
        <w:rPr>
          <w:rFonts w:ascii="Symbol" w:hAnsi="Symbol"/>
        </w:rPr>
        <w:t></w:t>
      </w:r>
      <w:r w:rsidR="003A491B">
        <w:rPr>
          <w:rFonts w:ascii="Times New Roman" w:hAnsi="Times New Roman"/>
        </w:rPr>
        <w:t xml:space="preserve">&lt; 0 because </w:t>
      </w:r>
      <w:proofErr w:type="gramStart"/>
      <w:r w:rsidR="003A491B" w:rsidRPr="00765D8B">
        <w:rPr>
          <w:rFonts w:ascii="Times New Roman" w:hAnsi="Times New Roman"/>
          <w:i/>
        </w:rPr>
        <w:t>Z</w:t>
      </w:r>
      <w:r w:rsidR="003A491B" w:rsidRPr="00765D8B">
        <w:rPr>
          <w:rFonts w:ascii="Times New Roman" w:hAnsi="Times New Roman"/>
          <w:i/>
          <w:vertAlign w:val="subscript"/>
        </w:rPr>
        <w:t>c,min</w:t>
      </w:r>
      <w:proofErr w:type="gramEnd"/>
      <w:r w:rsidR="003A491B">
        <w:rPr>
          <w:rFonts w:ascii="Times New Roman" w:hAnsi="Times New Roman"/>
        </w:rPr>
        <w:t xml:space="preserve"> is </w:t>
      </w:r>
      <w:r w:rsidR="00B47C3E">
        <w:rPr>
          <w:rFonts w:ascii="Times New Roman" w:hAnsi="Times New Roman"/>
        </w:rPr>
        <w:t>fixed at</w:t>
      </w:r>
      <w:r w:rsidR="00237B64">
        <w:rPr>
          <w:rFonts w:ascii="Times New Roman" w:hAnsi="Times New Roman"/>
        </w:rPr>
        <w:t xml:space="preserve"> zero</w:t>
      </w:r>
      <w:r>
        <w:rPr>
          <w:rFonts w:ascii="Times New Roman" w:hAnsi="Times New Roman"/>
        </w:rPr>
        <w:t xml:space="preserve"> (</w:t>
      </w:r>
      <w:r w:rsidR="004536FC">
        <w:rPr>
          <w:rFonts w:ascii="Times New Roman" w:hAnsi="Times New Roman"/>
        </w:rPr>
        <w:t>Fig.</w:t>
      </w:r>
      <w:r>
        <w:rPr>
          <w:rFonts w:ascii="Times New Roman" w:hAnsi="Times New Roman"/>
        </w:rPr>
        <w:t xml:space="preserve"> 3b)</w:t>
      </w:r>
      <w:r w:rsidR="00237B64">
        <w:rPr>
          <w:rFonts w:ascii="Times New Roman" w:hAnsi="Times New Roman"/>
        </w:rPr>
        <w:t>.</w:t>
      </w:r>
      <w:r w:rsidR="003A491B">
        <w:rPr>
          <w:rFonts w:ascii="Times New Roman" w:hAnsi="Times New Roman"/>
        </w:rPr>
        <w:t xml:space="preserve">  </w:t>
      </w:r>
      <w:r w:rsidR="00EF4244">
        <w:rPr>
          <w:rFonts w:ascii="Times New Roman" w:hAnsi="Times New Roman"/>
        </w:rPr>
        <w:t xml:space="preserve">Given the estimated prediction intervals, we also considered depth of colonization to be inestimable </w:t>
      </w:r>
      <w:r w:rsidR="00910D26" w:rsidRPr="00997053">
        <w:rPr>
          <w:rFonts w:ascii="Times New Roman" w:hAnsi="Times New Roman"/>
        </w:rPr>
        <w:t xml:space="preserve">if the 95% </w:t>
      </w:r>
      <w:r w:rsidR="005559E8">
        <w:rPr>
          <w:rFonts w:ascii="Times New Roman" w:hAnsi="Times New Roman"/>
        </w:rPr>
        <w:t xml:space="preserve">prediction </w:t>
      </w:r>
      <w:r w:rsidR="00910D26" w:rsidRPr="00997053">
        <w:rPr>
          <w:rFonts w:ascii="Times New Roman" w:hAnsi="Times New Roman"/>
        </w:rPr>
        <w:t xml:space="preserve">interval for </w:t>
      </w:r>
      <w:proofErr w:type="spellStart"/>
      <w:proofErr w:type="gramStart"/>
      <w:r w:rsidR="00EF043C" w:rsidRPr="00660E87">
        <w:rPr>
          <w:rFonts w:ascii="Times New Roman" w:hAnsi="Times New Roman"/>
          <w:i/>
        </w:rPr>
        <w:t>Z</w:t>
      </w:r>
      <w:r w:rsidR="00A34C52">
        <w:rPr>
          <w:rFonts w:ascii="Times New Roman" w:hAnsi="Times New Roman"/>
          <w:i/>
          <w:vertAlign w:val="subscript"/>
        </w:rPr>
        <w:t>c,</w:t>
      </w:r>
      <w:r w:rsidR="00EF043C">
        <w:rPr>
          <w:rFonts w:ascii="Times New Roman" w:hAnsi="Times New Roman"/>
          <w:i/>
          <w:vertAlign w:val="subscript"/>
        </w:rPr>
        <w:t>max</w:t>
      </w:r>
      <w:proofErr w:type="spellEnd"/>
      <w:proofErr w:type="gramEnd"/>
      <w:r w:rsidR="007E08DD">
        <w:rPr>
          <w:rFonts w:ascii="Times New Roman" w:hAnsi="Times New Roman"/>
        </w:rPr>
        <w:t xml:space="preserve"> included zero.</w:t>
      </w:r>
    </w:p>
    <w:p w14:paraId="47580BD6" w14:textId="4AF72C13" w:rsidR="0068461B" w:rsidRDefault="0068461B" w:rsidP="00F9394E">
      <w:pPr>
        <w:spacing w:before="0" w:after="0" w:line="360" w:lineRule="auto"/>
        <w:rPr>
          <w:rFonts w:ascii="Times New Roman" w:hAnsi="Times New Roman"/>
        </w:rPr>
      </w:pPr>
      <w:r>
        <w:rPr>
          <w:rFonts w:ascii="Times New Roman" w:hAnsi="Times New Roman"/>
        </w:rPr>
        <w:tab/>
        <w:t xml:space="preserve">Given estimates of depth of colonization for grid nodes, calculated as above, </w:t>
      </w:r>
      <w:r w:rsidR="004D658F">
        <w:rPr>
          <w:rFonts w:ascii="Times New Roman" w:hAnsi="Times New Roman"/>
        </w:rPr>
        <w:t>s</w:t>
      </w:r>
      <w:r w:rsidR="0069701D">
        <w:rPr>
          <w:rFonts w:ascii="Times New Roman" w:hAnsi="Times New Roman"/>
        </w:rPr>
        <w:t xml:space="preserve">egment </w:t>
      </w:r>
      <w:r w:rsidR="00654970">
        <w:rPr>
          <w:rFonts w:ascii="Times New Roman" w:hAnsi="Times New Roman"/>
        </w:rPr>
        <w:t>mean</w:t>
      </w:r>
      <w:r w:rsidR="0069701D">
        <w:rPr>
          <w:rFonts w:ascii="Times New Roman" w:hAnsi="Times New Roman"/>
        </w:rPr>
        <w:t>s</w:t>
      </w:r>
      <w:r w:rsidR="00654970">
        <w:rPr>
          <w:rFonts w:ascii="Times New Roman" w:hAnsi="Times New Roman"/>
        </w:rPr>
        <w:t xml:space="preserve"> and standard error</w:t>
      </w:r>
      <w:r w:rsidR="0069701D">
        <w:rPr>
          <w:rFonts w:ascii="Times New Roman" w:hAnsi="Times New Roman"/>
        </w:rPr>
        <w:t>s</w:t>
      </w:r>
      <w:r w:rsidR="00654970">
        <w:rPr>
          <w:rFonts w:ascii="Times New Roman" w:hAnsi="Times New Roman"/>
        </w:rPr>
        <w:t xml:space="preserve"> </w:t>
      </w:r>
      <w:r w:rsidR="0069701D">
        <w:rPr>
          <w:rFonts w:ascii="Times New Roman" w:hAnsi="Times New Roman"/>
        </w:rPr>
        <w:t>were computed</w:t>
      </w:r>
      <w:r w:rsidR="00654970">
        <w:rPr>
          <w:rFonts w:ascii="Times New Roman" w:hAnsi="Times New Roman"/>
        </w:rPr>
        <w:t xml:space="preserve"> using an intercept-only spatial mixed model</w:t>
      </w:r>
      <w:r w:rsidR="004D658F">
        <w:rPr>
          <w:rFonts w:ascii="Times New Roman" w:hAnsi="Times New Roman"/>
        </w:rPr>
        <w:t xml:space="preserve">, implemented </w:t>
      </w:r>
      <w:r w:rsidR="00654970">
        <w:rPr>
          <w:rFonts w:ascii="Times New Roman" w:hAnsi="Times New Roman"/>
        </w:rPr>
        <w:t>using the nlme package in R</w:t>
      </w:r>
      <w:r w:rsidR="006C5EEB">
        <w:rPr>
          <w:rFonts w:ascii="Times New Roman" w:hAnsi="Times New Roman"/>
        </w:rPr>
        <w:t xml:space="preserve"> (Pinheiro </w:t>
      </w:r>
      <w:r w:rsidR="00B6180C" w:rsidRPr="00B6180C">
        <w:rPr>
          <w:rFonts w:ascii="Times New Roman" w:hAnsi="Times New Roman"/>
        </w:rPr>
        <w:t>et al</w:t>
      </w:r>
      <w:r w:rsidR="006C5EEB">
        <w:rPr>
          <w:rFonts w:ascii="Times New Roman" w:hAnsi="Times New Roman"/>
        </w:rPr>
        <w:t>. 2016)</w:t>
      </w:r>
      <w:r>
        <w:rPr>
          <w:rFonts w:ascii="Times New Roman" w:hAnsi="Times New Roman"/>
        </w:rPr>
        <w:t>, thereby accounting for spatial autocorrelation among the gridded estimates.</w:t>
      </w:r>
      <w:r w:rsidR="00654970">
        <w:rPr>
          <w:rFonts w:ascii="Times New Roman" w:hAnsi="Times New Roman"/>
        </w:rPr>
        <w:t xml:space="preserve">  A</w:t>
      </w:r>
      <w:r w:rsidR="0069701D">
        <w:rPr>
          <w:rFonts w:ascii="Times New Roman" w:hAnsi="Times New Roman"/>
        </w:rPr>
        <w:t>n isotropic</w:t>
      </w:r>
      <w:r w:rsidR="00654970">
        <w:rPr>
          <w:rFonts w:ascii="Times New Roman" w:hAnsi="Times New Roman"/>
        </w:rPr>
        <w:t xml:space="preserve"> </w:t>
      </w:r>
      <w:r w:rsidR="00385EFF">
        <w:rPr>
          <w:rFonts w:ascii="Times New Roman" w:hAnsi="Times New Roman"/>
        </w:rPr>
        <w:t xml:space="preserve">Gaussian </w:t>
      </w:r>
      <w:r w:rsidR="00654970">
        <w:rPr>
          <w:rFonts w:ascii="Times New Roman" w:hAnsi="Times New Roman"/>
        </w:rPr>
        <w:t>correlation structure</w:t>
      </w:r>
      <w:r w:rsidR="003D0751">
        <w:rPr>
          <w:rFonts w:ascii="Times New Roman" w:hAnsi="Times New Roman"/>
        </w:rPr>
        <w:t xml:space="preserve"> with a nugget effect</w:t>
      </w:r>
      <w:r w:rsidR="00385EFF">
        <w:rPr>
          <w:rFonts w:ascii="Times New Roman" w:hAnsi="Times New Roman"/>
        </w:rPr>
        <w:t xml:space="preserve"> </w:t>
      </w:r>
      <w:r w:rsidR="00654970">
        <w:rPr>
          <w:rFonts w:ascii="Times New Roman" w:hAnsi="Times New Roman"/>
        </w:rPr>
        <w:t>was selected from among other options based on the Akaike Information Criterion.</w:t>
      </w:r>
      <w:r w:rsidR="00A13D34" w:rsidRPr="00A13D34">
        <w:rPr>
          <w:rFonts w:ascii="Times New Roman" w:hAnsi="Times New Roman"/>
        </w:rPr>
        <w:t xml:space="preserve"> </w:t>
      </w:r>
      <w:r w:rsidR="00A13D34">
        <w:rPr>
          <w:rFonts w:ascii="Times New Roman" w:hAnsi="Times New Roman"/>
        </w:rPr>
        <w:t>Th</w:t>
      </w:r>
      <w:r>
        <w:rPr>
          <w:rFonts w:ascii="Times New Roman" w:hAnsi="Times New Roman"/>
        </w:rPr>
        <w:t xml:space="preserve">is approach made it possible to separate variability within the segment from uncertainty regarding either individual node estimates or segment means.  Whole segment estimates, calculated using a single node with a large search radius also provided an estimate of uncertainty, but not an estimate of variability within the segment. </w:t>
      </w:r>
    </w:p>
    <w:p w14:paraId="14F74D02" w14:textId="77777777" w:rsidR="001D6EF1" w:rsidRDefault="001D6EF1" w:rsidP="00F9394E">
      <w:pPr>
        <w:spacing w:before="0" w:after="0" w:line="360" w:lineRule="auto"/>
        <w:rPr>
          <w:rFonts w:ascii="Times New Roman" w:hAnsi="Times New Roman"/>
        </w:rPr>
      </w:pPr>
    </w:p>
    <w:p w14:paraId="59CC486C" w14:textId="714FD0B8" w:rsidR="001D6EF1" w:rsidRPr="0069309F" w:rsidRDefault="008803F4" w:rsidP="001D6EF1">
      <w:pPr>
        <w:spacing w:before="0"/>
        <w:rPr>
          <w:rFonts w:ascii="Times New Roman" w:hAnsi="Times New Roman"/>
          <w:i/>
        </w:rPr>
      </w:pPr>
      <w:bookmarkStart w:id="6" w:name="relating-depth-of-colonization-and-water"/>
      <w:r>
        <w:rPr>
          <w:rFonts w:ascii="Times New Roman" w:hAnsi="Times New Roman"/>
          <w:i/>
        </w:rPr>
        <w:t>Seagrass Light Requirements</w:t>
      </w:r>
    </w:p>
    <w:bookmarkEnd w:id="6"/>
    <w:p w14:paraId="142EC549" w14:textId="085E5FB9" w:rsidR="00270510" w:rsidRDefault="008803F4" w:rsidP="0069309F">
      <w:pPr>
        <w:spacing w:before="0" w:after="0" w:line="360" w:lineRule="auto"/>
        <w:ind w:firstLine="720"/>
        <w:rPr>
          <w:rFonts w:ascii="Times New Roman" w:hAnsi="Times New Roman"/>
        </w:rPr>
      </w:pPr>
      <w:r>
        <w:rPr>
          <w:rFonts w:ascii="Times New Roman" w:hAnsi="Times New Roman"/>
        </w:rPr>
        <w:t xml:space="preserve">Seagrass light requirements were </w:t>
      </w:r>
      <w:r w:rsidR="0056750B">
        <w:rPr>
          <w:rFonts w:ascii="Times New Roman" w:hAnsi="Times New Roman"/>
        </w:rPr>
        <w:t xml:space="preserve">estimated </w:t>
      </w:r>
      <w:r>
        <w:rPr>
          <w:rFonts w:ascii="Times New Roman" w:hAnsi="Times New Roman"/>
        </w:rPr>
        <w:t xml:space="preserve">as the </w:t>
      </w:r>
      <w:r w:rsidR="008A5976">
        <w:rPr>
          <w:rFonts w:ascii="Times New Roman" w:hAnsi="Times New Roman"/>
        </w:rPr>
        <w:t xml:space="preserve">average </w:t>
      </w:r>
      <w:r>
        <w:rPr>
          <w:rFonts w:ascii="Times New Roman" w:hAnsi="Times New Roman"/>
        </w:rPr>
        <w:t xml:space="preserve">fraction of </w:t>
      </w:r>
      <w:r w:rsidR="00F76CBC">
        <w:rPr>
          <w:rFonts w:ascii="Times New Roman" w:hAnsi="Times New Roman"/>
        </w:rPr>
        <w:t xml:space="preserve">surface irradiance (PAR) </w:t>
      </w:r>
      <w:r>
        <w:rPr>
          <w:rFonts w:ascii="Times New Roman" w:hAnsi="Times New Roman"/>
        </w:rPr>
        <w:t>reach</w:t>
      </w:r>
      <w:r w:rsidR="008A5976">
        <w:rPr>
          <w:rFonts w:ascii="Times New Roman" w:hAnsi="Times New Roman"/>
        </w:rPr>
        <w:t>ing</w:t>
      </w:r>
      <w:r>
        <w:rPr>
          <w:rFonts w:ascii="Times New Roman" w:hAnsi="Times New Roman"/>
        </w:rPr>
        <w:t xml:space="preserve"> the depth of colonization, which was quantified for this purpose as </w:t>
      </w:r>
      <w:r w:rsidRPr="005F158F">
        <w:rPr>
          <w:rFonts w:ascii="Times New Roman" w:hAnsi="Times New Roman"/>
          <w:i/>
        </w:rPr>
        <w:t>Z</w:t>
      </w:r>
      <w:r w:rsidR="00097AD1">
        <w:rPr>
          <w:rFonts w:ascii="Times New Roman" w:hAnsi="Times New Roman"/>
          <w:i/>
          <w:vertAlign w:val="subscript"/>
        </w:rPr>
        <w:t>c,</w:t>
      </w:r>
      <w:r w:rsidRPr="005F158F">
        <w:rPr>
          <w:rFonts w:ascii="Times New Roman" w:hAnsi="Times New Roman"/>
          <w:i/>
          <w:vertAlign w:val="subscript"/>
        </w:rPr>
        <w:t>med</w:t>
      </w:r>
      <w:r w:rsidR="00977D24">
        <w:rPr>
          <w:rFonts w:ascii="Times New Roman" w:hAnsi="Times New Roman"/>
        </w:rPr>
        <w:t>. T</w:t>
      </w:r>
      <w:r w:rsidR="008A5976">
        <w:rPr>
          <w:rFonts w:ascii="Times New Roman" w:hAnsi="Times New Roman"/>
        </w:rPr>
        <w:t xml:space="preserve">he same calculations using </w:t>
      </w:r>
      <w:r w:rsidR="008A5976" w:rsidRPr="00097AD1">
        <w:rPr>
          <w:rFonts w:ascii="Times New Roman" w:hAnsi="Times New Roman"/>
          <w:i/>
        </w:rPr>
        <w:t>Z</w:t>
      </w:r>
      <w:r w:rsidR="008A5976" w:rsidRPr="00097AD1">
        <w:rPr>
          <w:rFonts w:ascii="Times New Roman" w:hAnsi="Times New Roman"/>
          <w:i/>
          <w:vertAlign w:val="subscript"/>
        </w:rPr>
        <w:t>c,max</w:t>
      </w:r>
      <w:r w:rsidR="008A5976">
        <w:rPr>
          <w:rFonts w:ascii="Times New Roman" w:hAnsi="Times New Roman"/>
        </w:rPr>
        <w:t xml:space="preserve"> are inclu</w:t>
      </w:r>
      <w:r w:rsidR="00977D24">
        <w:rPr>
          <w:rFonts w:ascii="Times New Roman" w:hAnsi="Times New Roman"/>
        </w:rPr>
        <w:t xml:space="preserve">ded </w:t>
      </w:r>
      <w:r w:rsidR="0052374B">
        <w:rPr>
          <w:rFonts w:ascii="Times New Roman" w:hAnsi="Times New Roman"/>
        </w:rPr>
        <w:t>as</w:t>
      </w:r>
      <w:r w:rsidR="00977D24">
        <w:rPr>
          <w:rFonts w:ascii="Times New Roman" w:hAnsi="Times New Roman"/>
        </w:rPr>
        <w:t xml:space="preserve"> supplemental information</w:t>
      </w:r>
      <w:r w:rsidR="008A5976">
        <w:rPr>
          <w:rFonts w:ascii="Times New Roman" w:hAnsi="Times New Roman"/>
        </w:rPr>
        <w:t>.</w:t>
      </w:r>
      <w:r>
        <w:rPr>
          <w:rFonts w:ascii="Times New Roman" w:hAnsi="Times New Roman"/>
        </w:rPr>
        <w:t xml:space="preserve">  </w:t>
      </w:r>
      <w:r w:rsidR="0056750B">
        <w:rPr>
          <w:rFonts w:ascii="Times New Roman" w:hAnsi="Times New Roman"/>
        </w:rPr>
        <w:t>L</w:t>
      </w:r>
      <w:r w:rsidR="006948A2">
        <w:rPr>
          <w:rFonts w:ascii="Times New Roman" w:hAnsi="Times New Roman"/>
        </w:rPr>
        <w:t xml:space="preserve">ight attenuation </w:t>
      </w:r>
      <w:r w:rsidR="0056750B">
        <w:rPr>
          <w:rFonts w:ascii="Times New Roman" w:hAnsi="Times New Roman"/>
        </w:rPr>
        <w:t>was</w:t>
      </w:r>
      <w:r>
        <w:rPr>
          <w:rFonts w:ascii="Times New Roman" w:hAnsi="Times New Roman"/>
        </w:rPr>
        <w:t xml:space="preserve"> quantified on </w:t>
      </w:r>
      <w:r w:rsidR="0056750B">
        <w:rPr>
          <w:rFonts w:ascii="Times New Roman" w:hAnsi="Times New Roman"/>
        </w:rPr>
        <w:t xml:space="preserve">the same grid as depth of colonization, which was </w:t>
      </w:r>
      <w:r w:rsidR="00C8265A">
        <w:rPr>
          <w:rFonts w:ascii="Times New Roman" w:hAnsi="Times New Roman"/>
        </w:rPr>
        <w:t xml:space="preserve">selected to maximize the number of matches between depth of colonization and </w:t>
      </w:r>
      <w:r w:rsidR="006948A2">
        <w:rPr>
          <w:rFonts w:ascii="Times New Roman" w:hAnsi="Times New Roman"/>
        </w:rPr>
        <w:t xml:space="preserve">light attenuation </w:t>
      </w:r>
      <w:r w:rsidR="00C8265A">
        <w:rPr>
          <w:rFonts w:ascii="Times New Roman" w:hAnsi="Times New Roman"/>
        </w:rPr>
        <w:t>measurements</w:t>
      </w:r>
      <w:r w:rsidR="002B057D">
        <w:rPr>
          <w:rFonts w:ascii="Times New Roman" w:hAnsi="Times New Roman"/>
        </w:rPr>
        <w:t xml:space="preserve">.  </w:t>
      </w:r>
      <w:r w:rsidR="008A5976">
        <w:rPr>
          <w:rFonts w:ascii="Times New Roman" w:hAnsi="Times New Roman"/>
        </w:rPr>
        <w:t xml:space="preserve">Grid cells centered more than 1 km from seagrass were not included, preventing spurious comparison of seagrass depth of colonization with </w:t>
      </w:r>
      <w:r w:rsidR="000E34F9">
        <w:rPr>
          <w:rFonts w:ascii="Times New Roman" w:hAnsi="Times New Roman"/>
        </w:rPr>
        <w:t xml:space="preserve">light attenuation </w:t>
      </w:r>
      <w:r w:rsidR="008A5976">
        <w:rPr>
          <w:rFonts w:ascii="Times New Roman" w:hAnsi="Times New Roman"/>
        </w:rPr>
        <w:t xml:space="preserve">far from shorelines.  </w:t>
      </w:r>
      <w:r w:rsidR="00160D3B">
        <w:rPr>
          <w:rFonts w:ascii="Times New Roman" w:hAnsi="Times New Roman"/>
        </w:rPr>
        <w:t xml:space="preserve">The </w:t>
      </w:r>
      <w:r w:rsidR="00DD405C">
        <w:rPr>
          <w:rFonts w:ascii="Times New Roman" w:hAnsi="Times New Roman"/>
        </w:rPr>
        <w:t xml:space="preserve">percentage of </w:t>
      </w:r>
      <w:r w:rsidR="00F76CBC">
        <w:rPr>
          <w:rFonts w:ascii="Times New Roman" w:hAnsi="Times New Roman"/>
        </w:rPr>
        <w:t xml:space="preserve">surface irradiance (% SI) </w:t>
      </w:r>
      <w:r w:rsidR="00160D3B">
        <w:rPr>
          <w:rFonts w:ascii="Times New Roman" w:hAnsi="Times New Roman"/>
        </w:rPr>
        <w:t xml:space="preserve">at </w:t>
      </w:r>
      <w:r w:rsidR="00DD405C">
        <w:rPr>
          <w:rFonts w:ascii="Times New Roman" w:hAnsi="Times New Roman"/>
        </w:rPr>
        <w:t xml:space="preserve">the </w:t>
      </w:r>
      <w:r w:rsidR="00CC1CCC">
        <w:rPr>
          <w:rFonts w:ascii="Times New Roman" w:hAnsi="Times New Roman"/>
        </w:rPr>
        <w:t xml:space="preserve">median </w:t>
      </w:r>
      <w:r w:rsidR="00160D3B">
        <w:rPr>
          <w:rFonts w:ascii="Times New Roman" w:hAnsi="Times New Roman"/>
        </w:rPr>
        <w:t xml:space="preserve">depth </w:t>
      </w:r>
      <w:r w:rsidR="00DD405C">
        <w:rPr>
          <w:rFonts w:ascii="Times New Roman" w:hAnsi="Times New Roman"/>
        </w:rPr>
        <w:t xml:space="preserve">of colonization </w:t>
      </w:r>
      <w:r w:rsidR="00160D3B">
        <w:rPr>
          <w:rFonts w:ascii="Times New Roman" w:hAnsi="Times New Roman"/>
        </w:rPr>
        <w:t xml:space="preserve">was computed </w:t>
      </w:r>
      <w:r w:rsidR="00DD405C">
        <w:rPr>
          <w:rFonts w:ascii="Times New Roman" w:hAnsi="Times New Roman"/>
        </w:rPr>
        <w:t xml:space="preserve">using </w:t>
      </w:r>
    </w:p>
    <w:p w14:paraId="61534B3F" w14:textId="4F5F0AFE" w:rsidR="00270510" w:rsidRPr="00A9448D" w:rsidRDefault="00F76CBC" w:rsidP="00A9448D">
      <w:pPr>
        <w:spacing w:before="0" w:after="0" w:line="360" w:lineRule="auto"/>
        <w:jc w:val="center"/>
        <w:rPr>
          <w:rFonts w:ascii="Times New Roman" w:hAnsi="Times New Roman"/>
        </w:rPr>
      </w:pPr>
      <w:r w:rsidRPr="00DD405C">
        <w:rPr>
          <w:rFonts w:ascii="Times New Roman" w:hAnsi="Times New Roman"/>
          <w:position w:val="-30"/>
        </w:rPr>
        <w:object w:dxaOrig="3320" w:dyaOrig="680" w14:anchorId="28DF5054">
          <v:shape id="_x0000_i1026" type="#_x0000_t75" style="width:165pt;height:36pt" o:ole="">
            <v:imagedata r:id="rId16" o:title=""/>
          </v:shape>
          <o:OLEObject Type="Embed" ProgID="Equation.3" ShapeID="_x0000_i1026" DrawAspect="Content" ObjectID="_1551680367" r:id="rId17"/>
        </w:object>
      </w:r>
      <w:r w:rsidR="00A9448D">
        <w:rPr>
          <w:rFonts w:ascii="Times New Roman" w:hAnsi="Times New Roman"/>
        </w:rPr>
        <w:t xml:space="preserve">   </w:t>
      </w:r>
      <w:r w:rsidR="007D6BDE">
        <w:rPr>
          <w:rFonts w:ascii="Times New Roman" w:hAnsi="Times New Roman"/>
        </w:rPr>
        <w:tab/>
      </w:r>
      <w:r w:rsidR="007D6BDE">
        <w:rPr>
          <w:rFonts w:ascii="Times New Roman" w:hAnsi="Times New Roman"/>
        </w:rPr>
        <w:tab/>
      </w:r>
      <w:r w:rsidR="00A9448D">
        <w:rPr>
          <w:rFonts w:ascii="Times New Roman" w:hAnsi="Times New Roman"/>
        </w:rPr>
        <w:t xml:space="preserve">  (</w:t>
      </w:r>
      <w:r w:rsidR="006C148E">
        <w:rPr>
          <w:rFonts w:ascii="Times New Roman" w:hAnsi="Times New Roman"/>
        </w:rPr>
        <w:t>8</w:t>
      </w:r>
      <w:r w:rsidR="00A9448D">
        <w:rPr>
          <w:rFonts w:ascii="Times New Roman" w:hAnsi="Times New Roman"/>
        </w:rPr>
        <w:t>)</w:t>
      </w:r>
    </w:p>
    <w:p w14:paraId="33EA88CE" w14:textId="1366BCC9" w:rsidR="00270510" w:rsidRDefault="007D6BDE" w:rsidP="00E47FB6">
      <w:pPr>
        <w:spacing w:before="0" w:after="0" w:line="360" w:lineRule="auto"/>
        <w:rPr>
          <w:rFonts w:ascii="Times New Roman" w:hAnsi="Times New Roman"/>
        </w:rPr>
      </w:pPr>
      <w:r>
        <w:rPr>
          <w:rFonts w:ascii="Times New Roman" w:hAnsi="Times New Roman"/>
        </w:rPr>
        <w:t xml:space="preserve">where the </w:t>
      </w:r>
      <w:r w:rsidR="00910D26" w:rsidRPr="00997053">
        <w:rPr>
          <w:rFonts w:ascii="Times New Roman" w:hAnsi="Times New Roman"/>
        </w:rPr>
        <w:t>light extinction coefficient (</w:t>
      </w:r>
      <w:r w:rsidR="00A9448D" w:rsidRPr="00A9448D">
        <w:rPr>
          <w:rFonts w:ascii="Times New Roman" w:hAnsi="Times New Roman"/>
          <w:i/>
        </w:rPr>
        <w:t>K</w:t>
      </w:r>
      <w:r w:rsidR="00A9448D" w:rsidRPr="00A9448D">
        <w:rPr>
          <w:rFonts w:ascii="Times New Roman" w:hAnsi="Times New Roman"/>
          <w:i/>
          <w:vertAlign w:val="subscript"/>
        </w:rPr>
        <w:t>d</w:t>
      </w:r>
      <w:r w:rsidR="00910D26" w:rsidRPr="00997053">
        <w:rPr>
          <w:rFonts w:ascii="Times New Roman" w:hAnsi="Times New Roman"/>
        </w:rPr>
        <w:t>)</w:t>
      </w:r>
      <w:r>
        <w:rPr>
          <w:rFonts w:ascii="Times New Roman" w:hAnsi="Times New Roman"/>
        </w:rPr>
        <w:t xml:space="preserve"> was obtained as a remote sensing product (Choctawhatchee Bay</w:t>
      </w:r>
      <w:r w:rsidR="000E34F9">
        <w:rPr>
          <w:rFonts w:ascii="Times New Roman" w:hAnsi="Times New Roman"/>
        </w:rPr>
        <w:t>, Tampa Bay</w:t>
      </w:r>
      <w:r>
        <w:rPr>
          <w:rFonts w:ascii="Times New Roman" w:hAnsi="Times New Roman"/>
        </w:rPr>
        <w:t xml:space="preserve">) or from field-based </w:t>
      </w:r>
      <w:r w:rsidR="008767B1">
        <w:rPr>
          <w:rFonts w:ascii="Times New Roman" w:hAnsi="Times New Roman"/>
        </w:rPr>
        <w:t>Secchi</w:t>
      </w:r>
      <w:r>
        <w:rPr>
          <w:rFonts w:ascii="Times New Roman" w:hAnsi="Times New Roman"/>
        </w:rPr>
        <w:t xml:space="preserve"> depth measurements</w:t>
      </w:r>
      <w:r w:rsidR="008A49F2">
        <w:rPr>
          <w:rFonts w:ascii="Times New Roman" w:hAnsi="Times New Roman"/>
        </w:rPr>
        <w:t xml:space="preserve"> (Indian River Lagoon)</w:t>
      </w:r>
      <w:r>
        <w:rPr>
          <w:rFonts w:ascii="Times New Roman" w:hAnsi="Times New Roman"/>
        </w:rPr>
        <w:t xml:space="preserve">.  Where </w:t>
      </w:r>
      <w:r w:rsidRPr="00765D8B">
        <w:rPr>
          <w:rFonts w:ascii="Times New Roman" w:hAnsi="Times New Roman"/>
          <w:i/>
        </w:rPr>
        <w:t>K</w:t>
      </w:r>
      <w:r w:rsidRPr="00765D8B">
        <w:rPr>
          <w:rFonts w:ascii="Times New Roman" w:hAnsi="Times New Roman"/>
          <w:i/>
          <w:vertAlign w:val="subscript"/>
        </w:rPr>
        <w:t>d</w:t>
      </w:r>
      <w:r>
        <w:rPr>
          <w:rFonts w:ascii="Times New Roman" w:hAnsi="Times New Roman"/>
        </w:rPr>
        <w:t xml:space="preserve"> was derived from </w:t>
      </w:r>
      <w:r w:rsidR="008767B1">
        <w:rPr>
          <w:rFonts w:ascii="Times New Roman" w:hAnsi="Times New Roman"/>
        </w:rPr>
        <w:t>Secchi</w:t>
      </w:r>
      <w:r>
        <w:rPr>
          <w:rFonts w:ascii="Times New Roman" w:hAnsi="Times New Roman"/>
        </w:rPr>
        <w:t xml:space="preserve"> depth</w:t>
      </w:r>
      <w:r w:rsidR="00C8265A">
        <w:rPr>
          <w:rFonts w:ascii="Times New Roman" w:hAnsi="Times New Roman"/>
        </w:rPr>
        <w:t xml:space="preserve"> (</w:t>
      </w:r>
      <w:r w:rsidR="00C8265A" w:rsidRPr="00765D8B">
        <w:rPr>
          <w:rFonts w:ascii="Times New Roman" w:hAnsi="Times New Roman"/>
          <w:i/>
        </w:rPr>
        <w:t>Z</w:t>
      </w:r>
      <w:r w:rsidR="008767B1">
        <w:rPr>
          <w:rFonts w:ascii="Times New Roman" w:hAnsi="Times New Roman"/>
          <w:i/>
          <w:vertAlign w:val="subscript"/>
        </w:rPr>
        <w:t>Secchi</w:t>
      </w:r>
      <w:r w:rsidR="00C8265A">
        <w:rPr>
          <w:rFonts w:ascii="Times New Roman" w:hAnsi="Times New Roman"/>
        </w:rPr>
        <w:t>)</w:t>
      </w:r>
      <w:r>
        <w:rPr>
          <w:rFonts w:ascii="Times New Roman" w:hAnsi="Times New Roman"/>
        </w:rPr>
        <w:t>, it was computed using</w:t>
      </w:r>
      <w:r w:rsidR="008C1F5F">
        <w:rPr>
          <w:rFonts w:ascii="Times New Roman" w:hAnsi="Times New Roman"/>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i/>
          <w:vertAlign w:val="subscript"/>
        </w:rPr>
        <w:t xml:space="preserve"> </w:t>
      </w:r>
      <w:r w:rsidR="008C1F5F">
        <w:rPr>
          <w:rFonts w:ascii="Times New Roman" w:hAnsi="Times New Roman"/>
        </w:rPr>
        <w:t xml:space="preserve">∙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8C1F5F">
        <w:rPr>
          <w:rFonts w:ascii="Times New Roman" w:hAnsi="Times New Roman"/>
        </w:rPr>
        <w:t xml:space="preserve"> =1.7.</w:t>
      </w:r>
      <w:r w:rsidR="004C4096">
        <w:rPr>
          <w:rFonts w:ascii="Times New Roman" w:hAnsi="Times New Roman"/>
        </w:rPr>
        <w:t xml:space="preserve"> The product</w:t>
      </w:r>
      <w:r w:rsidR="008C1F5F" w:rsidRPr="008C1F5F">
        <w:rPr>
          <w:rFonts w:ascii="Times New Roman" w:hAnsi="Times New Roman"/>
          <w:i/>
        </w:rPr>
        <w:t xml:space="preserve"> </w:t>
      </w:r>
      <w:proofErr w:type="spellStart"/>
      <w:r w:rsidR="008C1F5F" w:rsidRPr="008C1F5F">
        <w:rPr>
          <w:rFonts w:ascii="Times New Roman" w:hAnsi="Times New Roman"/>
          <w:i/>
        </w:rPr>
        <w:t>K</w:t>
      </w:r>
      <w:r w:rsidR="008C1F5F" w:rsidRPr="008C1F5F">
        <w:rPr>
          <w:rFonts w:ascii="Times New Roman" w:hAnsi="Times New Roman"/>
          <w:i/>
          <w:vertAlign w:val="subscript"/>
        </w:rPr>
        <w:t>d</w:t>
      </w:r>
      <w:proofErr w:type="spellEnd"/>
      <w:r w:rsidR="008C1F5F">
        <w:rPr>
          <w:rFonts w:ascii="Times New Roman" w:hAnsi="Times New Roman"/>
        </w:rPr>
        <w:t xml:space="preserve"> ∙</w:t>
      </w:r>
      <w:r w:rsidR="008C1F5F">
        <w:rPr>
          <w:rFonts w:ascii="Times New Roman" w:hAnsi="Times New Roman"/>
        </w:rPr>
        <w:t xml:space="preserve"> </w:t>
      </w:r>
      <w:proofErr w:type="spellStart"/>
      <w:r w:rsidR="008C1F5F" w:rsidRPr="008C1F5F">
        <w:rPr>
          <w:rFonts w:ascii="Times New Roman" w:hAnsi="Times New Roman"/>
          <w:i/>
        </w:rPr>
        <w:t>Z</w:t>
      </w:r>
      <w:r w:rsidR="008C1F5F" w:rsidRPr="008C1F5F">
        <w:rPr>
          <w:rFonts w:ascii="Times New Roman" w:hAnsi="Times New Roman"/>
          <w:i/>
          <w:vertAlign w:val="subscript"/>
        </w:rPr>
        <w:t>Secchi</w:t>
      </w:r>
      <w:proofErr w:type="spellEnd"/>
      <w:r w:rsidR="00910D26" w:rsidRPr="00997053">
        <w:rPr>
          <w:rFonts w:ascii="Times New Roman" w:hAnsi="Times New Roman"/>
        </w:rPr>
        <w:t xml:space="preserve"> </w:t>
      </w:r>
      <w:r w:rsidR="002335FA">
        <w:rPr>
          <w:rFonts w:ascii="Times New Roman" w:hAnsi="Times New Roman"/>
        </w:rPr>
        <w:t xml:space="preserve">varies in relation to </w:t>
      </w:r>
      <w:r w:rsidR="009F026F">
        <w:rPr>
          <w:rFonts w:ascii="Times New Roman" w:hAnsi="Times New Roman"/>
        </w:rPr>
        <w:t xml:space="preserve">the ratio of </w:t>
      </w:r>
      <w:r w:rsidR="002335FA">
        <w:rPr>
          <w:rFonts w:ascii="Times New Roman" w:hAnsi="Times New Roman"/>
        </w:rPr>
        <w:t xml:space="preserve">scattering </w:t>
      </w:r>
      <w:r w:rsidR="009F026F">
        <w:rPr>
          <w:rFonts w:ascii="Times New Roman" w:hAnsi="Times New Roman"/>
        </w:rPr>
        <w:t>to absorption</w:t>
      </w:r>
      <w:r w:rsidR="002335FA">
        <w:rPr>
          <w:rFonts w:ascii="Times New Roman" w:hAnsi="Times New Roman"/>
        </w:rPr>
        <w:t>, with higher values</w:t>
      </w:r>
      <w:r w:rsidR="009F026F">
        <w:rPr>
          <w:rFonts w:ascii="Times New Roman" w:hAnsi="Times New Roman"/>
        </w:rPr>
        <w:t xml:space="preserve"> for the product associated with greater scattering.  </w:t>
      </w:r>
      <w:r w:rsidR="002335FA">
        <w:rPr>
          <w:rFonts w:ascii="Times New Roman" w:hAnsi="Times New Roman"/>
        </w:rPr>
        <w:t xml:space="preserve"> A range of 1.1 to 2.0 (</w:t>
      </w:r>
      <w:r w:rsidR="009C58C8">
        <w:rPr>
          <w:rFonts w:ascii="Times New Roman" w:hAnsi="Times New Roman"/>
        </w:rPr>
        <w:t>Liu et al. 2005)</w:t>
      </w:r>
      <w:r w:rsidR="002335FA">
        <w:rPr>
          <w:rFonts w:ascii="Times New Roman" w:hAnsi="Times New Roman"/>
        </w:rPr>
        <w:t xml:space="preserve"> </w:t>
      </w:r>
      <w:r w:rsidR="002335FA" w:rsidRPr="006C5EEB">
        <w:rPr>
          <w:rFonts w:ascii="Times New Roman" w:hAnsi="Times New Roman"/>
        </w:rPr>
        <w:t xml:space="preserve">encompasses the values commonly applied in estuaries.  An analysis of 504 PAR profiles and corresponding Secchi depth measurements from Pensacola Bay, FL </w:t>
      </w:r>
      <w:r w:rsidR="002335FA" w:rsidRPr="006C5EEB">
        <w:rPr>
          <w:rFonts w:ascii="Times New Roman" w:hAnsi="Times New Roman"/>
        </w:rPr>
        <w:fldChar w:fldCharType="begin"/>
      </w:r>
      <w:r w:rsidR="002335FA" w:rsidRPr="006C5EEB">
        <w:rPr>
          <w:rFonts w:ascii="Times New Roman" w:hAnsi="Times New Roman"/>
        </w:rPr>
        <w:instrText xml:space="preserve"> ADDIN EN.CITE &lt;EndNote&gt;&lt;Cite&gt;&lt;Author&gt;Murrell&lt;/Author&gt;&lt;Year&gt;2009&lt;/Year&gt;&lt;RecNum&gt;38&lt;/RecNum&gt;&lt;DisplayText&gt;(Murrell&lt;style face="italic"&gt; et al.&lt;/style&gt; 2009)&lt;/DisplayText&gt;&lt;record&gt;&lt;rec-number&gt;38&lt;/rec-number&gt;&lt;foreign-keys&gt;&lt;key app="EN" db-id="0efda2apitpvzkea25gv5pwg9dwaesvtdxtv"&gt;38&lt;/key&gt;&lt;/foreign-keys&gt;&lt;ref-type name="Journal Article"&gt;17&lt;/ref-type&gt;&lt;contributors&gt;&lt;authors&gt;&lt;author&gt;Murrell,M M&lt;/author&gt;&lt;author&gt;Campbell,J G&lt;/author&gt;&lt;author&gt;Hagy,J D&lt;/author&gt;&lt;author&gt;Caffrey,J M&lt;/author&gt;&lt;/authors&gt;&lt;/contributors&gt;&lt;titles&gt;&lt;title&gt;Effects of irradiance on benthic and water column processes in a Gulf of Mexico estuary: Penscaola Bay, Florida, USA&lt;/title&gt;&lt;secondary-title&gt;Estuarine, Coastal and Shelf Science&lt;/secondary-title&gt;&lt;/titles&gt;&lt;periodical&gt;&lt;full-title&gt;Estuarine, Coastal and Shelf Science&lt;/full-title&gt;&lt;/periodical&gt;&lt;pages&gt;501-512&lt;/pages&gt;&lt;volume&gt;81&lt;/volume&gt;&lt;dates&gt;&lt;year&gt;2009&lt;/year&gt;&lt;/dates&gt;&lt;urls&gt;&lt;/urls&gt;&lt;/record&gt;&lt;/Cite&gt;&lt;/EndNote&gt;</w:instrText>
      </w:r>
      <w:r w:rsidR="002335FA" w:rsidRPr="006C5EEB">
        <w:rPr>
          <w:rFonts w:ascii="Times New Roman" w:hAnsi="Times New Roman"/>
        </w:rPr>
        <w:fldChar w:fldCharType="separate"/>
      </w:r>
      <w:r w:rsidR="002335FA" w:rsidRPr="006C5EEB">
        <w:rPr>
          <w:rFonts w:ascii="Times New Roman" w:hAnsi="Times New Roman"/>
          <w:noProof/>
        </w:rPr>
        <w:t>(</w:t>
      </w:r>
      <w:hyperlink w:anchor="_ENREF_28" w:tooltip="Murrell, 2009 #38" w:history="1">
        <w:r w:rsidR="002335FA" w:rsidRPr="006C5EEB">
          <w:rPr>
            <w:rFonts w:ascii="Times New Roman" w:hAnsi="Times New Roman"/>
            <w:noProof/>
          </w:rPr>
          <w:t>Murrell</w:t>
        </w:r>
        <w:r w:rsidR="002335FA" w:rsidRPr="006C5EEB">
          <w:rPr>
            <w:rFonts w:ascii="Times New Roman" w:hAnsi="Times New Roman"/>
            <w:i/>
            <w:noProof/>
          </w:rPr>
          <w:t xml:space="preserve"> </w:t>
        </w:r>
        <w:r w:rsidR="00B6180C" w:rsidRPr="00B6180C">
          <w:rPr>
            <w:rFonts w:ascii="Times New Roman" w:hAnsi="Times New Roman"/>
            <w:noProof/>
          </w:rPr>
          <w:t>et al</w:t>
        </w:r>
        <w:r w:rsidR="0022317E">
          <w:rPr>
            <w:rFonts w:ascii="Times New Roman" w:hAnsi="Times New Roman"/>
            <w:i/>
            <w:noProof/>
          </w:rPr>
          <w:t>.</w:t>
        </w:r>
        <w:r w:rsidR="002335FA" w:rsidRPr="006C5EEB">
          <w:rPr>
            <w:rFonts w:ascii="Times New Roman" w:hAnsi="Times New Roman"/>
            <w:noProof/>
          </w:rPr>
          <w:t xml:space="preserve"> 2009</w:t>
        </w:r>
      </w:hyperlink>
      <w:r w:rsidR="002335FA" w:rsidRPr="006C5EEB">
        <w:rPr>
          <w:rFonts w:ascii="Times New Roman" w:hAnsi="Times New Roman"/>
          <w:noProof/>
        </w:rPr>
        <w:t>)</w:t>
      </w:r>
      <w:r w:rsidR="002335FA" w:rsidRPr="006C5EEB">
        <w:rPr>
          <w:rFonts w:ascii="Times New Roman" w:hAnsi="Times New Roman"/>
        </w:rPr>
        <w:fldChar w:fldCharType="end"/>
      </w:r>
      <w:r w:rsidR="002335FA" w:rsidRPr="006C5EEB">
        <w:rPr>
          <w:rFonts w:ascii="Times New Roman" w:hAnsi="Times New Roman"/>
        </w:rPr>
        <w:t xml:space="preserve"> had a mean (±s.e.) </w:t>
      </w:r>
      <w:proofErr w:type="spellStart"/>
      <w:r w:rsidR="002335FA" w:rsidRPr="006C5EEB">
        <w:rPr>
          <w:rFonts w:ascii="Times New Roman" w:hAnsi="Times New Roman"/>
          <w:i/>
        </w:rPr>
        <w:t>K</w:t>
      </w:r>
      <w:r w:rsidR="002335FA" w:rsidRPr="006C5EEB">
        <w:rPr>
          <w:rFonts w:ascii="Times New Roman" w:hAnsi="Times New Roman"/>
          <w:i/>
          <w:vertAlign w:val="subscript"/>
        </w:rPr>
        <w:t>d</w:t>
      </w:r>
      <w:proofErr w:type="spellEnd"/>
      <w:r w:rsidR="008C1F5F">
        <w:rPr>
          <w:rFonts w:ascii="Times New Roman" w:hAnsi="Times New Roman"/>
          <w:i/>
          <w:vertAlign w:val="subscript"/>
        </w:rPr>
        <w:t xml:space="preserve"> </w:t>
      </w:r>
      <w:r w:rsidR="008C1F5F" w:rsidRPr="008C1F5F">
        <w:rPr>
          <w:rFonts w:ascii="Times New Roman" w:hAnsi="Times New Roman"/>
          <w:i/>
        </w:rPr>
        <w:t>∙</w:t>
      </w:r>
      <w:r w:rsidR="008C1F5F">
        <w:rPr>
          <w:rFonts w:ascii="Times New Roman" w:hAnsi="Times New Roman"/>
          <w:i/>
        </w:rPr>
        <w:t xml:space="preserve"> </w:t>
      </w:r>
      <w:proofErr w:type="spellStart"/>
      <w:r w:rsidR="002335FA" w:rsidRPr="006C5EEB">
        <w:rPr>
          <w:rFonts w:ascii="Times New Roman" w:hAnsi="Times New Roman"/>
          <w:i/>
        </w:rPr>
        <w:t>Z</w:t>
      </w:r>
      <w:r w:rsidR="008C1F5F">
        <w:rPr>
          <w:rFonts w:ascii="Times New Roman" w:hAnsi="Times New Roman"/>
          <w:i/>
          <w:vertAlign w:val="subscript"/>
        </w:rPr>
        <w:t>S</w:t>
      </w:r>
      <w:r w:rsidR="009F026F" w:rsidRPr="006C5EEB">
        <w:rPr>
          <w:rFonts w:ascii="Times New Roman" w:hAnsi="Times New Roman"/>
          <w:i/>
          <w:vertAlign w:val="subscript"/>
        </w:rPr>
        <w:t>ecchi</w:t>
      </w:r>
      <w:proofErr w:type="spellEnd"/>
      <w:r w:rsidR="002335FA" w:rsidRPr="006C5EEB">
        <w:rPr>
          <w:rFonts w:ascii="Times New Roman" w:hAnsi="Times New Roman"/>
        </w:rPr>
        <w:t xml:space="preserve"> of 1.63±0.</w:t>
      </w:r>
      <w:r w:rsidR="002335FA" w:rsidRPr="00BE2BDC">
        <w:rPr>
          <w:rFonts w:ascii="Times New Roman" w:hAnsi="Times New Roman"/>
        </w:rPr>
        <w:t xml:space="preserve">03, which likely reflects a relatively low ratio of scattering to absorption in the Florida estuaries </w:t>
      </w:r>
      <w:r w:rsidR="009F026F" w:rsidRPr="00BE2BDC">
        <w:rPr>
          <w:rFonts w:ascii="Times New Roman" w:hAnsi="Times New Roman"/>
        </w:rPr>
        <w:t>(</w:t>
      </w:r>
      <w:r w:rsidR="002335FA" w:rsidRPr="00BE2BDC">
        <w:rPr>
          <w:rFonts w:ascii="Times New Roman" w:hAnsi="Times New Roman"/>
        </w:rPr>
        <w:t>Davies-Colley</w:t>
      </w:r>
      <w:r w:rsidR="009F026F" w:rsidRPr="00BE2BDC">
        <w:rPr>
          <w:rFonts w:ascii="Times New Roman" w:hAnsi="Times New Roman"/>
        </w:rPr>
        <w:t xml:space="preserve"> and Vant</w:t>
      </w:r>
      <w:r w:rsidR="002335FA" w:rsidRPr="00BE2BDC">
        <w:rPr>
          <w:rFonts w:ascii="Times New Roman" w:hAnsi="Times New Roman"/>
        </w:rPr>
        <w:t xml:space="preserve"> 1988). </w:t>
      </w:r>
      <w:r w:rsidR="00CC1CCC" w:rsidRPr="00BE2BDC">
        <w:rPr>
          <w:rFonts w:ascii="Times New Roman" w:hAnsi="Times New Roman"/>
        </w:rPr>
        <w:t>The</w:t>
      </w:r>
      <w:r w:rsidR="00CC1CCC">
        <w:rPr>
          <w:rFonts w:ascii="Times New Roman" w:hAnsi="Times New Roman"/>
        </w:rPr>
        <w:t xml:space="preserve"> </w:t>
      </w:r>
      <w:r w:rsidR="00F76CBC">
        <w:rPr>
          <w:rFonts w:ascii="Times New Roman" w:hAnsi="Times New Roman"/>
        </w:rPr>
        <w:t xml:space="preserve">% SI </w:t>
      </w:r>
      <w:r w:rsidR="00CC1CCC">
        <w:rPr>
          <w:rFonts w:ascii="Times New Roman" w:hAnsi="Times New Roman"/>
        </w:rPr>
        <w:t>at the maximum depth of colonization (</w:t>
      </w:r>
      <w:r w:rsidR="00CC1CCC" w:rsidRPr="00765D8B">
        <w:rPr>
          <w:rFonts w:ascii="Times New Roman" w:hAnsi="Times New Roman"/>
          <w:i/>
        </w:rPr>
        <w:t>Z</w:t>
      </w:r>
      <w:r w:rsidR="00CC1CCC" w:rsidRPr="00765D8B">
        <w:rPr>
          <w:rFonts w:ascii="Times New Roman" w:hAnsi="Times New Roman"/>
          <w:i/>
          <w:vertAlign w:val="subscript"/>
        </w:rPr>
        <w:t>c,max</w:t>
      </w:r>
      <w:r w:rsidR="00CC1CCC">
        <w:rPr>
          <w:rFonts w:ascii="Times New Roman" w:hAnsi="Times New Roman"/>
        </w:rPr>
        <w:t xml:space="preserve">) was also estimated and is reported as supplemental information. </w:t>
      </w:r>
    </w:p>
    <w:p w14:paraId="2537DAC8" w14:textId="07A275C3" w:rsidR="008803F4" w:rsidRDefault="008803F4" w:rsidP="005F158F">
      <w:pPr>
        <w:spacing w:before="0" w:after="0" w:line="360" w:lineRule="auto"/>
        <w:ind w:firstLine="720"/>
        <w:rPr>
          <w:rFonts w:ascii="Times New Roman" w:hAnsi="Times New Roman"/>
        </w:rPr>
      </w:pPr>
      <w:r>
        <w:rPr>
          <w:rFonts w:ascii="Times New Roman" w:hAnsi="Times New Roman"/>
        </w:rPr>
        <w:t>Segment means and standard errors for light requirements were computed from the spatially-correlated gridded estimates using an intercept-only spatial mixed model, as for depth of colonization.  Tests for differences in mean light requirements</w:t>
      </w:r>
      <w:r w:rsidR="00C80677">
        <w:rPr>
          <w:rFonts w:ascii="Times New Roman" w:hAnsi="Times New Roman"/>
        </w:rPr>
        <w:t xml:space="preserve"> between</w:t>
      </w:r>
      <w:r w:rsidR="009A6363">
        <w:rPr>
          <w:rFonts w:ascii="Times New Roman" w:hAnsi="Times New Roman"/>
        </w:rPr>
        <w:t xml:space="preserve"> </w:t>
      </w:r>
      <w:r w:rsidR="0052374B">
        <w:rPr>
          <w:rFonts w:ascii="Times New Roman" w:hAnsi="Times New Roman"/>
        </w:rPr>
        <w:t xml:space="preserve">estuary segments </w:t>
      </w:r>
      <w:r>
        <w:rPr>
          <w:rFonts w:ascii="Times New Roman" w:hAnsi="Times New Roman"/>
        </w:rPr>
        <w:t>were also implemented using a spatial mixed model</w:t>
      </w:r>
      <w:r w:rsidR="00385EFF">
        <w:rPr>
          <w:rFonts w:ascii="Times New Roman" w:hAnsi="Times New Roman"/>
        </w:rPr>
        <w:t xml:space="preserve"> </w:t>
      </w:r>
      <w:r w:rsidR="009A6363">
        <w:rPr>
          <w:rFonts w:ascii="Times New Roman" w:hAnsi="Times New Roman"/>
        </w:rPr>
        <w:t xml:space="preserve">using the nlme package </w:t>
      </w:r>
      <w:r w:rsidR="00385EFF">
        <w:rPr>
          <w:rFonts w:ascii="Times New Roman" w:hAnsi="Times New Roman"/>
        </w:rPr>
        <w:t>in R</w:t>
      </w:r>
      <w:r>
        <w:rPr>
          <w:rFonts w:ascii="Times New Roman" w:hAnsi="Times New Roman"/>
        </w:rPr>
        <w:t>, in this case with a single categorical fixed effect (</w:t>
      </w:r>
      <w:r w:rsidR="0052374B">
        <w:rPr>
          <w:rFonts w:ascii="Times New Roman" w:hAnsi="Times New Roman"/>
        </w:rPr>
        <w:t>estuary segment</w:t>
      </w:r>
      <w:r>
        <w:rPr>
          <w:rFonts w:ascii="Times New Roman" w:hAnsi="Times New Roman"/>
        </w:rPr>
        <w:t>)</w:t>
      </w:r>
      <w:r w:rsidR="003D0751">
        <w:rPr>
          <w:rFonts w:ascii="Times New Roman" w:hAnsi="Times New Roman"/>
        </w:rPr>
        <w:t xml:space="preserve"> and a </w:t>
      </w:r>
      <w:r w:rsidR="00385EFF">
        <w:rPr>
          <w:rFonts w:ascii="Times New Roman" w:hAnsi="Times New Roman"/>
        </w:rPr>
        <w:t>G</w:t>
      </w:r>
      <w:r w:rsidR="003D0751">
        <w:rPr>
          <w:rFonts w:ascii="Times New Roman" w:hAnsi="Times New Roman"/>
        </w:rPr>
        <w:t>a</w:t>
      </w:r>
      <w:r w:rsidR="00D4254A">
        <w:rPr>
          <w:rFonts w:ascii="Times New Roman" w:hAnsi="Times New Roman"/>
        </w:rPr>
        <w:t>u</w:t>
      </w:r>
      <w:r w:rsidR="003D0751">
        <w:rPr>
          <w:rFonts w:ascii="Times New Roman" w:hAnsi="Times New Roman"/>
        </w:rPr>
        <w:t>ssian spatial correlation structure with a nugget effect</w:t>
      </w:r>
      <w:r>
        <w:rPr>
          <w:rFonts w:ascii="Times New Roman" w:hAnsi="Times New Roman"/>
        </w:rPr>
        <w:t xml:space="preserve">.  </w:t>
      </w:r>
    </w:p>
    <w:p w14:paraId="00EEA0B2" w14:textId="77777777" w:rsidR="008F08DF" w:rsidRDefault="008F08DF" w:rsidP="001A4545">
      <w:pPr>
        <w:spacing w:before="0" w:after="0" w:line="360" w:lineRule="auto"/>
        <w:rPr>
          <w:rFonts w:ascii="Times New Roman" w:hAnsi="Times New Roman"/>
          <w:i/>
        </w:rPr>
      </w:pPr>
    </w:p>
    <w:p w14:paraId="5544E84A" w14:textId="00B027AC" w:rsidR="00270510" w:rsidRDefault="001A4545" w:rsidP="001A4545">
      <w:pPr>
        <w:spacing w:before="0" w:after="0" w:line="360" w:lineRule="auto"/>
        <w:rPr>
          <w:rFonts w:ascii="Times New Roman" w:hAnsi="Times New Roman"/>
          <w:i/>
        </w:rPr>
      </w:pPr>
      <w:r w:rsidRPr="001A4545">
        <w:rPr>
          <w:rFonts w:ascii="Times New Roman" w:hAnsi="Times New Roman"/>
          <w:i/>
        </w:rPr>
        <w:t>Trends in seagrass light requirements in Tampa Bay</w:t>
      </w:r>
    </w:p>
    <w:p w14:paraId="50E39D5F" w14:textId="58DD7375" w:rsidR="005938C4" w:rsidRPr="001A4545" w:rsidRDefault="001A4545" w:rsidP="00E55AFC">
      <w:pPr>
        <w:spacing w:before="0" w:after="0" w:line="360" w:lineRule="auto"/>
        <w:rPr>
          <w:rFonts w:ascii="Times New Roman" w:hAnsi="Times New Roman"/>
        </w:rPr>
      </w:pPr>
      <w:r>
        <w:rPr>
          <w:rFonts w:ascii="Times New Roman" w:hAnsi="Times New Roman"/>
          <w:i/>
        </w:rPr>
        <w:tab/>
      </w:r>
      <w:r w:rsidR="0065248B">
        <w:rPr>
          <w:rFonts w:ascii="Times New Roman" w:hAnsi="Times New Roman"/>
        </w:rPr>
        <w:t xml:space="preserve">To demonstrate a useful application of our </w:t>
      </w:r>
      <w:r w:rsidR="00E55AFC">
        <w:rPr>
          <w:rFonts w:ascii="Times New Roman" w:hAnsi="Times New Roman"/>
        </w:rPr>
        <w:t>analysis</w:t>
      </w:r>
      <w:r w:rsidR="0065248B">
        <w:rPr>
          <w:rFonts w:ascii="Times New Roman" w:hAnsi="Times New Roman"/>
        </w:rPr>
        <w:t xml:space="preserve">, </w:t>
      </w:r>
      <w:r w:rsidR="00E55AFC">
        <w:rPr>
          <w:rFonts w:ascii="Times New Roman" w:hAnsi="Times New Roman"/>
        </w:rPr>
        <w:t xml:space="preserve">we </w:t>
      </w:r>
      <w:r w:rsidR="00E47B7F">
        <w:rPr>
          <w:rFonts w:ascii="Times New Roman" w:hAnsi="Times New Roman"/>
        </w:rPr>
        <w:t>estimate</w:t>
      </w:r>
      <w:r w:rsidR="0065248B">
        <w:rPr>
          <w:rFonts w:ascii="Times New Roman" w:hAnsi="Times New Roman"/>
        </w:rPr>
        <w:t>d</w:t>
      </w:r>
      <w:r w:rsidR="00E47B7F">
        <w:rPr>
          <w:rFonts w:ascii="Times New Roman" w:hAnsi="Times New Roman"/>
        </w:rPr>
        <w:t xml:space="preserve"> changes in </w:t>
      </w:r>
      <w:r w:rsidR="0065248B">
        <w:rPr>
          <w:rFonts w:ascii="Times New Roman" w:hAnsi="Times New Roman"/>
        </w:rPr>
        <w:t xml:space="preserve">depth of colonization and </w:t>
      </w:r>
      <w:r>
        <w:rPr>
          <w:rFonts w:ascii="Times New Roman" w:hAnsi="Times New Roman"/>
        </w:rPr>
        <w:t xml:space="preserve">light requirements </w:t>
      </w:r>
      <w:r w:rsidR="00E55AFC">
        <w:rPr>
          <w:rFonts w:ascii="Times New Roman" w:hAnsi="Times New Roman"/>
        </w:rPr>
        <w:t>in Tampa Bay</w:t>
      </w:r>
      <w:r w:rsidR="001E3713">
        <w:rPr>
          <w:rFonts w:ascii="Times New Roman" w:hAnsi="Times New Roman"/>
        </w:rPr>
        <w:t xml:space="preserve">, where seagrass recovery has been a focus of management efforts for decades (Greening </w:t>
      </w:r>
      <w:r w:rsidR="00B6180C" w:rsidRPr="00B6180C">
        <w:rPr>
          <w:rFonts w:ascii="Times New Roman" w:hAnsi="Times New Roman"/>
        </w:rPr>
        <w:t>et al</w:t>
      </w:r>
      <w:r w:rsidR="001E3713">
        <w:rPr>
          <w:rFonts w:ascii="Times New Roman" w:hAnsi="Times New Roman"/>
        </w:rPr>
        <w:t>. 2014) and</w:t>
      </w:r>
      <w:r w:rsidR="00E55AFC">
        <w:rPr>
          <w:rFonts w:ascii="Times New Roman" w:hAnsi="Times New Roman"/>
        </w:rPr>
        <w:t xml:space="preserve"> nominally biennial seagrass surveys</w:t>
      </w:r>
      <w:r w:rsidR="001E3713">
        <w:rPr>
          <w:rFonts w:ascii="Times New Roman" w:hAnsi="Times New Roman"/>
        </w:rPr>
        <w:t xml:space="preserve"> were available </w:t>
      </w:r>
      <w:r w:rsidR="005938C4">
        <w:rPr>
          <w:rFonts w:ascii="Times New Roman" w:hAnsi="Times New Roman"/>
        </w:rPr>
        <w:t xml:space="preserve">for </w:t>
      </w:r>
      <w:r>
        <w:rPr>
          <w:rFonts w:ascii="Times New Roman" w:hAnsi="Times New Roman"/>
        </w:rPr>
        <w:t xml:space="preserve">1988 </w:t>
      </w:r>
      <w:r w:rsidR="005938C4">
        <w:rPr>
          <w:rFonts w:ascii="Times New Roman" w:hAnsi="Times New Roman"/>
        </w:rPr>
        <w:t xml:space="preserve">to </w:t>
      </w:r>
      <w:r>
        <w:rPr>
          <w:rFonts w:ascii="Times New Roman" w:hAnsi="Times New Roman"/>
        </w:rPr>
        <w:t>201</w:t>
      </w:r>
      <w:r w:rsidR="007C2CE7">
        <w:rPr>
          <w:rFonts w:ascii="Times New Roman" w:hAnsi="Times New Roman"/>
        </w:rPr>
        <w:t>4</w:t>
      </w:r>
      <w:r w:rsidR="000B1750">
        <w:rPr>
          <w:rFonts w:ascii="Times New Roman" w:hAnsi="Times New Roman"/>
        </w:rPr>
        <w:t xml:space="preserve"> (1988, 1990, 1992, 1994, 1996, 1999, 2001, 2004, 2006, 2008, 2010, 2012 and 2014)</w:t>
      </w:r>
      <w:r>
        <w:rPr>
          <w:rFonts w:ascii="Times New Roman" w:hAnsi="Times New Roman"/>
        </w:rPr>
        <w:t>.</w:t>
      </w:r>
      <w:r w:rsidR="00E47B7F">
        <w:rPr>
          <w:rFonts w:ascii="Times New Roman" w:hAnsi="Times New Roman"/>
        </w:rPr>
        <w:t xml:space="preserve"> </w:t>
      </w:r>
      <w:r w:rsidR="00E55AFC">
        <w:rPr>
          <w:rFonts w:ascii="Times New Roman" w:hAnsi="Times New Roman"/>
        </w:rPr>
        <w:t xml:space="preserve">Light attenuation was estimated from monthly </w:t>
      </w:r>
      <w:r w:rsidR="007C2CE7">
        <w:rPr>
          <w:rFonts w:ascii="Times New Roman" w:hAnsi="Times New Roman"/>
        </w:rPr>
        <w:t>S</w:t>
      </w:r>
      <w:r w:rsidR="00E55AFC">
        <w:rPr>
          <w:rFonts w:ascii="Times New Roman" w:hAnsi="Times New Roman"/>
        </w:rPr>
        <w:t xml:space="preserve">ecchi depth (TBEP 2011, Fig. S1), rather than satellite estimates, which were not available for the full extent of the seagrass time series.  Secchi depth at each station was averaged by year then translated to light attenuation </w:t>
      </w:r>
      <w:r w:rsidR="00E55AFC">
        <w:rPr>
          <w:rFonts w:ascii="Times New Roman" w:hAnsi="Times New Roman"/>
        </w:rPr>
        <w:lastRenderedPageBreak/>
        <w:t>using</w:t>
      </w:r>
      <w:r w:rsidR="005E4CC1" w:rsidRPr="005E4CC1">
        <w:rPr>
          <w:rFonts w:ascii="Times New Roman" w:hAnsi="Times New Roman"/>
          <w:i/>
        </w:rPr>
        <w:t xml:space="preserve"> </w:t>
      </w:r>
      <w:proofErr w:type="spellStart"/>
      <w:r w:rsidR="005E4CC1" w:rsidRPr="008C1F5F">
        <w:rPr>
          <w:rFonts w:ascii="Times New Roman" w:hAnsi="Times New Roman"/>
          <w:i/>
        </w:rPr>
        <w:t>K</w:t>
      </w:r>
      <w:r w:rsidR="005E4CC1" w:rsidRPr="008C1F5F">
        <w:rPr>
          <w:rFonts w:ascii="Times New Roman" w:hAnsi="Times New Roman"/>
          <w:i/>
          <w:vertAlign w:val="subscript"/>
        </w:rPr>
        <w:t>d</w:t>
      </w:r>
      <w:proofErr w:type="spellEnd"/>
      <w:r w:rsidR="005E4CC1">
        <w:rPr>
          <w:rFonts w:ascii="Times New Roman" w:hAnsi="Times New Roman"/>
        </w:rPr>
        <w:t xml:space="preserve"> ∙</w:t>
      </w:r>
      <w:proofErr w:type="spellStart"/>
      <w:r w:rsidR="005E4CC1" w:rsidRPr="008C1F5F">
        <w:rPr>
          <w:rFonts w:ascii="Times New Roman" w:hAnsi="Times New Roman"/>
          <w:i/>
        </w:rPr>
        <w:t>Z</w:t>
      </w:r>
      <w:r w:rsidR="005E4CC1" w:rsidRPr="008C1F5F">
        <w:rPr>
          <w:rFonts w:ascii="Times New Roman" w:hAnsi="Times New Roman"/>
          <w:i/>
          <w:vertAlign w:val="subscript"/>
        </w:rPr>
        <w:t>Secchi</w:t>
      </w:r>
      <w:proofErr w:type="spellEnd"/>
      <w:r w:rsidR="005E4CC1">
        <w:rPr>
          <w:rFonts w:ascii="Times New Roman" w:hAnsi="Times New Roman"/>
        </w:rPr>
        <w:t xml:space="preserve"> = 1.7</w:t>
      </w:r>
      <w:r w:rsidR="00606C40">
        <w:rPr>
          <w:rFonts w:ascii="Times New Roman" w:hAnsi="Times New Roman"/>
        </w:rPr>
        <w:t>,</w:t>
      </w:r>
      <w:r w:rsidR="00E55AFC">
        <w:rPr>
          <w:rFonts w:ascii="Times New Roman" w:hAnsi="Times New Roman"/>
        </w:rPr>
        <w:t xml:space="preserve"> as above.  Seagrass light requirements were estimated at each monitoring station</w:t>
      </w:r>
      <w:r w:rsidR="00E55AFC" w:rsidRPr="00B27462">
        <w:rPr>
          <w:rFonts w:ascii="Times New Roman" w:hAnsi="Times New Roman"/>
        </w:rPr>
        <w:t xml:space="preserve"> </w:t>
      </w:r>
      <w:r w:rsidR="00E55AFC">
        <w:rPr>
          <w:rFonts w:ascii="Times New Roman" w:hAnsi="Times New Roman"/>
        </w:rPr>
        <w:t xml:space="preserve">for each year with seagrass coverage, then evaluated to </w:t>
      </w:r>
      <w:r w:rsidR="00E55AFC" w:rsidRPr="00B27462">
        <w:rPr>
          <w:rFonts w:ascii="Times New Roman" w:hAnsi="Times New Roman"/>
        </w:rPr>
        <w:t>describe trends</w:t>
      </w:r>
      <w:r w:rsidR="001E3713">
        <w:rPr>
          <w:rFonts w:ascii="Times New Roman" w:hAnsi="Times New Roman"/>
        </w:rPr>
        <w:t>.</w:t>
      </w:r>
    </w:p>
    <w:p w14:paraId="2F3BC15A" w14:textId="77777777" w:rsidR="0065248B" w:rsidRDefault="0065248B" w:rsidP="001A66BE">
      <w:pPr>
        <w:spacing w:before="0" w:after="0" w:line="360" w:lineRule="auto"/>
        <w:rPr>
          <w:rFonts w:ascii="Times New Roman" w:hAnsi="Times New Roman"/>
          <w:b/>
        </w:rPr>
      </w:pPr>
      <w:bookmarkStart w:id="7" w:name="results"/>
    </w:p>
    <w:p w14:paraId="4F905305" w14:textId="1BBCA612"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Results</w:t>
      </w:r>
    </w:p>
    <w:p w14:paraId="6ECDD57C" w14:textId="2673C47A" w:rsidR="00270510" w:rsidRPr="0069309F" w:rsidRDefault="00910D26" w:rsidP="001A66BE">
      <w:pPr>
        <w:spacing w:before="0" w:after="0" w:line="360" w:lineRule="auto"/>
        <w:rPr>
          <w:rFonts w:ascii="Times New Roman" w:hAnsi="Times New Roman"/>
          <w:i/>
        </w:rPr>
      </w:pPr>
      <w:bookmarkStart w:id="8" w:name="segment-characteristics-and-seagrass-dep"/>
      <w:bookmarkEnd w:id="7"/>
      <w:r w:rsidRPr="0069309F">
        <w:rPr>
          <w:rFonts w:ascii="Times New Roman" w:hAnsi="Times New Roman"/>
          <w:i/>
        </w:rPr>
        <w:t xml:space="preserve">Segment characteristics and seagrass depth </w:t>
      </w:r>
      <w:r w:rsidR="0067609B">
        <w:rPr>
          <w:rFonts w:ascii="Times New Roman" w:hAnsi="Times New Roman"/>
          <w:i/>
        </w:rPr>
        <w:t xml:space="preserve">of colonization </w:t>
      </w:r>
      <w:r w:rsidRPr="0069309F">
        <w:rPr>
          <w:rFonts w:ascii="Times New Roman" w:hAnsi="Times New Roman"/>
          <w:i/>
        </w:rPr>
        <w:t>estimates</w:t>
      </w:r>
    </w:p>
    <w:bookmarkEnd w:id="8"/>
    <w:p w14:paraId="6983DAC0" w14:textId="32D8889F" w:rsidR="00270510" w:rsidRPr="00997053" w:rsidRDefault="0067609B" w:rsidP="0069309F">
      <w:pPr>
        <w:spacing w:before="0" w:after="0" w:line="360" w:lineRule="auto"/>
        <w:ind w:firstLine="720"/>
        <w:rPr>
          <w:rFonts w:ascii="Times New Roman" w:hAnsi="Times New Roman"/>
        </w:rPr>
      </w:pPr>
      <w:r>
        <w:rPr>
          <w:rFonts w:ascii="Times New Roman" w:hAnsi="Times New Roman"/>
        </w:rPr>
        <w:t xml:space="preserve">The surface area of the study regions </w:t>
      </w:r>
      <w:r w:rsidR="00274AFB">
        <w:rPr>
          <w:rFonts w:ascii="Times New Roman" w:hAnsi="Times New Roman"/>
        </w:rPr>
        <w:t xml:space="preserve">ranged </w:t>
      </w:r>
      <w:r w:rsidR="0037478F">
        <w:rPr>
          <w:rFonts w:ascii="Times New Roman" w:hAnsi="Times New Roman"/>
        </w:rPr>
        <w:t xml:space="preserve">from </w:t>
      </w:r>
      <w:r w:rsidR="00274AFB">
        <w:rPr>
          <w:rFonts w:ascii="Times New Roman" w:hAnsi="Times New Roman"/>
        </w:rPr>
        <w:t xml:space="preserve">59 </w:t>
      </w:r>
      <w:r w:rsidR="00274AFB" w:rsidRPr="00997053">
        <w:rPr>
          <w:rFonts w:ascii="Times New Roman" w:hAnsi="Times New Roman"/>
        </w:rPr>
        <w:t>km</w:t>
      </w:r>
      <w:r w:rsidR="00274AFB" w:rsidRPr="004B7F85">
        <w:rPr>
          <w:rFonts w:ascii="Times New Roman" w:hAnsi="Times New Roman"/>
          <w:vertAlign w:val="superscript"/>
        </w:rPr>
        <w:t>2</w:t>
      </w:r>
      <w:r w:rsidR="00274AFB" w:rsidRPr="00997053">
        <w:rPr>
          <w:rFonts w:ascii="Times New Roman" w:hAnsi="Times New Roman"/>
        </w:rPr>
        <w:t xml:space="preserve"> </w:t>
      </w:r>
      <w:r w:rsidR="00274AFB">
        <w:rPr>
          <w:rFonts w:ascii="Times New Roman" w:hAnsi="Times New Roman"/>
        </w:rPr>
        <w:t xml:space="preserve">for Western </w:t>
      </w:r>
      <w:r w:rsidR="00274AFB" w:rsidRPr="00997053">
        <w:rPr>
          <w:rFonts w:ascii="Times New Roman" w:hAnsi="Times New Roman"/>
        </w:rPr>
        <w:t xml:space="preserve">Choctawhatchee Bay </w:t>
      </w:r>
      <w:r w:rsidR="00274AFB">
        <w:rPr>
          <w:rFonts w:ascii="Times New Roman" w:hAnsi="Times New Roman"/>
        </w:rPr>
        <w:t xml:space="preserve">(WCB) to </w:t>
      </w:r>
      <w:r w:rsidR="00910D26" w:rsidRPr="00997053">
        <w:rPr>
          <w:rFonts w:ascii="Times New Roman" w:hAnsi="Times New Roman"/>
        </w:rPr>
        <w:t>271 km</w:t>
      </w:r>
      <w:r w:rsidR="00C8265A" w:rsidRPr="00765D8B">
        <w:rPr>
          <w:rFonts w:ascii="Times New Roman" w:hAnsi="Times New Roman"/>
          <w:vertAlign w:val="superscript"/>
        </w:rPr>
        <w:t>2</w:t>
      </w:r>
      <w:r w:rsidR="00F07E3B">
        <w:rPr>
          <w:rFonts w:ascii="Times New Roman" w:hAnsi="Times New Roman"/>
        </w:rPr>
        <w:t xml:space="preserve"> for </w:t>
      </w:r>
      <w:r w:rsidR="00F07E3B" w:rsidRPr="00997053">
        <w:rPr>
          <w:rFonts w:ascii="Times New Roman" w:hAnsi="Times New Roman"/>
        </w:rPr>
        <w:t>the Big Bend</w:t>
      </w:r>
      <w:r w:rsidR="00910D26" w:rsidRPr="00997053">
        <w:rPr>
          <w:rFonts w:ascii="Times New Roman" w:hAnsi="Times New Roman"/>
        </w:rPr>
        <w:t xml:space="preserve"> </w:t>
      </w:r>
      <w:r w:rsidR="00274AFB">
        <w:rPr>
          <w:rFonts w:ascii="Times New Roman" w:hAnsi="Times New Roman"/>
        </w:rPr>
        <w:t>(BB)</w:t>
      </w:r>
      <w:r>
        <w:rPr>
          <w:rFonts w:ascii="Times New Roman" w:hAnsi="Times New Roman"/>
        </w:rPr>
        <w:t xml:space="preserve"> (Table 1)</w:t>
      </w:r>
      <w:r w:rsidR="00F07E3B">
        <w:rPr>
          <w:rFonts w:ascii="Times New Roman" w:hAnsi="Times New Roman"/>
        </w:rPr>
        <w:t xml:space="preserve">.  </w:t>
      </w:r>
      <w:r w:rsidR="00910D26" w:rsidRPr="00997053">
        <w:rPr>
          <w:rFonts w:ascii="Times New Roman" w:hAnsi="Times New Roman"/>
        </w:rPr>
        <w:t xml:space="preserve">Mean depth was less than 5 m </w:t>
      </w:r>
      <w:r w:rsidR="00274AFB">
        <w:rPr>
          <w:rFonts w:ascii="Times New Roman" w:hAnsi="Times New Roman"/>
        </w:rPr>
        <w:t xml:space="preserve">in </w:t>
      </w:r>
      <w:r w:rsidR="00910D26" w:rsidRPr="00997053">
        <w:rPr>
          <w:rFonts w:ascii="Times New Roman" w:hAnsi="Times New Roman"/>
        </w:rPr>
        <w:t xml:space="preserve">each segment, </w:t>
      </w:r>
      <w:r w:rsidR="00274AFB">
        <w:rPr>
          <w:rFonts w:ascii="Times New Roman" w:hAnsi="Times New Roman"/>
        </w:rPr>
        <w:t>except</w:t>
      </w:r>
      <w:r w:rsidR="00F07E3B">
        <w:rPr>
          <w:rFonts w:ascii="Times New Roman" w:hAnsi="Times New Roman"/>
        </w:rPr>
        <w:t xml:space="preserve"> </w:t>
      </w:r>
      <w:r w:rsidR="00274AFB">
        <w:rPr>
          <w:rFonts w:ascii="Times New Roman" w:hAnsi="Times New Roman"/>
        </w:rPr>
        <w:t xml:space="preserve">for WCB, </w:t>
      </w:r>
      <w:r w:rsidR="00910D26" w:rsidRPr="00997053">
        <w:rPr>
          <w:rFonts w:ascii="Times New Roman" w:hAnsi="Times New Roman"/>
        </w:rPr>
        <w:t xml:space="preserve">which was slightly deeper (5.3 m). Maximum depth </w:t>
      </w:r>
      <w:r w:rsidR="00274AFB">
        <w:rPr>
          <w:rFonts w:ascii="Times New Roman" w:hAnsi="Times New Roman"/>
        </w:rPr>
        <w:t xml:space="preserve">was </w:t>
      </w:r>
      <w:r w:rsidR="004C018F">
        <w:rPr>
          <w:rFonts w:ascii="Times New Roman" w:hAnsi="Times New Roman"/>
        </w:rPr>
        <w:t xml:space="preserve">greater </w:t>
      </w:r>
      <w:r w:rsidR="00F07E3B">
        <w:rPr>
          <w:rFonts w:ascii="Times New Roman" w:hAnsi="Times New Roman"/>
        </w:rPr>
        <w:t xml:space="preserve">in </w:t>
      </w:r>
      <w:r w:rsidR="00274AFB">
        <w:rPr>
          <w:rFonts w:ascii="Times New Roman" w:hAnsi="Times New Roman"/>
        </w:rPr>
        <w:t>WCB (</w:t>
      </w:r>
      <w:r w:rsidR="00910D26" w:rsidRPr="00997053">
        <w:rPr>
          <w:rFonts w:ascii="Times New Roman" w:hAnsi="Times New Roman"/>
        </w:rPr>
        <w:t>11.9 m) and Old Tampa Bay (</w:t>
      </w:r>
      <w:r w:rsidR="00274AFB">
        <w:rPr>
          <w:rFonts w:ascii="Times New Roman" w:hAnsi="Times New Roman"/>
        </w:rPr>
        <w:t xml:space="preserve">OTB, </w:t>
      </w:r>
      <w:r w:rsidR="00910D26" w:rsidRPr="00997053">
        <w:rPr>
          <w:rFonts w:ascii="Times New Roman" w:hAnsi="Times New Roman"/>
        </w:rPr>
        <w:t xml:space="preserve">10.4 m) compared to </w:t>
      </w:r>
      <w:r w:rsidR="00274AFB">
        <w:rPr>
          <w:rFonts w:ascii="Times New Roman" w:hAnsi="Times New Roman"/>
        </w:rPr>
        <w:t xml:space="preserve">BB </w:t>
      </w:r>
      <w:r w:rsidR="00910D26" w:rsidRPr="00997053">
        <w:rPr>
          <w:rFonts w:ascii="Times New Roman" w:hAnsi="Times New Roman"/>
        </w:rPr>
        <w:t xml:space="preserve">(3.6 m) and </w:t>
      </w:r>
      <w:r w:rsidR="00274AFB">
        <w:rPr>
          <w:rFonts w:ascii="Times New Roman" w:hAnsi="Times New Roman"/>
        </w:rPr>
        <w:t xml:space="preserve">Upper </w:t>
      </w:r>
      <w:r w:rsidR="00910D26" w:rsidRPr="00997053">
        <w:rPr>
          <w:rFonts w:ascii="Times New Roman" w:hAnsi="Times New Roman"/>
        </w:rPr>
        <w:t>Indian River Lagoon (</w:t>
      </w:r>
      <w:r w:rsidR="00274AFB">
        <w:rPr>
          <w:rFonts w:ascii="Times New Roman" w:hAnsi="Times New Roman"/>
        </w:rPr>
        <w:t xml:space="preserve">UIRL, </w:t>
      </w:r>
      <w:r w:rsidR="00286821">
        <w:rPr>
          <w:rFonts w:ascii="Times New Roman" w:hAnsi="Times New Roman"/>
        </w:rPr>
        <w:t>3.7</w:t>
      </w:r>
      <w:r w:rsidR="008A49F2">
        <w:rPr>
          <w:rFonts w:ascii="Times New Roman" w:hAnsi="Times New Roman"/>
        </w:rPr>
        <w:t xml:space="preserve"> m) segments. Seagrass</w:t>
      </w:r>
      <w:r w:rsidR="00910D26" w:rsidRPr="00997053">
        <w:rPr>
          <w:rFonts w:ascii="Times New Roman" w:hAnsi="Times New Roman"/>
        </w:rPr>
        <w:t xml:space="preserve"> cover</w:t>
      </w:r>
      <w:r w:rsidR="00274AFB">
        <w:rPr>
          <w:rFonts w:ascii="Times New Roman" w:hAnsi="Times New Roman"/>
        </w:rPr>
        <w:t>age was extensive in BB</w:t>
      </w:r>
      <w:r w:rsidR="00910D26" w:rsidRPr="00997053">
        <w:rPr>
          <w:rFonts w:ascii="Times New Roman" w:hAnsi="Times New Roman"/>
        </w:rPr>
        <w:t xml:space="preserve"> (74.8 %</w:t>
      </w:r>
      <w:r w:rsidR="00B45A56">
        <w:rPr>
          <w:rFonts w:ascii="Times New Roman" w:hAnsi="Times New Roman"/>
        </w:rPr>
        <w:t xml:space="preserve"> of total segment area</w:t>
      </w:r>
      <w:r w:rsidR="00910D26" w:rsidRPr="00997053">
        <w:rPr>
          <w:rFonts w:ascii="Times New Roman" w:hAnsi="Times New Roman"/>
        </w:rPr>
        <w:t xml:space="preserve">), </w:t>
      </w:r>
      <w:r w:rsidR="00274AFB">
        <w:rPr>
          <w:rFonts w:ascii="Times New Roman" w:hAnsi="Times New Roman"/>
        </w:rPr>
        <w:t xml:space="preserve">less in UIRL </w:t>
      </w:r>
      <w:r w:rsidR="00910D26" w:rsidRPr="00997053">
        <w:rPr>
          <w:rFonts w:ascii="Times New Roman" w:hAnsi="Times New Roman"/>
        </w:rPr>
        <w:t>(32.8 %)</w:t>
      </w:r>
      <w:r w:rsidR="00274AFB">
        <w:rPr>
          <w:rFonts w:ascii="Times New Roman" w:hAnsi="Times New Roman"/>
        </w:rPr>
        <w:t xml:space="preserve"> and</w:t>
      </w:r>
      <w:r w:rsidR="00910D26" w:rsidRPr="00997053">
        <w:rPr>
          <w:rFonts w:ascii="Times New Roman" w:hAnsi="Times New Roman"/>
        </w:rPr>
        <w:t xml:space="preserve"> </w:t>
      </w:r>
      <w:r w:rsidR="00274AFB">
        <w:rPr>
          <w:rFonts w:ascii="Times New Roman" w:hAnsi="Times New Roman"/>
        </w:rPr>
        <w:t xml:space="preserve">OTB </w:t>
      </w:r>
      <w:r w:rsidR="00910D26" w:rsidRPr="00997053">
        <w:rPr>
          <w:rFonts w:ascii="Times New Roman" w:hAnsi="Times New Roman"/>
        </w:rPr>
        <w:t>(11.9 %</w:t>
      </w:r>
      <w:r w:rsidR="00A604B0">
        <w:rPr>
          <w:rFonts w:ascii="Times New Roman" w:hAnsi="Times New Roman"/>
        </w:rPr>
        <w:t xml:space="preserve"> in 2010</w:t>
      </w:r>
      <w:r w:rsidR="00910D26" w:rsidRPr="00997053">
        <w:rPr>
          <w:rFonts w:ascii="Times New Roman" w:hAnsi="Times New Roman"/>
        </w:rPr>
        <w:t xml:space="preserve">), </w:t>
      </w:r>
      <w:r w:rsidR="00B45A56">
        <w:rPr>
          <w:rFonts w:ascii="Times New Roman" w:hAnsi="Times New Roman"/>
        </w:rPr>
        <w:t xml:space="preserve">and </w:t>
      </w:r>
      <w:r w:rsidR="00274AFB">
        <w:rPr>
          <w:rFonts w:ascii="Times New Roman" w:hAnsi="Times New Roman"/>
        </w:rPr>
        <w:t xml:space="preserve">very sparse in WCB </w:t>
      </w:r>
      <w:r w:rsidR="00910D26" w:rsidRPr="00997053">
        <w:rPr>
          <w:rFonts w:ascii="Times New Roman" w:hAnsi="Times New Roman"/>
        </w:rPr>
        <w:t>(5.9 %)</w:t>
      </w:r>
      <w:r w:rsidR="00B45A56">
        <w:rPr>
          <w:rFonts w:ascii="Times New Roman" w:hAnsi="Times New Roman"/>
        </w:rPr>
        <w:t xml:space="preserve">, where </w:t>
      </w:r>
      <w:r w:rsidR="00076054">
        <w:rPr>
          <w:rFonts w:ascii="Times New Roman" w:hAnsi="Times New Roman"/>
        </w:rPr>
        <w:t xml:space="preserve">most seagrass was in </w:t>
      </w:r>
      <w:r w:rsidR="00910D26" w:rsidRPr="00997053">
        <w:rPr>
          <w:rFonts w:ascii="Times New Roman" w:hAnsi="Times New Roman"/>
        </w:rPr>
        <w:t>a large patch</w:t>
      </w:r>
      <w:r w:rsidR="006D52DF">
        <w:rPr>
          <w:rFonts w:ascii="Times New Roman" w:hAnsi="Times New Roman"/>
        </w:rPr>
        <w:t xml:space="preserve"> </w:t>
      </w:r>
      <w:r w:rsidR="00910D26" w:rsidRPr="00997053">
        <w:rPr>
          <w:rFonts w:ascii="Times New Roman" w:hAnsi="Times New Roman"/>
        </w:rPr>
        <w:t xml:space="preserve">located </w:t>
      </w:r>
      <w:r w:rsidR="00C95C74">
        <w:rPr>
          <w:rFonts w:ascii="Times New Roman" w:hAnsi="Times New Roman"/>
        </w:rPr>
        <w:t xml:space="preserve">just </w:t>
      </w:r>
      <w:r w:rsidR="00910D26" w:rsidRPr="00997053">
        <w:rPr>
          <w:rFonts w:ascii="Times New Roman" w:hAnsi="Times New Roman"/>
        </w:rPr>
        <w:t xml:space="preserve">west of the inlet </w:t>
      </w:r>
      <w:r w:rsidR="006D52DF">
        <w:rPr>
          <w:rFonts w:ascii="Times New Roman" w:hAnsi="Times New Roman"/>
        </w:rPr>
        <w:t xml:space="preserve">to </w:t>
      </w:r>
      <w:r w:rsidR="00910D26" w:rsidRPr="00997053">
        <w:rPr>
          <w:rFonts w:ascii="Times New Roman" w:hAnsi="Times New Roman"/>
        </w:rPr>
        <w:t>the Gulf of Mexico</w:t>
      </w:r>
      <w:r w:rsidR="00623E0F">
        <w:rPr>
          <w:rFonts w:ascii="Times New Roman" w:hAnsi="Times New Roman"/>
        </w:rPr>
        <w:t xml:space="preserve"> (Fig. 2)</w:t>
      </w:r>
      <w:r w:rsidR="00910D26" w:rsidRPr="00997053">
        <w:rPr>
          <w:rFonts w:ascii="Times New Roman" w:hAnsi="Times New Roman"/>
        </w:rPr>
        <w:t xml:space="preserve">. Seagrasses </w:t>
      </w:r>
      <w:r w:rsidR="00274AFB">
        <w:rPr>
          <w:rFonts w:ascii="Times New Roman" w:hAnsi="Times New Roman"/>
        </w:rPr>
        <w:t>were distributed through</w:t>
      </w:r>
      <w:r w:rsidR="003103DB">
        <w:rPr>
          <w:rFonts w:ascii="Times New Roman" w:hAnsi="Times New Roman"/>
        </w:rPr>
        <w:t>out</w:t>
      </w:r>
      <w:r w:rsidR="00274AFB">
        <w:rPr>
          <w:rFonts w:ascii="Times New Roman" w:hAnsi="Times New Roman"/>
        </w:rPr>
        <w:t xml:space="preserve"> </w:t>
      </w:r>
      <w:r w:rsidR="003103DB">
        <w:rPr>
          <w:rFonts w:ascii="Times New Roman" w:hAnsi="Times New Roman"/>
        </w:rPr>
        <w:t xml:space="preserve">BB </w:t>
      </w:r>
      <w:r w:rsidR="00274AFB">
        <w:rPr>
          <w:rFonts w:ascii="Times New Roman" w:hAnsi="Times New Roman"/>
        </w:rPr>
        <w:t xml:space="preserve">except for a </w:t>
      </w:r>
      <w:r w:rsidR="00910D26" w:rsidRPr="00997053">
        <w:rPr>
          <w:rFonts w:ascii="Times New Roman" w:hAnsi="Times New Roman"/>
        </w:rPr>
        <w:t xml:space="preserve">noticeable </w:t>
      </w:r>
      <w:r w:rsidR="00274AFB">
        <w:rPr>
          <w:rFonts w:ascii="Times New Roman" w:hAnsi="Times New Roman"/>
        </w:rPr>
        <w:t xml:space="preserve">area of </w:t>
      </w:r>
      <w:r w:rsidR="006D52DF">
        <w:rPr>
          <w:rFonts w:ascii="Times New Roman" w:hAnsi="Times New Roman"/>
        </w:rPr>
        <w:t>decrease</w:t>
      </w:r>
      <w:r w:rsidR="00274AFB">
        <w:rPr>
          <w:rFonts w:ascii="Times New Roman" w:hAnsi="Times New Roman"/>
        </w:rPr>
        <w:t>d</w:t>
      </w:r>
      <w:r w:rsidR="006D52DF">
        <w:rPr>
          <w:rFonts w:ascii="Times New Roman" w:hAnsi="Times New Roman"/>
        </w:rPr>
        <w:t xml:space="preserve"> coverage</w:t>
      </w:r>
      <w:r w:rsidR="00910D26" w:rsidRPr="00997053">
        <w:rPr>
          <w:rFonts w:ascii="Times New Roman" w:hAnsi="Times New Roman"/>
        </w:rPr>
        <w:t xml:space="preserve"> near the outflow of the Steinhatchee River</w:t>
      </w:r>
      <w:r w:rsidR="00274AFB">
        <w:rPr>
          <w:rFonts w:ascii="Times New Roman" w:hAnsi="Times New Roman"/>
        </w:rPr>
        <w:t xml:space="preserve"> (</w:t>
      </w:r>
      <w:r w:rsidR="004536FC">
        <w:rPr>
          <w:rFonts w:ascii="Times New Roman" w:hAnsi="Times New Roman"/>
        </w:rPr>
        <w:t>Fig.</w:t>
      </w:r>
      <w:r w:rsidR="00274AFB">
        <w:rPr>
          <w:rFonts w:ascii="Times New Roman" w:hAnsi="Times New Roman"/>
        </w:rPr>
        <w:t xml:space="preserve"> 2</w:t>
      </w:r>
      <w:r w:rsidR="00076054">
        <w:rPr>
          <w:rFonts w:ascii="Times New Roman" w:hAnsi="Times New Roman"/>
        </w:rPr>
        <w:t>, upper left</w:t>
      </w:r>
      <w:r w:rsidR="00274AFB">
        <w:rPr>
          <w:rFonts w:ascii="Times New Roman" w:hAnsi="Times New Roman"/>
        </w:rPr>
        <w:t>)</w:t>
      </w:r>
      <w:r w:rsidR="006D52DF">
        <w:rPr>
          <w:rFonts w:ascii="Times New Roman" w:hAnsi="Times New Roman"/>
        </w:rPr>
        <w:t>.  S</w:t>
      </w:r>
      <w:r w:rsidR="00910D26" w:rsidRPr="00997053">
        <w:rPr>
          <w:rFonts w:ascii="Times New Roman" w:hAnsi="Times New Roman"/>
        </w:rPr>
        <w:t xml:space="preserve">eagrasses in </w:t>
      </w:r>
      <w:r w:rsidR="003103DB">
        <w:rPr>
          <w:rFonts w:ascii="Times New Roman" w:hAnsi="Times New Roman"/>
        </w:rPr>
        <w:t xml:space="preserve">OTB </w:t>
      </w:r>
      <w:r w:rsidR="00910D26" w:rsidRPr="00997053">
        <w:rPr>
          <w:rFonts w:ascii="Times New Roman" w:hAnsi="Times New Roman"/>
        </w:rPr>
        <w:t xml:space="preserve">and </w:t>
      </w:r>
      <w:r w:rsidR="003103DB">
        <w:rPr>
          <w:rFonts w:ascii="Times New Roman" w:hAnsi="Times New Roman"/>
        </w:rPr>
        <w:t xml:space="preserve">UIRL </w:t>
      </w:r>
      <w:r w:rsidR="00910D26" w:rsidRPr="00997053">
        <w:rPr>
          <w:rFonts w:ascii="Times New Roman" w:hAnsi="Times New Roman"/>
        </w:rPr>
        <w:t>were</w:t>
      </w:r>
      <w:r w:rsidR="00076054">
        <w:rPr>
          <w:rFonts w:ascii="Times New Roman" w:hAnsi="Times New Roman"/>
        </w:rPr>
        <w:t xml:space="preserve"> distributed </w:t>
      </w:r>
      <w:r w:rsidR="00623E0F">
        <w:rPr>
          <w:rFonts w:ascii="Times New Roman" w:hAnsi="Times New Roman"/>
        </w:rPr>
        <w:t xml:space="preserve">narrowly along the shorelines, </w:t>
      </w:r>
      <w:r w:rsidR="00076054">
        <w:rPr>
          <w:rFonts w:ascii="Times New Roman" w:hAnsi="Times New Roman"/>
        </w:rPr>
        <w:t>consiste</w:t>
      </w:r>
      <w:r w:rsidR="00623E0F">
        <w:rPr>
          <w:rFonts w:ascii="Times New Roman" w:hAnsi="Times New Roman"/>
        </w:rPr>
        <w:t>nt with strong depth-dependence.</w:t>
      </w:r>
      <w:r w:rsidR="00910D26" w:rsidRPr="00997053">
        <w:rPr>
          <w:rFonts w:ascii="Times New Roman" w:hAnsi="Times New Roman"/>
        </w:rPr>
        <w:t xml:space="preserve"> Seagrass coverage decline</w:t>
      </w:r>
      <w:r w:rsidR="006D52DF">
        <w:rPr>
          <w:rFonts w:ascii="Times New Roman" w:hAnsi="Times New Roman"/>
        </w:rPr>
        <w:t>d</w:t>
      </w:r>
      <w:r w:rsidR="00910D26" w:rsidRPr="00997053">
        <w:rPr>
          <w:rFonts w:ascii="Times New Roman" w:hAnsi="Times New Roman"/>
        </w:rPr>
        <w:t xml:space="preserve"> toward the northern ends of both </w:t>
      </w:r>
      <w:r w:rsidR="003103DB">
        <w:rPr>
          <w:rFonts w:ascii="Times New Roman" w:hAnsi="Times New Roman"/>
        </w:rPr>
        <w:t>OTB and UIRL</w:t>
      </w:r>
      <w:r w:rsidR="00910D26" w:rsidRPr="00997053">
        <w:rPr>
          <w:rFonts w:ascii="Times New Roman" w:hAnsi="Times New Roman"/>
        </w:rPr>
        <w:t>.</w:t>
      </w:r>
    </w:p>
    <w:p w14:paraId="2C4DFAFC" w14:textId="2822047F" w:rsidR="007C5E51" w:rsidRPr="00E47FB6" w:rsidRDefault="004D052F" w:rsidP="007C5E51">
      <w:pPr>
        <w:spacing w:before="0" w:after="0" w:line="360" w:lineRule="auto"/>
        <w:ind w:firstLine="720"/>
        <w:rPr>
          <w:rFonts w:ascii="Times New Roman" w:hAnsi="Times New Roman"/>
        </w:rPr>
      </w:pPr>
      <w:r>
        <w:rPr>
          <w:rFonts w:ascii="Times New Roman" w:hAnsi="Times New Roman"/>
        </w:rPr>
        <w:t>Whole s</w:t>
      </w:r>
      <w:r w:rsidR="00910D26" w:rsidRPr="00997053">
        <w:rPr>
          <w:rFonts w:ascii="Times New Roman" w:hAnsi="Times New Roman"/>
        </w:rPr>
        <w:t>egment</w:t>
      </w:r>
      <w:r>
        <w:rPr>
          <w:rFonts w:ascii="Times New Roman" w:hAnsi="Times New Roman"/>
        </w:rPr>
        <w:t xml:space="preserve"> </w:t>
      </w:r>
      <w:r w:rsidR="00910D26" w:rsidRPr="00997053">
        <w:rPr>
          <w:rFonts w:ascii="Times New Roman" w:hAnsi="Times New Roman"/>
        </w:rPr>
        <w:t xml:space="preserve">estimates </w:t>
      </w:r>
      <w:r w:rsidR="00141FB0">
        <w:rPr>
          <w:rFonts w:ascii="Times New Roman" w:hAnsi="Times New Roman"/>
        </w:rPr>
        <w:t xml:space="preserve">(± prediction interval) </w:t>
      </w:r>
      <w:r w:rsidR="00364230">
        <w:rPr>
          <w:rFonts w:ascii="Times New Roman" w:hAnsi="Times New Roman"/>
        </w:rPr>
        <w:t xml:space="preserve">based on </w:t>
      </w:r>
      <w:r w:rsidR="00880A42">
        <w:rPr>
          <w:rFonts w:ascii="Times New Roman" w:hAnsi="Times New Roman"/>
        </w:rPr>
        <w:t>single location</w:t>
      </w:r>
      <w:r w:rsidR="00364230">
        <w:rPr>
          <w:rFonts w:ascii="Times New Roman" w:hAnsi="Times New Roman"/>
        </w:rPr>
        <w:t>s with</w:t>
      </w:r>
      <w:r w:rsidR="00880A42">
        <w:rPr>
          <w:rFonts w:ascii="Times New Roman" w:hAnsi="Times New Roman"/>
        </w:rPr>
        <w:t xml:space="preserve"> large radi</w:t>
      </w:r>
      <w:r w:rsidR="00364230">
        <w:rPr>
          <w:rFonts w:ascii="Times New Roman" w:hAnsi="Times New Roman"/>
        </w:rPr>
        <w:t>i</w:t>
      </w:r>
      <w:r w:rsidR="00880A42">
        <w:rPr>
          <w:rFonts w:ascii="Times New Roman" w:hAnsi="Times New Roman"/>
        </w:rPr>
        <w:t xml:space="preserve"> </w:t>
      </w:r>
      <w:r w:rsidR="003103DB">
        <w:rPr>
          <w:rFonts w:ascii="Times New Roman" w:hAnsi="Times New Roman"/>
        </w:rPr>
        <w:t xml:space="preserve">for </w:t>
      </w:r>
      <w:proofErr w:type="gramStart"/>
      <w:r w:rsidR="00894DAC">
        <w:rPr>
          <w:rFonts w:ascii="Times New Roman" w:hAnsi="Times New Roman"/>
          <w:i/>
        </w:rPr>
        <w:t>Z</w:t>
      </w:r>
      <w:r w:rsidR="00894DAC">
        <w:rPr>
          <w:rFonts w:ascii="Times New Roman" w:hAnsi="Times New Roman"/>
          <w:i/>
          <w:vertAlign w:val="subscript"/>
        </w:rPr>
        <w:t>c</w:t>
      </w:r>
      <w:r w:rsidR="003103DB">
        <w:rPr>
          <w:rFonts w:ascii="Times New Roman" w:hAnsi="Times New Roman"/>
          <w:i/>
          <w:vertAlign w:val="subscript"/>
        </w:rPr>
        <w:t>,med</w:t>
      </w:r>
      <w:proofErr w:type="gramEnd"/>
      <w:r w:rsidR="00910D26" w:rsidRPr="00997053">
        <w:rPr>
          <w:rFonts w:ascii="Times New Roman" w:hAnsi="Times New Roman"/>
        </w:rPr>
        <w:t xml:space="preserve"> </w:t>
      </w:r>
      <w:r w:rsidR="003103DB">
        <w:rPr>
          <w:rFonts w:ascii="Times New Roman" w:hAnsi="Times New Roman"/>
        </w:rPr>
        <w:t>varied from 0.95</w:t>
      </w:r>
      <w:r w:rsidR="00141FB0">
        <w:rPr>
          <w:rFonts w:ascii="Times New Roman" w:hAnsi="Times New Roman"/>
        </w:rPr>
        <w:t>±0.07</w:t>
      </w:r>
      <w:r w:rsidR="003103DB">
        <w:rPr>
          <w:rFonts w:ascii="Times New Roman" w:hAnsi="Times New Roman"/>
        </w:rPr>
        <w:t xml:space="preserve"> m </w:t>
      </w:r>
      <w:r>
        <w:rPr>
          <w:rFonts w:ascii="Times New Roman" w:hAnsi="Times New Roman"/>
        </w:rPr>
        <w:t xml:space="preserve">in </w:t>
      </w:r>
      <w:r w:rsidR="003103DB">
        <w:rPr>
          <w:rFonts w:ascii="Times New Roman" w:hAnsi="Times New Roman"/>
        </w:rPr>
        <w:t xml:space="preserve">OTB </w:t>
      </w:r>
      <w:r w:rsidR="00A81C6F">
        <w:rPr>
          <w:rFonts w:ascii="Times New Roman" w:hAnsi="Times New Roman"/>
        </w:rPr>
        <w:t>to 2.29</w:t>
      </w:r>
      <w:r w:rsidR="00141FB0">
        <w:rPr>
          <w:rFonts w:ascii="Times New Roman" w:hAnsi="Times New Roman"/>
        </w:rPr>
        <w:t>±0.19</w:t>
      </w:r>
      <w:r>
        <w:rPr>
          <w:rFonts w:ascii="Times New Roman" w:hAnsi="Times New Roman"/>
        </w:rPr>
        <w:t xml:space="preserve"> </w:t>
      </w:r>
      <w:r w:rsidR="006948A2">
        <w:rPr>
          <w:rFonts w:ascii="Times New Roman" w:hAnsi="Times New Roman"/>
        </w:rPr>
        <w:t xml:space="preserve">m </w:t>
      </w:r>
      <w:r w:rsidR="003E059C">
        <w:rPr>
          <w:rFonts w:ascii="Times New Roman" w:hAnsi="Times New Roman"/>
        </w:rPr>
        <w:t xml:space="preserve">in </w:t>
      </w:r>
      <w:r w:rsidR="00A81C6F">
        <w:rPr>
          <w:rFonts w:ascii="Times New Roman" w:hAnsi="Times New Roman"/>
        </w:rPr>
        <w:t>B</w:t>
      </w:r>
      <w:r w:rsidR="003E059C">
        <w:rPr>
          <w:rFonts w:ascii="Times New Roman" w:hAnsi="Times New Roman"/>
        </w:rPr>
        <w:t xml:space="preserve">B, with 95% prediction intervals </w:t>
      </w:r>
      <w:r w:rsidR="006E41F0">
        <w:rPr>
          <w:rFonts w:ascii="Times New Roman" w:hAnsi="Times New Roman"/>
        </w:rPr>
        <w:t xml:space="preserve">equal to </w:t>
      </w:r>
      <w:r w:rsidR="003E059C">
        <w:rPr>
          <w:rFonts w:ascii="Times New Roman" w:hAnsi="Times New Roman"/>
        </w:rPr>
        <w:t xml:space="preserve"> ±</w:t>
      </w:r>
      <w:r w:rsidR="00E96AD7">
        <w:rPr>
          <w:rFonts w:ascii="Times New Roman" w:hAnsi="Times New Roman"/>
        </w:rPr>
        <w:t>1</w:t>
      </w:r>
      <w:r w:rsidR="003E059C">
        <w:rPr>
          <w:rFonts w:ascii="Times New Roman" w:hAnsi="Times New Roman"/>
        </w:rPr>
        <w:t xml:space="preserve">% to </w:t>
      </w:r>
      <w:r w:rsidR="00E96AD7">
        <w:rPr>
          <w:rFonts w:ascii="Times New Roman" w:hAnsi="Times New Roman"/>
        </w:rPr>
        <w:t>10</w:t>
      </w:r>
      <w:r w:rsidR="003E059C">
        <w:rPr>
          <w:rFonts w:ascii="Times New Roman" w:hAnsi="Times New Roman"/>
        </w:rPr>
        <w:t>% of the estimate</w:t>
      </w:r>
      <w:r w:rsidR="006E41F0">
        <w:rPr>
          <w:rFonts w:ascii="Times New Roman" w:hAnsi="Times New Roman"/>
        </w:rPr>
        <w:t xml:space="preserve"> (Table 2)</w:t>
      </w:r>
      <w:r w:rsidR="003E059C">
        <w:rPr>
          <w:rFonts w:ascii="Times New Roman" w:hAnsi="Times New Roman"/>
        </w:rPr>
        <w:t xml:space="preserve">.  Estimates of </w:t>
      </w:r>
      <w:proofErr w:type="gramStart"/>
      <w:r w:rsidR="003E059C" w:rsidRPr="00765D8B">
        <w:rPr>
          <w:rFonts w:ascii="Times New Roman" w:hAnsi="Times New Roman"/>
          <w:i/>
        </w:rPr>
        <w:t>Z</w:t>
      </w:r>
      <w:r w:rsidR="003E059C" w:rsidRPr="00765D8B">
        <w:rPr>
          <w:rFonts w:ascii="Times New Roman" w:hAnsi="Times New Roman"/>
          <w:i/>
          <w:vertAlign w:val="subscript"/>
        </w:rPr>
        <w:t>c,max</w:t>
      </w:r>
      <w:proofErr w:type="gramEnd"/>
      <w:r w:rsidR="003E059C">
        <w:rPr>
          <w:rFonts w:ascii="Times New Roman" w:hAnsi="Times New Roman"/>
        </w:rPr>
        <w:t xml:space="preserve"> </w:t>
      </w:r>
      <w:r w:rsidR="00845CCB">
        <w:rPr>
          <w:rFonts w:ascii="Times New Roman" w:hAnsi="Times New Roman"/>
        </w:rPr>
        <w:t xml:space="preserve">varied from </w:t>
      </w:r>
      <w:r w:rsidR="003E059C">
        <w:rPr>
          <w:rFonts w:ascii="Times New Roman" w:hAnsi="Times New Roman"/>
        </w:rPr>
        <w:t xml:space="preserve">1.1 </w:t>
      </w:r>
      <w:r w:rsidR="006E41F0">
        <w:rPr>
          <w:rFonts w:ascii="Times New Roman" w:hAnsi="Times New Roman"/>
        </w:rPr>
        <w:t xml:space="preserve">m </w:t>
      </w:r>
      <w:r w:rsidR="003E059C">
        <w:rPr>
          <w:rFonts w:ascii="Times New Roman" w:hAnsi="Times New Roman"/>
        </w:rPr>
        <w:t xml:space="preserve">to 3.8 m and were somewhat less precise, with 95% </w:t>
      </w:r>
      <w:r w:rsidR="00C27645">
        <w:rPr>
          <w:rFonts w:ascii="Times New Roman" w:hAnsi="Times New Roman"/>
        </w:rPr>
        <w:t xml:space="preserve">prediction </w:t>
      </w:r>
      <w:r w:rsidR="003E059C">
        <w:rPr>
          <w:rFonts w:ascii="Times New Roman" w:hAnsi="Times New Roman"/>
        </w:rPr>
        <w:t>intervals equal to 3 to 20% of the estimate (Table 2).  Mean</w:t>
      </w:r>
      <w:r w:rsidR="00E96AD7">
        <w:rPr>
          <w:rFonts w:ascii="Times New Roman" w:hAnsi="Times New Roman"/>
        </w:rPr>
        <w:t>s</w:t>
      </w:r>
      <w:r w:rsidR="003E059C">
        <w:rPr>
          <w:rFonts w:ascii="Times New Roman" w:hAnsi="Times New Roman"/>
        </w:rPr>
        <w:t xml:space="preserve"> </w:t>
      </w:r>
      <w:r w:rsidR="00845CCB">
        <w:rPr>
          <w:rFonts w:ascii="Times New Roman" w:hAnsi="Times New Roman"/>
        </w:rPr>
        <w:t xml:space="preserve">of </w:t>
      </w:r>
      <w:r w:rsidR="003E059C">
        <w:rPr>
          <w:rFonts w:ascii="Times New Roman" w:hAnsi="Times New Roman"/>
        </w:rPr>
        <w:t>spatially-resolved</w:t>
      </w:r>
      <w:r w:rsidR="00082D51">
        <w:rPr>
          <w:rFonts w:ascii="Times New Roman" w:hAnsi="Times New Roman"/>
        </w:rPr>
        <w:t xml:space="preserve"> </w:t>
      </w:r>
      <w:r w:rsidR="003E059C">
        <w:rPr>
          <w:rFonts w:ascii="Times New Roman" w:hAnsi="Times New Roman"/>
        </w:rPr>
        <w:t xml:space="preserve">estimates of </w:t>
      </w:r>
      <w:r w:rsidR="003E059C" w:rsidRPr="00765D8B">
        <w:rPr>
          <w:rFonts w:ascii="Times New Roman" w:hAnsi="Times New Roman"/>
          <w:i/>
        </w:rPr>
        <w:t>Z</w:t>
      </w:r>
      <w:r w:rsidR="003E059C" w:rsidRPr="00765D8B">
        <w:rPr>
          <w:rFonts w:ascii="Times New Roman" w:hAnsi="Times New Roman"/>
          <w:i/>
          <w:vertAlign w:val="subscript"/>
        </w:rPr>
        <w:t>c,med</w:t>
      </w:r>
      <w:r w:rsidR="006E41F0">
        <w:rPr>
          <w:rFonts w:ascii="Times New Roman" w:hAnsi="Times New Roman"/>
        </w:rPr>
        <w:t xml:space="preserve"> </w:t>
      </w:r>
      <w:r w:rsidR="00880A42">
        <w:rPr>
          <w:rFonts w:ascii="Times New Roman" w:hAnsi="Times New Roman"/>
        </w:rPr>
        <w:t xml:space="preserve">for a grid of points in each segment </w:t>
      </w:r>
      <w:r w:rsidR="00E96AD7">
        <w:rPr>
          <w:rFonts w:ascii="Times New Roman" w:hAnsi="Times New Roman"/>
        </w:rPr>
        <w:t xml:space="preserve">varied from </w:t>
      </w:r>
      <w:r w:rsidR="00845CCB">
        <w:rPr>
          <w:rFonts w:ascii="Times New Roman" w:hAnsi="Times New Roman"/>
        </w:rPr>
        <w:t>2% more</w:t>
      </w:r>
      <w:r w:rsidR="00E96AD7">
        <w:rPr>
          <w:rFonts w:ascii="Times New Roman" w:hAnsi="Times New Roman"/>
        </w:rPr>
        <w:t xml:space="preserve"> </w:t>
      </w:r>
      <w:r w:rsidR="00845CCB">
        <w:rPr>
          <w:rFonts w:ascii="Times New Roman" w:hAnsi="Times New Roman"/>
        </w:rPr>
        <w:t xml:space="preserve">to </w:t>
      </w:r>
      <w:r w:rsidR="006E41F0">
        <w:rPr>
          <w:rFonts w:ascii="Times New Roman" w:hAnsi="Times New Roman"/>
        </w:rPr>
        <w:t>15% less than the whole-segment estimates</w:t>
      </w:r>
      <w:r w:rsidR="00E27DAF">
        <w:rPr>
          <w:rFonts w:ascii="Times New Roman" w:hAnsi="Times New Roman"/>
        </w:rPr>
        <w:t xml:space="preserve"> (Table 2)</w:t>
      </w:r>
      <w:r w:rsidR="006E41F0">
        <w:rPr>
          <w:rFonts w:ascii="Times New Roman" w:hAnsi="Times New Roman"/>
        </w:rPr>
        <w:t>, w</w:t>
      </w:r>
      <w:r w:rsidR="00487F92">
        <w:rPr>
          <w:rFonts w:ascii="Times New Roman" w:hAnsi="Times New Roman"/>
        </w:rPr>
        <w:t xml:space="preserve">ithin the margin of uncertainty </w:t>
      </w:r>
      <w:r w:rsidR="006E41F0">
        <w:rPr>
          <w:rFonts w:ascii="Times New Roman" w:hAnsi="Times New Roman"/>
        </w:rPr>
        <w:t xml:space="preserve">for each, suggesting </w:t>
      </w:r>
      <w:r w:rsidR="00845CCB">
        <w:rPr>
          <w:rFonts w:ascii="Times New Roman" w:hAnsi="Times New Roman"/>
        </w:rPr>
        <w:t xml:space="preserve">that </w:t>
      </w:r>
      <w:r w:rsidR="006E41F0">
        <w:rPr>
          <w:rFonts w:ascii="Times New Roman" w:hAnsi="Times New Roman"/>
        </w:rPr>
        <w:t xml:space="preserve">the </w:t>
      </w:r>
      <w:r w:rsidR="00845CCB">
        <w:rPr>
          <w:rFonts w:ascii="Times New Roman" w:hAnsi="Times New Roman"/>
        </w:rPr>
        <w:t xml:space="preserve">two </w:t>
      </w:r>
      <w:r w:rsidR="006E41F0">
        <w:rPr>
          <w:rFonts w:ascii="Times New Roman" w:hAnsi="Times New Roman"/>
        </w:rPr>
        <w:t xml:space="preserve">approaches gave </w:t>
      </w:r>
      <w:r w:rsidR="00487F92">
        <w:rPr>
          <w:rFonts w:ascii="Times New Roman" w:hAnsi="Times New Roman"/>
        </w:rPr>
        <w:t xml:space="preserve">comparable </w:t>
      </w:r>
      <w:r w:rsidR="006E41F0">
        <w:rPr>
          <w:rFonts w:ascii="Times New Roman" w:hAnsi="Times New Roman"/>
        </w:rPr>
        <w:t>results.</w:t>
      </w:r>
      <w:r w:rsidR="0007169C">
        <w:rPr>
          <w:rFonts w:ascii="Times New Roman" w:hAnsi="Times New Roman"/>
        </w:rPr>
        <w:t xml:space="preserve">  </w:t>
      </w:r>
      <w:r w:rsidR="00487F92">
        <w:rPr>
          <w:rFonts w:ascii="Times New Roman" w:hAnsi="Times New Roman"/>
        </w:rPr>
        <w:t>The difference was large</w:t>
      </w:r>
      <w:r w:rsidR="003D0751">
        <w:rPr>
          <w:rFonts w:ascii="Times New Roman" w:hAnsi="Times New Roman"/>
        </w:rPr>
        <w:t>st</w:t>
      </w:r>
      <w:r w:rsidR="00487F92">
        <w:rPr>
          <w:rFonts w:ascii="Times New Roman" w:hAnsi="Times New Roman"/>
        </w:rPr>
        <w:t xml:space="preserve"> </w:t>
      </w:r>
      <w:r w:rsidR="00082D51">
        <w:rPr>
          <w:rFonts w:ascii="Times New Roman" w:hAnsi="Times New Roman"/>
        </w:rPr>
        <w:t xml:space="preserve">for BB, where the gridded estimates of depth of colonization had a bi-modal distribution (i.e., </w:t>
      </w:r>
      <w:r w:rsidR="00FF09BD">
        <w:rPr>
          <w:rFonts w:ascii="Times New Roman" w:hAnsi="Times New Roman"/>
        </w:rPr>
        <w:t xml:space="preserve">lower </w:t>
      </w:r>
      <w:r w:rsidR="00082D51">
        <w:rPr>
          <w:rFonts w:ascii="Times New Roman" w:hAnsi="Times New Roman"/>
        </w:rPr>
        <w:t xml:space="preserve">estimates near the Steinhatchee </w:t>
      </w:r>
      <w:r w:rsidR="0007169C">
        <w:rPr>
          <w:rFonts w:ascii="Times New Roman" w:hAnsi="Times New Roman"/>
        </w:rPr>
        <w:t xml:space="preserve">outflow </w:t>
      </w:r>
      <w:r w:rsidR="00082D51">
        <w:rPr>
          <w:rFonts w:ascii="Times New Roman" w:hAnsi="Times New Roman"/>
        </w:rPr>
        <w:t xml:space="preserve">vs. </w:t>
      </w:r>
      <w:r w:rsidR="00FF09BD">
        <w:rPr>
          <w:rFonts w:ascii="Times New Roman" w:hAnsi="Times New Roman"/>
        </w:rPr>
        <w:t xml:space="preserve">higher values distant from </w:t>
      </w:r>
      <w:r w:rsidR="00082D51">
        <w:rPr>
          <w:rFonts w:ascii="Times New Roman" w:hAnsi="Times New Roman"/>
        </w:rPr>
        <w:t>the river</w:t>
      </w:r>
      <w:r w:rsidR="0007169C">
        <w:rPr>
          <w:rFonts w:ascii="Times New Roman" w:hAnsi="Times New Roman"/>
        </w:rPr>
        <w:t xml:space="preserve"> outflow</w:t>
      </w:r>
      <w:r w:rsidR="008E3801">
        <w:rPr>
          <w:rFonts w:ascii="Times New Roman" w:hAnsi="Times New Roman"/>
        </w:rPr>
        <w:t>,</w:t>
      </w:r>
      <w:r w:rsidR="00082D51">
        <w:rPr>
          <w:rFonts w:ascii="Times New Roman" w:hAnsi="Times New Roman"/>
        </w:rPr>
        <w:t xml:space="preserve"> </w:t>
      </w:r>
      <w:r w:rsidR="004536FC">
        <w:rPr>
          <w:rFonts w:ascii="Times New Roman" w:hAnsi="Times New Roman"/>
        </w:rPr>
        <w:t>Fig.</w:t>
      </w:r>
      <w:r w:rsidR="006E41F0">
        <w:rPr>
          <w:rFonts w:ascii="Times New Roman" w:hAnsi="Times New Roman"/>
        </w:rPr>
        <w:t xml:space="preserve"> </w:t>
      </w:r>
      <w:r w:rsidR="00487F92">
        <w:rPr>
          <w:rFonts w:ascii="Times New Roman" w:hAnsi="Times New Roman"/>
        </w:rPr>
        <w:t>4</w:t>
      </w:r>
      <w:r w:rsidR="00082D51">
        <w:rPr>
          <w:rFonts w:ascii="Times New Roman" w:hAnsi="Times New Roman"/>
        </w:rPr>
        <w:t xml:space="preserve"> upper left</w:t>
      </w:r>
      <w:r w:rsidR="00487F92">
        <w:rPr>
          <w:rFonts w:ascii="Times New Roman" w:hAnsi="Times New Roman"/>
        </w:rPr>
        <w:t xml:space="preserve">).  The whole segment estimate of </w:t>
      </w:r>
      <w:r w:rsidR="00487F92" w:rsidRPr="00765D8B">
        <w:rPr>
          <w:rFonts w:ascii="Times New Roman" w:hAnsi="Times New Roman"/>
          <w:i/>
        </w:rPr>
        <w:t>Z</w:t>
      </w:r>
      <w:r w:rsidR="00487F92" w:rsidRPr="00765D8B">
        <w:rPr>
          <w:rFonts w:ascii="Times New Roman" w:hAnsi="Times New Roman"/>
          <w:i/>
          <w:vertAlign w:val="subscript"/>
        </w:rPr>
        <w:t>c,max</w:t>
      </w:r>
      <w:r w:rsidR="00487F92">
        <w:rPr>
          <w:rFonts w:ascii="Times New Roman" w:hAnsi="Times New Roman"/>
        </w:rPr>
        <w:t xml:space="preserve"> for BB was 3.8 m, </w:t>
      </w:r>
      <w:r w:rsidR="00421323">
        <w:rPr>
          <w:rFonts w:ascii="Times New Roman" w:hAnsi="Times New Roman"/>
        </w:rPr>
        <w:t xml:space="preserve">65% </w:t>
      </w:r>
      <w:r w:rsidR="00487F92">
        <w:rPr>
          <w:rFonts w:ascii="Times New Roman" w:hAnsi="Times New Roman"/>
        </w:rPr>
        <w:t>more than the 2.3 m average</w:t>
      </w:r>
      <w:r w:rsidR="00421323">
        <w:rPr>
          <w:rFonts w:ascii="Times New Roman" w:hAnsi="Times New Roman"/>
        </w:rPr>
        <w:t xml:space="preserve"> of the gridded estimates, reflecting </w:t>
      </w:r>
      <w:r w:rsidR="0007169C">
        <w:rPr>
          <w:rFonts w:ascii="Times New Roman" w:hAnsi="Times New Roman"/>
        </w:rPr>
        <w:t xml:space="preserve">a greater influence of the deeper-distributed seagrass on the whole segment calculation </w:t>
      </w:r>
      <w:r w:rsidR="00487F92">
        <w:rPr>
          <w:rFonts w:ascii="Times New Roman" w:hAnsi="Times New Roman"/>
        </w:rPr>
        <w:t xml:space="preserve">(Table 2; </w:t>
      </w:r>
      <w:r w:rsidR="004536FC">
        <w:rPr>
          <w:rFonts w:ascii="Times New Roman" w:hAnsi="Times New Roman"/>
        </w:rPr>
        <w:t>Fig.</w:t>
      </w:r>
      <w:r w:rsidR="00487F92">
        <w:rPr>
          <w:rFonts w:ascii="Times New Roman" w:hAnsi="Times New Roman"/>
        </w:rPr>
        <w:t xml:space="preserve"> 4).  </w:t>
      </w:r>
      <w:r w:rsidR="00B25412">
        <w:rPr>
          <w:rFonts w:ascii="Times New Roman" w:hAnsi="Times New Roman"/>
        </w:rPr>
        <w:t xml:space="preserve">Estimates for </w:t>
      </w:r>
      <w:r w:rsidR="00B25412" w:rsidRPr="00097AD1">
        <w:rPr>
          <w:rFonts w:ascii="Times New Roman" w:hAnsi="Times New Roman"/>
          <w:i/>
        </w:rPr>
        <w:t>Z</w:t>
      </w:r>
      <w:r w:rsidR="00B25412" w:rsidRPr="00097AD1">
        <w:rPr>
          <w:rFonts w:ascii="Times New Roman" w:hAnsi="Times New Roman"/>
          <w:i/>
          <w:vertAlign w:val="subscript"/>
        </w:rPr>
        <w:t>c,min</w:t>
      </w:r>
      <w:r w:rsidR="00B25412">
        <w:rPr>
          <w:rFonts w:ascii="Times New Roman" w:hAnsi="Times New Roman"/>
        </w:rPr>
        <w:t xml:space="preserve"> were </w:t>
      </w:r>
      <w:r w:rsidR="00487F92">
        <w:rPr>
          <w:rFonts w:ascii="Times New Roman" w:hAnsi="Times New Roman"/>
        </w:rPr>
        <w:t xml:space="preserve">as low as </w:t>
      </w:r>
      <w:r w:rsidR="00B25412">
        <w:rPr>
          <w:rFonts w:ascii="Times New Roman" w:hAnsi="Times New Roman"/>
        </w:rPr>
        <w:t>zero</w:t>
      </w:r>
      <w:r w:rsidR="00487F92">
        <w:rPr>
          <w:rFonts w:ascii="Times New Roman" w:hAnsi="Times New Roman"/>
        </w:rPr>
        <w:t xml:space="preserve"> in BB and OTB (Table 2)</w:t>
      </w:r>
      <w:r w:rsidR="00B25412">
        <w:rPr>
          <w:rFonts w:ascii="Times New Roman" w:hAnsi="Times New Roman"/>
        </w:rPr>
        <w:t xml:space="preserve">, indicating </w:t>
      </w:r>
      <w:r w:rsidR="00487F92">
        <w:rPr>
          <w:rFonts w:ascii="Times New Roman" w:hAnsi="Times New Roman"/>
        </w:rPr>
        <w:t xml:space="preserve">that seagrass coverage </w:t>
      </w:r>
      <w:r w:rsidR="00B25412">
        <w:rPr>
          <w:rFonts w:ascii="Times New Roman" w:hAnsi="Times New Roman"/>
        </w:rPr>
        <w:t>decrease</w:t>
      </w:r>
      <w:r w:rsidR="00487F92">
        <w:rPr>
          <w:rFonts w:ascii="Times New Roman" w:hAnsi="Times New Roman"/>
        </w:rPr>
        <w:t>d</w:t>
      </w:r>
      <w:r w:rsidR="00B25412">
        <w:rPr>
          <w:rFonts w:ascii="Times New Roman" w:hAnsi="Times New Roman"/>
        </w:rPr>
        <w:t xml:space="preserve"> </w:t>
      </w:r>
      <w:r w:rsidR="00487F92">
        <w:rPr>
          <w:rFonts w:ascii="Times New Roman" w:hAnsi="Times New Roman"/>
        </w:rPr>
        <w:t xml:space="preserve">immediately </w:t>
      </w:r>
      <w:r w:rsidR="00B25412">
        <w:rPr>
          <w:rFonts w:ascii="Times New Roman" w:hAnsi="Times New Roman"/>
        </w:rPr>
        <w:t xml:space="preserve">with any increase in depth.  </w:t>
      </w:r>
      <w:r w:rsidR="00487F92">
        <w:rPr>
          <w:rFonts w:ascii="Times New Roman" w:hAnsi="Times New Roman"/>
        </w:rPr>
        <w:t>T</w:t>
      </w:r>
      <w:r w:rsidR="002675BB">
        <w:rPr>
          <w:rFonts w:ascii="Times New Roman" w:hAnsi="Times New Roman"/>
        </w:rPr>
        <w:t xml:space="preserve">he highest values for </w:t>
      </w:r>
      <w:r w:rsidR="002675BB" w:rsidRPr="00765D8B">
        <w:rPr>
          <w:rFonts w:ascii="Times New Roman" w:hAnsi="Times New Roman"/>
          <w:i/>
        </w:rPr>
        <w:t>Z</w:t>
      </w:r>
      <w:r w:rsidR="002675BB" w:rsidRPr="00765D8B">
        <w:rPr>
          <w:rFonts w:ascii="Times New Roman" w:hAnsi="Times New Roman"/>
          <w:i/>
          <w:vertAlign w:val="subscript"/>
        </w:rPr>
        <w:t>c,min</w:t>
      </w:r>
      <w:r w:rsidR="002675BB">
        <w:rPr>
          <w:rFonts w:ascii="Times New Roman" w:hAnsi="Times New Roman"/>
        </w:rPr>
        <w:t xml:space="preserve"> were associated </w:t>
      </w:r>
      <w:r w:rsidR="00487F92">
        <w:rPr>
          <w:rFonts w:ascii="Times New Roman" w:hAnsi="Times New Roman"/>
        </w:rPr>
        <w:t xml:space="preserve">with </w:t>
      </w:r>
      <w:r w:rsidR="002675BB">
        <w:rPr>
          <w:rFonts w:ascii="Times New Roman" w:hAnsi="Times New Roman"/>
        </w:rPr>
        <w:t xml:space="preserve">relatively deep </w:t>
      </w:r>
      <w:r w:rsidR="00487F92">
        <w:rPr>
          <w:rFonts w:ascii="Times New Roman" w:hAnsi="Times New Roman"/>
        </w:rPr>
        <w:t>seagrass distributions</w:t>
      </w:r>
      <w:r w:rsidR="002675BB">
        <w:rPr>
          <w:rFonts w:ascii="Times New Roman" w:hAnsi="Times New Roman"/>
        </w:rPr>
        <w:t xml:space="preserve">, </w:t>
      </w:r>
      <w:r w:rsidR="00487F92">
        <w:rPr>
          <w:rFonts w:ascii="Times New Roman" w:hAnsi="Times New Roman"/>
        </w:rPr>
        <w:t xml:space="preserve">as in WCB.  </w:t>
      </w:r>
      <w:r w:rsidR="002675BB">
        <w:rPr>
          <w:rFonts w:ascii="Times New Roman" w:hAnsi="Times New Roman"/>
        </w:rPr>
        <w:t xml:space="preserve">In these cases, coverage </w:t>
      </w:r>
      <w:r w:rsidR="003C6927">
        <w:rPr>
          <w:rFonts w:ascii="Times New Roman" w:hAnsi="Times New Roman"/>
        </w:rPr>
        <w:t>increased initially with increasing depth, rather than decreasing.</w:t>
      </w:r>
      <w:r w:rsidR="00487F92">
        <w:rPr>
          <w:rFonts w:ascii="Times New Roman" w:hAnsi="Times New Roman"/>
        </w:rPr>
        <w:t xml:space="preserve">  </w:t>
      </w:r>
      <w:r w:rsidR="00421323">
        <w:rPr>
          <w:rFonts w:ascii="Times New Roman" w:hAnsi="Times New Roman"/>
        </w:rPr>
        <w:lastRenderedPageBreak/>
        <w:t>S</w:t>
      </w:r>
      <w:r w:rsidR="00487F92">
        <w:rPr>
          <w:rFonts w:ascii="Times New Roman" w:hAnsi="Times New Roman"/>
        </w:rPr>
        <w:t xml:space="preserve">eagrass </w:t>
      </w:r>
      <w:r w:rsidR="00421323">
        <w:rPr>
          <w:rFonts w:ascii="Times New Roman" w:hAnsi="Times New Roman"/>
        </w:rPr>
        <w:t xml:space="preserve">percent cover often </w:t>
      </w:r>
      <w:r w:rsidR="00487F92">
        <w:rPr>
          <w:rFonts w:ascii="Times New Roman" w:hAnsi="Times New Roman"/>
        </w:rPr>
        <w:t>increased initially with increasing depth</w:t>
      </w:r>
      <w:r w:rsidR="00BB75EA">
        <w:rPr>
          <w:rFonts w:ascii="Times New Roman" w:hAnsi="Times New Roman"/>
        </w:rPr>
        <w:t>,</w:t>
      </w:r>
      <w:r w:rsidR="00421323">
        <w:rPr>
          <w:rFonts w:ascii="Times New Roman" w:hAnsi="Times New Roman"/>
        </w:rPr>
        <w:t xml:space="preserve"> likely reflecting stressors such as wave energy or desi</w:t>
      </w:r>
      <w:r w:rsidR="00CC4FBE">
        <w:rPr>
          <w:rFonts w:ascii="Times New Roman" w:hAnsi="Times New Roman"/>
        </w:rPr>
        <w:t>c</w:t>
      </w:r>
      <w:r w:rsidR="00421323">
        <w:rPr>
          <w:rFonts w:ascii="Times New Roman" w:hAnsi="Times New Roman"/>
        </w:rPr>
        <w:t>cation during extreme low tides affecting the shallow</w:t>
      </w:r>
      <w:r w:rsidR="00BB75EA">
        <w:rPr>
          <w:rFonts w:ascii="Times New Roman" w:hAnsi="Times New Roman"/>
        </w:rPr>
        <w:t xml:space="preserve"> margin of the seagrass bed</w:t>
      </w:r>
      <w:r w:rsidR="00487F92">
        <w:rPr>
          <w:rFonts w:ascii="Times New Roman" w:hAnsi="Times New Roman"/>
        </w:rPr>
        <w:t>.</w:t>
      </w:r>
    </w:p>
    <w:p w14:paraId="75E36D55" w14:textId="7FC920CD" w:rsidR="00B8145A" w:rsidRDefault="00910D26">
      <w:pPr>
        <w:spacing w:before="0" w:after="0" w:line="360" w:lineRule="auto"/>
        <w:ind w:firstLine="720"/>
        <w:rPr>
          <w:rFonts w:ascii="Times New Roman" w:hAnsi="Times New Roman"/>
        </w:rPr>
      </w:pPr>
      <w:r w:rsidRPr="00997053">
        <w:rPr>
          <w:rFonts w:ascii="Times New Roman" w:hAnsi="Times New Roman"/>
        </w:rPr>
        <w:t xml:space="preserve">Spatial heterogeneity </w:t>
      </w:r>
      <w:r w:rsidR="00880A42">
        <w:rPr>
          <w:rFonts w:ascii="Times New Roman" w:hAnsi="Times New Roman"/>
        </w:rPr>
        <w:t xml:space="preserve">of the gridded estimates </w:t>
      </w:r>
      <w:r w:rsidR="003C6927">
        <w:rPr>
          <w:rFonts w:ascii="Times New Roman" w:hAnsi="Times New Roman"/>
        </w:rPr>
        <w:t>for</w:t>
      </w:r>
      <w:r w:rsidR="003C6927" w:rsidRPr="00997053">
        <w:rPr>
          <w:rFonts w:ascii="Times New Roman" w:hAnsi="Times New Roman"/>
        </w:rPr>
        <w:t xml:space="preserve"> </w:t>
      </w:r>
      <w:r w:rsidRPr="00997053">
        <w:rPr>
          <w:rFonts w:ascii="Times New Roman" w:hAnsi="Times New Roman"/>
        </w:rPr>
        <w:t xml:space="preserve">depth </w:t>
      </w:r>
      <w:r w:rsidR="00146FF2">
        <w:rPr>
          <w:rFonts w:ascii="Times New Roman" w:hAnsi="Times New Roman"/>
        </w:rPr>
        <w:t xml:space="preserve">of colonization </w:t>
      </w:r>
      <w:r w:rsidRPr="00997053">
        <w:rPr>
          <w:rFonts w:ascii="Times New Roman" w:hAnsi="Times New Roman"/>
        </w:rPr>
        <w:t xml:space="preserve">was particularly apparent for </w:t>
      </w:r>
      <w:r w:rsidR="007A29E4">
        <w:rPr>
          <w:rFonts w:ascii="Times New Roman" w:hAnsi="Times New Roman"/>
        </w:rPr>
        <w:t xml:space="preserve">segments </w:t>
      </w:r>
      <w:r w:rsidR="00436422">
        <w:rPr>
          <w:rFonts w:ascii="Times New Roman" w:hAnsi="Times New Roman"/>
        </w:rPr>
        <w:t>BB</w:t>
      </w:r>
      <w:r w:rsidRPr="00997053">
        <w:rPr>
          <w:rFonts w:ascii="Times New Roman" w:hAnsi="Times New Roman"/>
        </w:rPr>
        <w:t xml:space="preserve"> and </w:t>
      </w:r>
      <w:r w:rsidR="00436422">
        <w:rPr>
          <w:rFonts w:ascii="Times New Roman" w:hAnsi="Times New Roman"/>
        </w:rPr>
        <w:t>UIRL</w:t>
      </w:r>
      <w:r w:rsidR="00C5003E">
        <w:rPr>
          <w:rFonts w:ascii="Times New Roman" w:hAnsi="Times New Roman"/>
        </w:rPr>
        <w:t xml:space="preserve"> (</w:t>
      </w:r>
      <w:r w:rsidR="004536FC">
        <w:rPr>
          <w:rFonts w:ascii="Times New Roman" w:hAnsi="Times New Roman"/>
        </w:rPr>
        <w:t>Fig.</w:t>
      </w:r>
      <w:r w:rsidR="00C5003E">
        <w:rPr>
          <w:rFonts w:ascii="Times New Roman" w:hAnsi="Times New Roman"/>
        </w:rPr>
        <w:t xml:space="preserve"> 4)</w:t>
      </w:r>
      <w:r w:rsidRPr="00997053">
        <w:rPr>
          <w:rFonts w:ascii="Times New Roman" w:hAnsi="Times New Roman"/>
        </w:rPr>
        <w:t xml:space="preserve">. </w:t>
      </w:r>
      <w:r w:rsidR="002675BB">
        <w:rPr>
          <w:rFonts w:ascii="Times New Roman" w:hAnsi="Times New Roman"/>
        </w:rPr>
        <w:t xml:space="preserve">As </w:t>
      </w:r>
      <w:r w:rsidR="00D93492">
        <w:rPr>
          <w:rFonts w:ascii="Times New Roman" w:hAnsi="Times New Roman"/>
        </w:rPr>
        <w:t xml:space="preserve">previously mentioned, </w:t>
      </w:r>
      <w:r w:rsidR="002675BB">
        <w:rPr>
          <w:rFonts w:ascii="Times New Roman" w:hAnsi="Times New Roman"/>
        </w:rPr>
        <w:t>d</w:t>
      </w:r>
      <w:r w:rsidRPr="00997053">
        <w:rPr>
          <w:rFonts w:ascii="Times New Roman" w:hAnsi="Times New Roman"/>
        </w:rPr>
        <w:t xml:space="preserve">epth </w:t>
      </w:r>
      <w:r w:rsidR="002675BB">
        <w:rPr>
          <w:rFonts w:ascii="Times New Roman" w:hAnsi="Times New Roman"/>
        </w:rPr>
        <w:t xml:space="preserve">of colonization in the Big Bend segment was reduced in the vicinity of the </w:t>
      </w:r>
      <w:r w:rsidRPr="00997053">
        <w:rPr>
          <w:rFonts w:ascii="Times New Roman" w:hAnsi="Times New Roman"/>
        </w:rPr>
        <w:t xml:space="preserve">Steinhatchee River </w:t>
      </w:r>
      <w:r w:rsidR="002675BB">
        <w:rPr>
          <w:rFonts w:ascii="Times New Roman" w:hAnsi="Times New Roman"/>
        </w:rPr>
        <w:t xml:space="preserve">discharge.  </w:t>
      </w:r>
      <w:r w:rsidR="00CD7D99">
        <w:rPr>
          <w:rFonts w:ascii="Times New Roman" w:hAnsi="Times New Roman"/>
        </w:rPr>
        <w:t>Seagrasses were also limited to shallower depths at the north end of the Upper Indian River Lagoon segment, but grew at maximum depths up to 2.2 m on the eastern portion of the Upper Indian River Lagoon segment near the Merritt Island National Wildlife Refuge (</w:t>
      </w:r>
      <w:r w:rsidR="004536FC">
        <w:rPr>
          <w:rFonts w:ascii="Times New Roman" w:hAnsi="Times New Roman"/>
        </w:rPr>
        <w:t>Fig.</w:t>
      </w:r>
      <w:r w:rsidR="009C504B">
        <w:rPr>
          <w:rFonts w:ascii="Times New Roman" w:hAnsi="Times New Roman"/>
        </w:rPr>
        <w:t xml:space="preserve"> 2)</w:t>
      </w:r>
      <w:r w:rsidRPr="00997053">
        <w:rPr>
          <w:rFonts w:ascii="Times New Roman" w:hAnsi="Times New Roman"/>
        </w:rPr>
        <w:t xml:space="preserve">. Seagrasses in Old Tampa Bay grew </w:t>
      </w:r>
      <w:r w:rsidR="003C6927">
        <w:rPr>
          <w:rFonts w:ascii="Times New Roman" w:hAnsi="Times New Roman"/>
        </w:rPr>
        <w:t xml:space="preserve">to </w:t>
      </w:r>
      <w:r w:rsidRPr="00997053">
        <w:rPr>
          <w:rFonts w:ascii="Times New Roman" w:hAnsi="Times New Roman"/>
        </w:rPr>
        <w:t xml:space="preserve">slightly </w:t>
      </w:r>
      <w:r w:rsidR="001D4C26">
        <w:rPr>
          <w:rFonts w:ascii="Times New Roman" w:hAnsi="Times New Roman"/>
        </w:rPr>
        <w:t xml:space="preserve">greater </w:t>
      </w:r>
      <w:r w:rsidRPr="00997053">
        <w:rPr>
          <w:rFonts w:ascii="Times New Roman" w:hAnsi="Times New Roman"/>
        </w:rPr>
        <w:t>de</w:t>
      </w:r>
      <w:r w:rsidR="001D4C26">
        <w:rPr>
          <w:rFonts w:ascii="Times New Roman" w:hAnsi="Times New Roman"/>
        </w:rPr>
        <w:t>pth</w:t>
      </w:r>
      <w:r w:rsidRPr="00997053">
        <w:rPr>
          <w:rFonts w:ascii="Times New Roman" w:hAnsi="Times New Roman"/>
        </w:rPr>
        <w:t xml:space="preserve"> in the </w:t>
      </w:r>
      <w:r w:rsidR="009C062D">
        <w:rPr>
          <w:rFonts w:ascii="Times New Roman" w:hAnsi="Times New Roman"/>
        </w:rPr>
        <w:t xml:space="preserve">eastern and southern </w:t>
      </w:r>
      <w:r w:rsidRPr="00997053">
        <w:rPr>
          <w:rFonts w:ascii="Times New Roman" w:hAnsi="Times New Roman"/>
        </w:rPr>
        <w:t xml:space="preserve">portion of the segment and </w:t>
      </w:r>
      <w:r w:rsidR="001D4C26">
        <w:rPr>
          <w:rFonts w:ascii="Times New Roman" w:hAnsi="Times New Roman"/>
        </w:rPr>
        <w:t xml:space="preserve">were limited to </w:t>
      </w:r>
      <w:r w:rsidRPr="00997053">
        <w:rPr>
          <w:rFonts w:ascii="Times New Roman" w:hAnsi="Times New Roman"/>
        </w:rPr>
        <w:t xml:space="preserve">shallower depths near </w:t>
      </w:r>
      <w:r w:rsidR="002675BB">
        <w:rPr>
          <w:rFonts w:ascii="Times New Roman" w:hAnsi="Times New Roman"/>
        </w:rPr>
        <w:t xml:space="preserve">freshwater </w:t>
      </w:r>
      <w:r w:rsidRPr="00997053">
        <w:rPr>
          <w:rFonts w:ascii="Times New Roman" w:hAnsi="Times New Roman"/>
        </w:rPr>
        <w:t>inflow</w:t>
      </w:r>
      <w:r w:rsidR="002675BB">
        <w:rPr>
          <w:rFonts w:ascii="Times New Roman" w:hAnsi="Times New Roman"/>
        </w:rPr>
        <w:t xml:space="preserve"> channels</w:t>
      </w:r>
      <w:r w:rsidRPr="00997053">
        <w:rPr>
          <w:rFonts w:ascii="Times New Roman" w:hAnsi="Times New Roman"/>
        </w:rPr>
        <w:t xml:space="preserve"> </w:t>
      </w:r>
      <w:r w:rsidR="002675BB">
        <w:rPr>
          <w:rFonts w:ascii="Times New Roman" w:hAnsi="Times New Roman"/>
        </w:rPr>
        <w:t xml:space="preserve">on </w:t>
      </w:r>
      <w:r w:rsidRPr="00997053">
        <w:rPr>
          <w:rFonts w:ascii="Times New Roman" w:hAnsi="Times New Roman"/>
        </w:rPr>
        <w:t xml:space="preserve">the northern </w:t>
      </w:r>
      <w:r w:rsidR="009C062D">
        <w:rPr>
          <w:rFonts w:ascii="Times New Roman" w:hAnsi="Times New Roman"/>
        </w:rPr>
        <w:t>margin</w:t>
      </w:r>
      <w:r w:rsidR="00C5003E">
        <w:rPr>
          <w:rFonts w:ascii="Times New Roman" w:hAnsi="Times New Roman"/>
        </w:rPr>
        <w:t xml:space="preserve"> (</w:t>
      </w:r>
      <w:r w:rsidR="004536FC">
        <w:rPr>
          <w:rFonts w:ascii="Times New Roman" w:hAnsi="Times New Roman"/>
        </w:rPr>
        <w:t>Fig.</w:t>
      </w:r>
      <w:r w:rsidR="00F463FB">
        <w:rPr>
          <w:rFonts w:ascii="Times New Roman" w:hAnsi="Times New Roman"/>
        </w:rPr>
        <w:t xml:space="preserve"> 4</w:t>
      </w:r>
      <w:r w:rsidR="00C5003E">
        <w:rPr>
          <w:rFonts w:ascii="Times New Roman" w:hAnsi="Times New Roman"/>
        </w:rPr>
        <w:t>)</w:t>
      </w:r>
      <w:r w:rsidRPr="00997053">
        <w:rPr>
          <w:rFonts w:ascii="Times New Roman" w:hAnsi="Times New Roman"/>
        </w:rPr>
        <w:t xml:space="preserve">. </w:t>
      </w:r>
      <w:r w:rsidR="009C062D">
        <w:rPr>
          <w:rFonts w:ascii="Times New Roman" w:hAnsi="Times New Roman"/>
        </w:rPr>
        <w:t xml:space="preserve">The deepest growing seagrass in </w:t>
      </w:r>
      <w:r w:rsidRPr="00997053">
        <w:rPr>
          <w:rFonts w:ascii="Times New Roman" w:hAnsi="Times New Roman"/>
        </w:rPr>
        <w:t xml:space="preserve">Choctawhatchee Bay was </w:t>
      </w:r>
      <w:r w:rsidR="009C062D">
        <w:rPr>
          <w:rFonts w:ascii="Times New Roman" w:hAnsi="Times New Roman"/>
        </w:rPr>
        <w:t xml:space="preserve">closest to Destin Pass, where regular tidal exchange with Gulf of Mexico waters </w:t>
      </w:r>
      <w:r w:rsidR="001D4C26">
        <w:rPr>
          <w:rFonts w:ascii="Times New Roman" w:hAnsi="Times New Roman"/>
        </w:rPr>
        <w:t xml:space="preserve">keeps </w:t>
      </w:r>
      <w:r w:rsidR="00533096">
        <w:rPr>
          <w:rFonts w:ascii="Times New Roman" w:hAnsi="Times New Roman"/>
        </w:rPr>
        <w:t>light attenuation</w:t>
      </w:r>
      <w:r w:rsidR="00C5003E">
        <w:rPr>
          <w:rFonts w:ascii="Times New Roman" w:hAnsi="Times New Roman"/>
        </w:rPr>
        <w:t xml:space="preserve"> </w:t>
      </w:r>
      <w:r w:rsidR="001D4C26">
        <w:rPr>
          <w:rFonts w:ascii="Times New Roman" w:hAnsi="Times New Roman"/>
        </w:rPr>
        <w:t xml:space="preserve">low </w:t>
      </w:r>
      <w:r w:rsidR="00C5003E">
        <w:rPr>
          <w:rFonts w:ascii="Times New Roman" w:hAnsi="Times New Roman"/>
        </w:rPr>
        <w:t>(</w:t>
      </w:r>
      <w:r w:rsidR="004536FC">
        <w:rPr>
          <w:rFonts w:ascii="Times New Roman" w:hAnsi="Times New Roman"/>
        </w:rPr>
        <w:t>Fig.</w:t>
      </w:r>
      <w:r w:rsidR="00C5003E">
        <w:rPr>
          <w:rFonts w:ascii="Times New Roman" w:hAnsi="Times New Roman"/>
        </w:rPr>
        <w:t xml:space="preserve"> 4)</w:t>
      </w:r>
      <w:r w:rsidR="009C062D">
        <w:rPr>
          <w:rFonts w:ascii="Times New Roman" w:hAnsi="Times New Roman"/>
        </w:rPr>
        <w:t xml:space="preserve">.  </w:t>
      </w:r>
      <w:r w:rsidR="00894DAC">
        <w:rPr>
          <w:rFonts w:ascii="Times New Roman" w:hAnsi="Times New Roman"/>
          <w:i/>
        </w:rPr>
        <w:t>Z</w:t>
      </w:r>
      <w:r w:rsidR="00894DAC">
        <w:rPr>
          <w:rFonts w:ascii="Times New Roman" w:hAnsi="Times New Roman"/>
          <w:i/>
          <w:vertAlign w:val="subscript"/>
        </w:rPr>
        <w:t>c</w:t>
      </w:r>
      <w:r w:rsidR="00894DAC" w:rsidRPr="00997053">
        <w:rPr>
          <w:rFonts w:ascii="Times New Roman" w:hAnsi="Times New Roman"/>
        </w:rPr>
        <w:t xml:space="preserve"> </w:t>
      </w:r>
      <w:r w:rsidRPr="00997053">
        <w:rPr>
          <w:rFonts w:ascii="Times New Roman" w:hAnsi="Times New Roman"/>
        </w:rPr>
        <w:t xml:space="preserve">could not be estimated where seagrasses were sparse or absent </w:t>
      </w:r>
      <w:r w:rsidR="00755BF2">
        <w:rPr>
          <w:rFonts w:ascii="Times New Roman" w:hAnsi="Times New Roman"/>
        </w:rPr>
        <w:t xml:space="preserve">as in the center of </w:t>
      </w:r>
      <w:r w:rsidRPr="00997053">
        <w:rPr>
          <w:rFonts w:ascii="Times New Roman" w:hAnsi="Times New Roman"/>
        </w:rPr>
        <w:t>Old Tampa Ba</w:t>
      </w:r>
      <w:r w:rsidR="00755BF2">
        <w:rPr>
          <w:rFonts w:ascii="Times New Roman" w:hAnsi="Times New Roman"/>
        </w:rPr>
        <w:t xml:space="preserve">y </w:t>
      </w:r>
      <w:r w:rsidRPr="00997053">
        <w:rPr>
          <w:rFonts w:ascii="Times New Roman" w:hAnsi="Times New Roman"/>
        </w:rPr>
        <w:t xml:space="preserve">and </w:t>
      </w:r>
      <w:r w:rsidR="00755BF2">
        <w:rPr>
          <w:rFonts w:ascii="Times New Roman" w:hAnsi="Times New Roman"/>
        </w:rPr>
        <w:t>w</w:t>
      </w:r>
      <w:r w:rsidRPr="00997053">
        <w:rPr>
          <w:rFonts w:ascii="Times New Roman" w:hAnsi="Times New Roman"/>
        </w:rPr>
        <w:t>estern Choctawhatchee Bay</w:t>
      </w:r>
      <w:r w:rsidR="00E255A5">
        <w:rPr>
          <w:rFonts w:ascii="Times New Roman" w:hAnsi="Times New Roman"/>
        </w:rPr>
        <w:t xml:space="preserve">, or where </w:t>
      </w:r>
      <w:r w:rsidR="00755BF2">
        <w:rPr>
          <w:rFonts w:ascii="Times New Roman" w:hAnsi="Times New Roman"/>
        </w:rPr>
        <w:t>there was an insufficient gradient in wa</w:t>
      </w:r>
      <w:r w:rsidR="00E255A5">
        <w:rPr>
          <w:rFonts w:ascii="Times New Roman" w:hAnsi="Times New Roman"/>
        </w:rPr>
        <w:t xml:space="preserve">ter depth, as in </w:t>
      </w:r>
      <w:r w:rsidR="00755BF2">
        <w:rPr>
          <w:rFonts w:ascii="Times New Roman" w:hAnsi="Times New Roman"/>
        </w:rPr>
        <w:t>several areas of the Big Bend segment (</w:t>
      </w:r>
      <w:r w:rsidR="004536FC">
        <w:rPr>
          <w:rFonts w:ascii="Times New Roman" w:hAnsi="Times New Roman"/>
        </w:rPr>
        <w:t>Fig.</w:t>
      </w:r>
      <w:r w:rsidR="00ED154D">
        <w:rPr>
          <w:rFonts w:ascii="Times New Roman" w:hAnsi="Times New Roman"/>
        </w:rPr>
        <w:t xml:space="preserve"> 4).  However, depth of colonization can be</w:t>
      </w:r>
      <w:r w:rsidR="001D4C26">
        <w:rPr>
          <w:rFonts w:ascii="Times New Roman" w:hAnsi="Times New Roman"/>
        </w:rPr>
        <w:t xml:space="preserve"> estimated for locations that lack seagrass if </w:t>
      </w:r>
      <w:r w:rsidR="00ED154D">
        <w:rPr>
          <w:rFonts w:ascii="Times New Roman" w:hAnsi="Times New Roman"/>
        </w:rPr>
        <w:t xml:space="preserve">sufficient </w:t>
      </w:r>
      <w:r w:rsidR="001D4C26">
        <w:rPr>
          <w:rFonts w:ascii="Times New Roman" w:hAnsi="Times New Roman"/>
        </w:rPr>
        <w:t xml:space="preserve">coverage is present within the search radius.  As a result, </w:t>
      </w:r>
      <w:r w:rsidR="00570FE8">
        <w:rPr>
          <w:rFonts w:ascii="Times New Roman" w:hAnsi="Times New Roman"/>
        </w:rPr>
        <w:t xml:space="preserve">gridded maps </w:t>
      </w:r>
      <w:r w:rsidR="001D4C26">
        <w:rPr>
          <w:rFonts w:ascii="Times New Roman" w:hAnsi="Times New Roman"/>
        </w:rPr>
        <w:t xml:space="preserve">illustrate the spatial patterns of depth of colonization, and do not repeat the spatial patterns of seagrass coverage </w:t>
      </w:r>
      <w:r w:rsidR="00533096">
        <w:rPr>
          <w:rFonts w:ascii="Times New Roman" w:hAnsi="Times New Roman"/>
        </w:rPr>
        <w:t>(i.e., Fig. 4 does not always resemble coverage in Fig. 2)</w:t>
      </w:r>
      <w:r w:rsidR="00570FE8">
        <w:rPr>
          <w:rFonts w:ascii="Times New Roman" w:hAnsi="Times New Roman"/>
        </w:rPr>
        <w:t>.</w:t>
      </w:r>
    </w:p>
    <w:p w14:paraId="04E3FE75" w14:textId="391CA541" w:rsidR="00B8145A" w:rsidRPr="00997053" w:rsidRDefault="00880A42" w:rsidP="002C22D6">
      <w:pPr>
        <w:spacing w:before="0" w:after="0" w:line="360" w:lineRule="auto"/>
        <w:ind w:firstLine="720"/>
        <w:rPr>
          <w:rFonts w:ascii="Times New Roman" w:hAnsi="Times New Roman"/>
        </w:rPr>
      </w:pPr>
      <w:r>
        <w:rPr>
          <w:rFonts w:ascii="Times New Roman" w:hAnsi="Times New Roman"/>
        </w:rPr>
        <w:t>G</w:t>
      </w:r>
      <w:r w:rsidRPr="00997053">
        <w:rPr>
          <w:rFonts w:ascii="Times New Roman" w:hAnsi="Times New Roman"/>
        </w:rPr>
        <w:t>rid</w:t>
      </w:r>
      <w:r>
        <w:rPr>
          <w:rFonts w:ascii="Times New Roman" w:hAnsi="Times New Roman"/>
        </w:rPr>
        <w:t>ded</w:t>
      </w:r>
      <w:r w:rsidRPr="00997053">
        <w:rPr>
          <w:rFonts w:ascii="Times New Roman" w:hAnsi="Times New Roman"/>
        </w:rPr>
        <w:t xml:space="preserve"> estimates </w:t>
      </w:r>
      <w:r>
        <w:rPr>
          <w:rFonts w:ascii="Times New Roman" w:hAnsi="Times New Roman"/>
        </w:rPr>
        <w:t xml:space="preserve">for all segments in each bay (excluding Big Bend) </w:t>
      </w:r>
      <w:r w:rsidRPr="00997053">
        <w:rPr>
          <w:rFonts w:ascii="Times New Roman" w:hAnsi="Times New Roman"/>
        </w:rPr>
        <w:t xml:space="preserve">provided further information on seagrass </w:t>
      </w:r>
      <w:r w:rsidR="00DE77D6">
        <w:rPr>
          <w:rFonts w:ascii="Times New Roman" w:hAnsi="Times New Roman"/>
        </w:rPr>
        <w:t xml:space="preserve">depth of colonization within and among </w:t>
      </w:r>
      <w:r w:rsidRPr="00997053">
        <w:rPr>
          <w:rFonts w:ascii="Times New Roman" w:hAnsi="Times New Roman"/>
        </w:rPr>
        <w:t>segment</w:t>
      </w:r>
      <w:r>
        <w:rPr>
          <w:rFonts w:ascii="Times New Roman" w:hAnsi="Times New Roman"/>
        </w:rPr>
        <w:t>s</w:t>
      </w:r>
      <w:r w:rsidRPr="00997053">
        <w:rPr>
          <w:rFonts w:ascii="Times New Roman" w:hAnsi="Times New Roman"/>
        </w:rPr>
        <w:t xml:space="preserve"> </w:t>
      </w:r>
      <w:r>
        <w:rPr>
          <w:rFonts w:ascii="Times New Roman" w:hAnsi="Times New Roman"/>
        </w:rPr>
        <w:t xml:space="preserve">and the average depth of colonization in each estuary </w:t>
      </w:r>
      <w:r w:rsidRPr="00997053">
        <w:rPr>
          <w:rFonts w:ascii="Times New Roman" w:hAnsi="Times New Roman"/>
        </w:rPr>
        <w:t>(</w:t>
      </w:r>
      <w:r>
        <w:rPr>
          <w:rFonts w:ascii="Times New Roman" w:hAnsi="Times New Roman"/>
        </w:rPr>
        <w:t>Table 3; Figs. 7, 8, 9</w:t>
      </w:r>
      <w:r w:rsidRPr="00997053">
        <w:rPr>
          <w:rFonts w:ascii="Times New Roman" w:hAnsi="Times New Roman"/>
        </w:rPr>
        <w:t xml:space="preserve">). Seagrass </w:t>
      </w:r>
      <w:r>
        <w:rPr>
          <w:rFonts w:ascii="Times New Roman" w:hAnsi="Times New Roman"/>
          <w:i/>
        </w:rPr>
        <w:t>Z</w:t>
      </w:r>
      <w:r>
        <w:rPr>
          <w:rFonts w:ascii="Times New Roman" w:hAnsi="Times New Roman"/>
          <w:i/>
          <w:vertAlign w:val="subscript"/>
        </w:rPr>
        <w:t>c</w:t>
      </w:r>
      <w:r w:rsidRPr="00997053">
        <w:rPr>
          <w:rFonts w:ascii="Times New Roman" w:hAnsi="Times New Roman"/>
        </w:rPr>
        <w:t xml:space="preserve"> estimates were </w:t>
      </w:r>
      <w:r>
        <w:rPr>
          <w:rFonts w:ascii="Times New Roman" w:hAnsi="Times New Roman"/>
        </w:rPr>
        <w:t xml:space="preserve">computed </w:t>
      </w:r>
      <w:r w:rsidRPr="00997053">
        <w:rPr>
          <w:rFonts w:ascii="Times New Roman" w:hAnsi="Times New Roman"/>
        </w:rPr>
        <w:t xml:space="preserve">for </w:t>
      </w:r>
      <w:r>
        <w:rPr>
          <w:rFonts w:ascii="Times New Roman" w:hAnsi="Times New Roman"/>
        </w:rPr>
        <w:t>338</w:t>
      </w:r>
      <w:r w:rsidRPr="00997053">
        <w:rPr>
          <w:rFonts w:ascii="Times New Roman" w:hAnsi="Times New Roman"/>
        </w:rPr>
        <w:t xml:space="preserve"> locations in Choctawhatchee Bay, </w:t>
      </w:r>
      <w:r>
        <w:rPr>
          <w:rFonts w:ascii="Times New Roman" w:hAnsi="Times New Roman"/>
        </w:rPr>
        <w:t>252</w:t>
      </w:r>
      <w:r w:rsidRPr="00997053">
        <w:rPr>
          <w:rFonts w:ascii="Times New Roman" w:hAnsi="Times New Roman"/>
        </w:rPr>
        <w:t xml:space="preserve"> locations in Tampa Bay, and </w:t>
      </w:r>
      <w:r>
        <w:rPr>
          <w:rFonts w:ascii="Times New Roman" w:hAnsi="Times New Roman"/>
        </w:rPr>
        <w:t>47</w:t>
      </w:r>
      <w:r w:rsidRPr="00997053">
        <w:rPr>
          <w:rFonts w:ascii="Times New Roman" w:hAnsi="Times New Roman"/>
        </w:rPr>
        <w:t xml:space="preserve"> locations in the Indian River Lagoon. Mean </w:t>
      </w:r>
      <w:r>
        <w:rPr>
          <w:rFonts w:ascii="Times New Roman" w:hAnsi="Times New Roman"/>
          <w:i/>
        </w:rPr>
        <w:t>Z</w:t>
      </w:r>
      <w:r>
        <w:rPr>
          <w:rFonts w:ascii="Times New Roman" w:hAnsi="Times New Roman"/>
          <w:i/>
          <w:vertAlign w:val="subscript"/>
        </w:rPr>
        <w:t>c,med</w:t>
      </w:r>
      <w:r w:rsidRPr="00F83F89">
        <w:rPr>
          <w:rFonts w:ascii="Times New Roman" w:hAnsi="Times New Roman"/>
        </w:rPr>
        <w:t xml:space="preserve"> </w:t>
      </w:r>
      <w:r>
        <w:rPr>
          <w:rFonts w:ascii="Times New Roman" w:hAnsi="Times New Roman"/>
        </w:rPr>
        <w:t>(±s.e.)</w:t>
      </w:r>
      <w:r w:rsidRPr="00997053">
        <w:rPr>
          <w:rFonts w:ascii="Times New Roman" w:hAnsi="Times New Roman"/>
        </w:rPr>
        <w:t xml:space="preserve"> </w:t>
      </w:r>
      <w:r w:rsidR="00DE77D6">
        <w:rPr>
          <w:rFonts w:ascii="Times New Roman" w:hAnsi="Times New Roman"/>
        </w:rPr>
        <w:t>was</w:t>
      </w:r>
      <w:r>
        <w:rPr>
          <w:rFonts w:ascii="Times New Roman" w:hAnsi="Times New Roman"/>
        </w:rPr>
        <w:t xml:space="preserve"> 1.43±0.38</w:t>
      </w:r>
      <w:r w:rsidR="00DE77D6">
        <w:rPr>
          <w:rFonts w:ascii="Times New Roman" w:hAnsi="Times New Roman"/>
        </w:rPr>
        <w:t xml:space="preserve"> for Choctawhatchee Bay</w:t>
      </w:r>
      <w:r w:rsidRPr="00997053">
        <w:rPr>
          <w:rFonts w:ascii="Times New Roman" w:hAnsi="Times New Roman"/>
        </w:rPr>
        <w:t xml:space="preserve">, </w:t>
      </w:r>
      <w:r>
        <w:rPr>
          <w:rFonts w:ascii="Times New Roman" w:hAnsi="Times New Roman"/>
        </w:rPr>
        <w:t>0.91±0.31</w:t>
      </w:r>
      <w:r w:rsidR="00DE77D6">
        <w:rPr>
          <w:rFonts w:ascii="Times New Roman" w:hAnsi="Times New Roman"/>
        </w:rPr>
        <w:t xml:space="preserve"> for Tampa Bay</w:t>
      </w:r>
      <w:r w:rsidRPr="00997053">
        <w:rPr>
          <w:rFonts w:ascii="Times New Roman" w:hAnsi="Times New Roman"/>
        </w:rPr>
        <w:t>, and 1.</w:t>
      </w:r>
      <w:r>
        <w:rPr>
          <w:rFonts w:ascii="Times New Roman" w:hAnsi="Times New Roman"/>
        </w:rPr>
        <w:t>12±0.26</w:t>
      </w:r>
      <w:r w:rsidRPr="00997053">
        <w:rPr>
          <w:rFonts w:ascii="Times New Roman" w:hAnsi="Times New Roman"/>
        </w:rPr>
        <w:t xml:space="preserve"> m</w:t>
      </w:r>
      <w:r w:rsidR="00DE77D6">
        <w:rPr>
          <w:rFonts w:ascii="Times New Roman" w:hAnsi="Times New Roman"/>
        </w:rPr>
        <w:t xml:space="preserve"> for Indian River Lagoon.</w:t>
      </w:r>
      <w:r>
        <w:rPr>
          <w:rFonts w:ascii="Times New Roman" w:hAnsi="Times New Roman"/>
        </w:rPr>
        <w:t xml:space="preserve">  Mean </w:t>
      </w:r>
      <w:r w:rsidRPr="00765D8B">
        <w:rPr>
          <w:rFonts w:ascii="Times New Roman" w:hAnsi="Times New Roman"/>
          <w:i/>
        </w:rPr>
        <w:t>Z</w:t>
      </w:r>
      <w:r w:rsidRPr="00765D8B">
        <w:rPr>
          <w:rFonts w:ascii="Times New Roman" w:hAnsi="Times New Roman"/>
          <w:i/>
          <w:vertAlign w:val="subscript"/>
        </w:rPr>
        <w:t>c,med</w:t>
      </w:r>
      <w:r>
        <w:rPr>
          <w:rFonts w:ascii="Times New Roman" w:hAnsi="Times New Roman"/>
        </w:rPr>
        <w:t xml:space="preserve"> was not significantly different between any of the bays. </w:t>
      </w:r>
      <w:r w:rsidR="00DE77D6">
        <w:rPr>
          <w:rFonts w:ascii="Times New Roman" w:hAnsi="Times New Roman"/>
        </w:rPr>
        <w:t>Means for s</w:t>
      </w:r>
      <w:r w:rsidR="00D70D2B">
        <w:rPr>
          <w:rFonts w:ascii="Times New Roman" w:hAnsi="Times New Roman"/>
        </w:rPr>
        <w:t>egment</w:t>
      </w:r>
      <w:r w:rsidR="00DE77D6">
        <w:rPr>
          <w:rFonts w:ascii="Times New Roman" w:hAnsi="Times New Roman"/>
        </w:rPr>
        <w:t>s</w:t>
      </w:r>
      <w:r w:rsidR="00D70D2B">
        <w:rPr>
          <w:rFonts w:ascii="Times New Roman" w:hAnsi="Times New Roman"/>
        </w:rPr>
        <w:t xml:space="preserve"> within estuaries varied, although statistical differences were difficult to determine in some locations due to </w:t>
      </w:r>
      <w:r w:rsidR="00805D9F">
        <w:rPr>
          <w:rFonts w:ascii="Times New Roman" w:hAnsi="Times New Roman"/>
        </w:rPr>
        <w:t>low sample size</w:t>
      </w:r>
      <w:r w:rsidR="00D70D2B">
        <w:rPr>
          <w:rFonts w:ascii="Times New Roman" w:hAnsi="Times New Roman"/>
        </w:rPr>
        <w:t xml:space="preserve"> (i.e., I</w:t>
      </w:r>
      <w:r w:rsidR="00E4419A">
        <w:rPr>
          <w:rFonts w:ascii="Times New Roman" w:hAnsi="Times New Roman"/>
        </w:rPr>
        <w:t xml:space="preserve">ndian </w:t>
      </w:r>
      <w:r w:rsidR="00D70D2B">
        <w:rPr>
          <w:rFonts w:ascii="Times New Roman" w:hAnsi="Times New Roman"/>
        </w:rPr>
        <w:t>R</w:t>
      </w:r>
      <w:r w:rsidR="00E4419A">
        <w:rPr>
          <w:rFonts w:ascii="Times New Roman" w:hAnsi="Times New Roman"/>
        </w:rPr>
        <w:t xml:space="preserve">iver </w:t>
      </w:r>
      <w:r w:rsidR="00D70D2B">
        <w:rPr>
          <w:rFonts w:ascii="Times New Roman" w:hAnsi="Times New Roman"/>
        </w:rPr>
        <w:t>L</w:t>
      </w:r>
      <w:r w:rsidR="00E4419A">
        <w:rPr>
          <w:rFonts w:ascii="Times New Roman" w:hAnsi="Times New Roman"/>
        </w:rPr>
        <w:t>agoon</w:t>
      </w:r>
      <w:r w:rsidR="00805D9F">
        <w:rPr>
          <w:rFonts w:ascii="Times New Roman" w:hAnsi="Times New Roman"/>
        </w:rPr>
        <w:t xml:space="preserve"> segments</w:t>
      </w:r>
      <w:r w:rsidR="00D70D2B">
        <w:rPr>
          <w:rFonts w:ascii="Times New Roman" w:hAnsi="Times New Roman"/>
        </w:rPr>
        <w:t>, Table 3)</w:t>
      </w:r>
      <w:r w:rsidR="00B8145A">
        <w:rPr>
          <w:rFonts w:ascii="Times New Roman" w:hAnsi="Times New Roman"/>
        </w:rPr>
        <w:t xml:space="preserve">.  In Tampa Bay, </w:t>
      </w:r>
      <w:r w:rsidR="00B8145A" w:rsidRPr="00097AD1">
        <w:rPr>
          <w:rFonts w:ascii="Times New Roman" w:hAnsi="Times New Roman"/>
          <w:i/>
        </w:rPr>
        <w:t>Z</w:t>
      </w:r>
      <w:r w:rsidR="00B8145A" w:rsidRPr="00097AD1">
        <w:rPr>
          <w:rFonts w:ascii="Times New Roman" w:hAnsi="Times New Roman"/>
          <w:i/>
          <w:vertAlign w:val="subscript"/>
        </w:rPr>
        <w:t>c,med</w:t>
      </w:r>
      <w:r w:rsidR="00B8145A">
        <w:rPr>
          <w:rFonts w:ascii="Times New Roman" w:hAnsi="Times New Roman"/>
        </w:rPr>
        <w:t xml:space="preserve"> was ~0.5 m less in Old Tampa Bay than in the Lower or Middle Tampa Bay</w:t>
      </w:r>
      <w:r w:rsidR="00E4419A">
        <w:rPr>
          <w:rFonts w:ascii="Times New Roman" w:hAnsi="Times New Roman"/>
        </w:rPr>
        <w:t xml:space="preserve"> segments</w:t>
      </w:r>
      <w:r w:rsidR="00805D9F">
        <w:rPr>
          <w:rFonts w:ascii="Times New Roman" w:hAnsi="Times New Roman"/>
        </w:rPr>
        <w:t>,</w:t>
      </w:r>
      <w:r w:rsidR="00D70D2B">
        <w:rPr>
          <w:rFonts w:ascii="Times New Roman" w:hAnsi="Times New Roman"/>
        </w:rPr>
        <w:t xml:space="preserve"> but was only significantly </w:t>
      </w:r>
      <w:r w:rsidR="00805D9F">
        <w:rPr>
          <w:rFonts w:ascii="Times New Roman" w:hAnsi="Times New Roman"/>
        </w:rPr>
        <w:t>different  (</w:t>
      </w:r>
      <w:r w:rsidR="00805D9F" w:rsidRPr="00BB6BB4">
        <w:rPr>
          <w:rFonts w:ascii="Times New Roman" w:hAnsi="Times New Roman"/>
          <w:i/>
        </w:rPr>
        <w:t>p</w:t>
      </w:r>
      <w:r w:rsidR="00805D9F">
        <w:rPr>
          <w:rFonts w:ascii="Times New Roman" w:hAnsi="Times New Roman"/>
        </w:rPr>
        <w:t xml:space="preserve"> &lt; 0.05) </w:t>
      </w:r>
      <w:r w:rsidR="00D70D2B">
        <w:rPr>
          <w:rFonts w:ascii="Times New Roman" w:hAnsi="Times New Roman"/>
        </w:rPr>
        <w:t>compared with the latter</w:t>
      </w:r>
      <w:r w:rsidR="00B8145A">
        <w:rPr>
          <w:rFonts w:ascii="Times New Roman" w:hAnsi="Times New Roman"/>
        </w:rPr>
        <w:t xml:space="preserve">.  </w:t>
      </w:r>
      <w:r w:rsidR="00D70D2B">
        <w:rPr>
          <w:rFonts w:ascii="Times New Roman" w:hAnsi="Times New Roman"/>
        </w:rPr>
        <w:t xml:space="preserve">Similarly, </w:t>
      </w:r>
      <w:r w:rsidR="00B8145A" w:rsidRPr="00097AD1">
        <w:rPr>
          <w:rFonts w:ascii="Times New Roman" w:hAnsi="Times New Roman"/>
          <w:i/>
        </w:rPr>
        <w:t>Z</w:t>
      </w:r>
      <w:r w:rsidR="00097AD1">
        <w:rPr>
          <w:rFonts w:ascii="Times New Roman" w:hAnsi="Times New Roman"/>
          <w:i/>
          <w:vertAlign w:val="subscript"/>
        </w:rPr>
        <w:t>c,</w:t>
      </w:r>
      <w:r w:rsidR="00B8145A" w:rsidRPr="00097AD1">
        <w:rPr>
          <w:rFonts w:ascii="Times New Roman" w:hAnsi="Times New Roman"/>
          <w:i/>
          <w:vertAlign w:val="subscript"/>
        </w:rPr>
        <w:t>med</w:t>
      </w:r>
      <w:r w:rsidR="00B8145A">
        <w:rPr>
          <w:rFonts w:ascii="Times New Roman" w:hAnsi="Times New Roman"/>
        </w:rPr>
        <w:t xml:space="preserve"> in </w:t>
      </w:r>
      <w:r w:rsidR="00FA5F5C">
        <w:rPr>
          <w:rFonts w:ascii="Times New Roman" w:hAnsi="Times New Roman"/>
        </w:rPr>
        <w:t xml:space="preserve">the eastern segment of </w:t>
      </w:r>
      <w:r w:rsidR="00D70D2B">
        <w:rPr>
          <w:rFonts w:ascii="Times New Roman" w:hAnsi="Times New Roman"/>
        </w:rPr>
        <w:t>Choctaw</w:t>
      </w:r>
      <w:r w:rsidR="00FA5F5C">
        <w:rPr>
          <w:rFonts w:ascii="Times New Roman" w:hAnsi="Times New Roman"/>
        </w:rPr>
        <w:t>hat</w:t>
      </w:r>
      <w:r w:rsidR="00D70D2B">
        <w:rPr>
          <w:rFonts w:ascii="Times New Roman" w:hAnsi="Times New Roman"/>
        </w:rPr>
        <w:t>c</w:t>
      </w:r>
      <w:r w:rsidR="00FA5F5C">
        <w:rPr>
          <w:rFonts w:ascii="Times New Roman" w:hAnsi="Times New Roman"/>
        </w:rPr>
        <w:t>h</w:t>
      </w:r>
      <w:r w:rsidR="00D70D2B">
        <w:rPr>
          <w:rFonts w:ascii="Times New Roman" w:hAnsi="Times New Roman"/>
        </w:rPr>
        <w:t xml:space="preserve">ee Bay </w:t>
      </w:r>
      <w:r w:rsidR="00B8145A">
        <w:rPr>
          <w:rFonts w:ascii="Times New Roman" w:hAnsi="Times New Roman"/>
        </w:rPr>
        <w:t xml:space="preserve">was 1.1 m and 1.5 m less than </w:t>
      </w:r>
      <w:r w:rsidR="00FA5F5C" w:rsidRPr="00097AD1">
        <w:rPr>
          <w:rFonts w:ascii="Times New Roman" w:hAnsi="Times New Roman"/>
          <w:i/>
        </w:rPr>
        <w:t>Z</w:t>
      </w:r>
      <w:r w:rsidR="00FA5F5C">
        <w:rPr>
          <w:rFonts w:ascii="Times New Roman" w:hAnsi="Times New Roman"/>
          <w:i/>
          <w:vertAlign w:val="subscript"/>
        </w:rPr>
        <w:t>c,</w:t>
      </w:r>
      <w:r w:rsidR="00FA5F5C" w:rsidRPr="00097AD1">
        <w:rPr>
          <w:rFonts w:ascii="Times New Roman" w:hAnsi="Times New Roman"/>
          <w:i/>
          <w:vertAlign w:val="subscript"/>
        </w:rPr>
        <w:t>med</w:t>
      </w:r>
      <w:r w:rsidR="00FA5F5C">
        <w:rPr>
          <w:rFonts w:ascii="Times New Roman" w:hAnsi="Times New Roman"/>
        </w:rPr>
        <w:t xml:space="preserve"> </w:t>
      </w:r>
      <w:r w:rsidR="00B8145A">
        <w:rPr>
          <w:rFonts w:ascii="Times New Roman" w:hAnsi="Times New Roman"/>
        </w:rPr>
        <w:t>in the central and western bay, respectively</w:t>
      </w:r>
      <w:r w:rsidR="00FA5F5C">
        <w:rPr>
          <w:rFonts w:ascii="Times New Roman" w:hAnsi="Times New Roman"/>
        </w:rPr>
        <w:t xml:space="preserve">, although only the eastern and </w:t>
      </w:r>
      <w:r w:rsidR="00FA5F5C">
        <w:rPr>
          <w:rFonts w:ascii="Times New Roman" w:hAnsi="Times New Roman"/>
        </w:rPr>
        <w:lastRenderedPageBreak/>
        <w:t>western estimates were significant</w:t>
      </w:r>
      <w:r w:rsidR="00805D9F">
        <w:rPr>
          <w:rFonts w:ascii="Times New Roman" w:hAnsi="Times New Roman"/>
        </w:rPr>
        <w:t>ly different</w:t>
      </w:r>
      <w:r w:rsidR="00FA5F5C">
        <w:rPr>
          <w:rFonts w:ascii="Times New Roman" w:hAnsi="Times New Roman"/>
        </w:rPr>
        <w:t xml:space="preserve"> (</w:t>
      </w:r>
      <w:r w:rsidR="00FA5F5C" w:rsidRPr="00FA5F5C">
        <w:rPr>
          <w:rFonts w:ascii="Times New Roman" w:hAnsi="Times New Roman"/>
          <w:i/>
        </w:rPr>
        <w:t>p</w:t>
      </w:r>
      <w:r w:rsidR="00FA5F5C">
        <w:rPr>
          <w:rFonts w:ascii="Times New Roman" w:hAnsi="Times New Roman"/>
        </w:rPr>
        <w:t xml:space="preserve"> &lt; 0.05)</w:t>
      </w:r>
      <w:r w:rsidR="00B8145A">
        <w:rPr>
          <w:rFonts w:ascii="Times New Roman" w:hAnsi="Times New Roman"/>
        </w:rPr>
        <w:t xml:space="preserve">.  </w:t>
      </w:r>
      <w:r w:rsidR="00805D9F">
        <w:rPr>
          <w:rFonts w:ascii="Times New Roman" w:hAnsi="Times New Roman"/>
        </w:rPr>
        <w:t>No statistical differences were observed between segments of the Indian River Lago</w:t>
      </w:r>
      <w:r w:rsidR="00E4419A">
        <w:rPr>
          <w:rFonts w:ascii="Times New Roman" w:hAnsi="Times New Roman"/>
        </w:rPr>
        <w:t>o</w:t>
      </w:r>
      <w:r w:rsidR="00805D9F">
        <w:rPr>
          <w:rFonts w:ascii="Times New Roman" w:hAnsi="Times New Roman"/>
        </w:rPr>
        <w:t>n</w:t>
      </w:r>
      <w:r w:rsidR="00E4419A">
        <w:rPr>
          <w:rFonts w:ascii="Times New Roman" w:hAnsi="Times New Roman"/>
        </w:rPr>
        <w:t xml:space="preserve"> despite</w:t>
      </w:r>
      <w:r w:rsidR="00805D9F">
        <w:rPr>
          <w:rFonts w:ascii="Times New Roman" w:hAnsi="Times New Roman"/>
        </w:rPr>
        <w:t xml:space="preserve"> higher </w:t>
      </w:r>
      <w:r w:rsidR="00DF654C" w:rsidRPr="00097AD1">
        <w:rPr>
          <w:rFonts w:ascii="Times New Roman" w:hAnsi="Times New Roman"/>
          <w:i/>
        </w:rPr>
        <w:t>Z</w:t>
      </w:r>
      <w:r w:rsidR="00DF654C" w:rsidRPr="00097AD1">
        <w:rPr>
          <w:rFonts w:ascii="Times New Roman" w:hAnsi="Times New Roman"/>
          <w:i/>
          <w:vertAlign w:val="subscript"/>
        </w:rPr>
        <w:t>c,med</w:t>
      </w:r>
      <w:r w:rsidR="00DF654C">
        <w:rPr>
          <w:rFonts w:ascii="Times New Roman" w:hAnsi="Times New Roman"/>
        </w:rPr>
        <w:t xml:space="preserve"> </w:t>
      </w:r>
      <w:r w:rsidR="00805D9F">
        <w:rPr>
          <w:rFonts w:ascii="Times New Roman" w:hAnsi="Times New Roman"/>
        </w:rPr>
        <w:t>in more southern segments (Fig. 9).</w:t>
      </w:r>
    </w:p>
    <w:p w14:paraId="40113B6F" w14:textId="77777777" w:rsidR="001B2DEC" w:rsidRPr="00BE50A3" w:rsidRDefault="001B2DEC" w:rsidP="001A66BE">
      <w:pPr>
        <w:spacing w:before="0" w:after="0" w:line="360" w:lineRule="auto"/>
        <w:rPr>
          <w:rFonts w:ascii="Times New Roman" w:hAnsi="Times New Roman"/>
        </w:rPr>
      </w:pPr>
      <w:bookmarkStart w:id="9" w:name="evaluation-of-seagrass-light-requirement"/>
    </w:p>
    <w:p w14:paraId="448F6F88" w14:textId="63CCABA5" w:rsidR="00270510" w:rsidRPr="0069309F" w:rsidRDefault="001B2DEC" w:rsidP="001A66BE">
      <w:pPr>
        <w:spacing w:before="0" w:after="0" w:line="360" w:lineRule="auto"/>
        <w:rPr>
          <w:rFonts w:ascii="Times New Roman" w:hAnsi="Times New Roman"/>
          <w:i/>
        </w:rPr>
      </w:pPr>
      <w:r>
        <w:rPr>
          <w:rFonts w:ascii="Times New Roman" w:hAnsi="Times New Roman"/>
          <w:i/>
        </w:rPr>
        <w:t>S</w:t>
      </w:r>
      <w:r w:rsidR="00910D26" w:rsidRPr="0069309F">
        <w:rPr>
          <w:rFonts w:ascii="Times New Roman" w:hAnsi="Times New Roman"/>
          <w:i/>
        </w:rPr>
        <w:t>eagrass light requirements</w:t>
      </w:r>
    </w:p>
    <w:bookmarkEnd w:id="9"/>
    <w:p w14:paraId="18A62748" w14:textId="6ACD5760" w:rsidR="00AC59E5" w:rsidRDefault="00910D26" w:rsidP="00AC59E5">
      <w:pPr>
        <w:spacing w:before="0" w:after="0" w:line="360" w:lineRule="auto"/>
        <w:ind w:firstLine="720"/>
        <w:rPr>
          <w:rFonts w:ascii="Times New Roman" w:hAnsi="Times New Roman"/>
        </w:rPr>
      </w:pPr>
      <w:r w:rsidRPr="00997053">
        <w:rPr>
          <w:rFonts w:ascii="Times New Roman" w:hAnsi="Times New Roman"/>
        </w:rPr>
        <w:t xml:space="preserve">Estimates of </w:t>
      </w:r>
      <w:r w:rsidR="008820BC">
        <w:rPr>
          <w:rFonts w:ascii="Times New Roman" w:hAnsi="Times New Roman"/>
        </w:rPr>
        <w:t>light attenuation</w:t>
      </w:r>
      <w:r w:rsidRPr="00997053">
        <w:rPr>
          <w:rFonts w:ascii="Times New Roman" w:hAnsi="Times New Roman"/>
        </w:rPr>
        <w:t xml:space="preserve">, seagrass depth </w:t>
      </w:r>
      <w:r w:rsidR="00DA3D9E">
        <w:rPr>
          <w:rFonts w:ascii="Times New Roman" w:hAnsi="Times New Roman"/>
        </w:rPr>
        <w:t>of colonization</w:t>
      </w:r>
      <w:r w:rsidRPr="00997053">
        <w:rPr>
          <w:rFonts w:ascii="Times New Roman" w:hAnsi="Times New Roman"/>
        </w:rPr>
        <w:t xml:space="preserve">, and corresponding light requirements for all locations in Choctawhatchee Bay, Tampa Bay, and the Indian River Lagoon indicated substantial variation, both between and within the different bays. Satellite-derived estimates for Choctawhatchee Bay and Tampa Bay </w:t>
      </w:r>
      <w:r w:rsidR="00E75B75">
        <w:rPr>
          <w:rFonts w:ascii="Times New Roman" w:hAnsi="Times New Roman"/>
        </w:rPr>
        <w:t xml:space="preserve">resolved spatial </w:t>
      </w:r>
      <w:r w:rsidRPr="00997053">
        <w:rPr>
          <w:rFonts w:ascii="Times New Roman" w:hAnsi="Times New Roman"/>
        </w:rPr>
        <w:t xml:space="preserve">variation </w:t>
      </w:r>
      <w:r w:rsidR="00E75B75">
        <w:rPr>
          <w:rFonts w:ascii="Times New Roman" w:hAnsi="Times New Roman"/>
        </w:rPr>
        <w:t xml:space="preserve">in average </w:t>
      </w:r>
      <w:r w:rsidR="001E485B">
        <w:rPr>
          <w:rFonts w:ascii="Times New Roman" w:hAnsi="Times New Roman"/>
        </w:rPr>
        <w:t>light attenuation</w:t>
      </w:r>
      <w:r w:rsidR="00E75B75">
        <w:rPr>
          <w:rFonts w:ascii="Times New Roman" w:hAnsi="Times New Roman"/>
        </w:rPr>
        <w:t xml:space="preserve"> (</w:t>
      </w:r>
      <w:r w:rsidR="004536FC">
        <w:rPr>
          <w:rFonts w:ascii="Times New Roman" w:hAnsi="Times New Roman"/>
        </w:rPr>
        <w:t>Fig</w:t>
      </w:r>
      <w:r w:rsidR="00E75B75">
        <w:rPr>
          <w:rFonts w:ascii="Times New Roman" w:hAnsi="Times New Roman"/>
        </w:rPr>
        <w:t>s</w:t>
      </w:r>
      <w:r w:rsidR="004536FC">
        <w:rPr>
          <w:rFonts w:ascii="Times New Roman" w:hAnsi="Times New Roman"/>
        </w:rPr>
        <w:t>.</w:t>
      </w:r>
      <w:r w:rsidR="00E75B75">
        <w:rPr>
          <w:rFonts w:ascii="Times New Roman" w:hAnsi="Times New Roman"/>
        </w:rPr>
        <w:t xml:space="preserve"> 5 and 6). </w:t>
      </w:r>
      <w:r w:rsidRPr="00997053">
        <w:rPr>
          <w:rFonts w:ascii="Times New Roman" w:hAnsi="Times New Roman"/>
        </w:rPr>
        <w:t xml:space="preserve">For Choctawhatchee Bay, </w:t>
      </w:r>
      <w:r w:rsidR="00B52463" w:rsidRPr="00B52463">
        <w:rPr>
          <w:rFonts w:ascii="Times New Roman" w:hAnsi="Times New Roman"/>
          <w:i/>
        </w:rPr>
        <w:t>K</w:t>
      </w:r>
      <w:r w:rsidR="00B52463" w:rsidRPr="00B52463">
        <w:rPr>
          <w:rFonts w:ascii="Times New Roman" w:hAnsi="Times New Roman"/>
          <w:i/>
          <w:vertAlign w:val="subscript"/>
        </w:rPr>
        <w:t>d</w:t>
      </w:r>
      <w:r w:rsidR="00B52463">
        <w:rPr>
          <w:rFonts w:ascii="Times New Roman" w:hAnsi="Times New Roman"/>
        </w:rPr>
        <w:t xml:space="preserve"> </w:t>
      </w:r>
      <w:r w:rsidR="0007169C">
        <w:rPr>
          <w:rFonts w:ascii="Times New Roman" w:hAnsi="Times New Roman"/>
        </w:rPr>
        <w:t xml:space="preserve">increased from the </w:t>
      </w:r>
      <w:r w:rsidR="00DA3D9E" w:rsidRPr="00997053">
        <w:rPr>
          <w:rFonts w:ascii="Times New Roman" w:hAnsi="Times New Roman"/>
        </w:rPr>
        <w:t xml:space="preserve">western and central segments </w:t>
      </w:r>
      <w:r w:rsidR="0007169C">
        <w:rPr>
          <w:rFonts w:ascii="Times New Roman" w:hAnsi="Times New Roman"/>
        </w:rPr>
        <w:t xml:space="preserve">toward </w:t>
      </w:r>
      <w:r w:rsidR="00DA3D9E">
        <w:rPr>
          <w:rFonts w:ascii="Times New Roman" w:hAnsi="Times New Roman"/>
        </w:rPr>
        <w:t xml:space="preserve">the eastern segment, </w:t>
      </w:r>
      <w:r w:rsidR="0007169C">
        <w:rPr>
          <w:rFonts w:ascii="Times New Roman" w:hAnsi="Times New Roman"/>
        </w:rPr>
        <w:t xml:space="preserve">which is </w:t>
      </w:r>
      <w:r w:rsidR="00DA3D9E">
        <w:rPr>
          <w:rFonts w:ascii="Times New Roman" w:hAnsi="Times New Roman"/>
        </w:rPr>
        <w:t xml:space="preserve">adjacent to the Choctawhatchee River </w:t>
      </w:r>
      <w:r w:rsidR="0007169C">
        <w:rPr>
          <w:rFonts w:ascii="Times New Roman" w:hAnsi="Times New Roman"/>
        </w:rPr>
        <w:t xml:space="preserve">discharge </w:t>
      </w:r>
      <w:r w:rsidR="00E75B75">
        <w:rPr>
          <w:rFonts w:ascii="Times New Roman" w:hAnsi="Times New Roman"/>
        </w:rPr>
        <w:t>(</w:t>
      </w:r>
      <w:r w:rsidR="004536FC">
        <w:rPr>
          <w:rFonts w:ascii="Times New Roman" w:hAnsi="Times New Roman"/>
        </w:rPr>
        <w:t>Fig.</w:t>
      </w:r>
      <w:r w:rsidR="00E75B75">
        <w:rPr>
          <w:rFonts w:ascii="Times New Roman" w:hAnsi="Times New Roman"/>
        </w:rPr>
        <w:t xml:space="preserve"> 5)</w:t>
      </w:r>
      <w:r w:rsidRPr="00997053">
        <w:rPr>
          <w:rFonts w:ascii="Times New Roman" w:hAnsi="Times New Roman"/>
        </w:rPr>
        <w:t>.</w:t>
      </w:r>
      <w:r w:rsidR="00E75B75">
        <w:rPr>
          <w:rFonts w:ascii="Times New Roman" w:hAnsi="Times New Roman"/>
        </w:rPr>
        <w:t xml:space="preserve">  </w:t>
      </w:r>
      <w:r w:rsidR="00017B2E" w:rsidRPr="00BE50A3">
        <w:rPr>
          <w:rFonts w:ascii="Times New Roman" w:hAnsi="Times New Roman"/>
        </w:rPr>
        <w:t>Similarly</w:t>
      </w:r>
      <w:r w:rsidR="00DA3D9E" w:rsidRPr="008A5976">
        <w:rPr>
          <w:rFonts w:ascii="Times New Roman" w:hAnsi="Times New Roman"/>
        </w:rPr>
        <w:t>,</w:t>
      </w:r>
      <w:r w:rsidR="00DA3D9E">
        <w:rPr>
          <w:rFonts w:ascii="Times New Roman" w:hAnsi="Times New Roman"/>
        </w:rPr>
        <w:t xml:space="preserve"> </w:t>
      </w:r>
      <w:r w:rsidR="001E485B">
        <w:rPr>
          <w:rFonts w:ascii="Times New Roman" w:hAnsi="Times New Roman"/>
        </w:rPr>
        <w:t>attenuation increased</w:t>
      </w:r>
      <w:r w:rsidR="00483B80">
        <w:rPr>
          <w:rFonts w:ascii="Times New Roman" w:hAnsi="Times New Roman"/>
        </w:rPr>
        <w:t xml:space="preserve"> from </w:t>
      </w:r>
      <w:r w:rsidR="00DA3D9E">
        <w:rPr>
          <w:rFonts w:ascii="Times New Roman" w:hAnsi="Times New Roman"/>
        </w:rPr>
        <w:t>lower and central Tampa Bay</w:t>
      </w:r>
      <w:r w:rsidR="00017B2E">
        <w:rPr>
          <w:rFonts w:ascii="Times New Roman" w:hAnsi="Times New Roman"/>
        </w:rPr>
        <w:t xml:space="preserve"> </w:t>
      </w:r>
      <w:r w:rsidR="00483B80">
        <w:rPr>
          <w:rFonts w:ascii="Times New Roman" w:hAnsi="Times New Roman"/>
        </w:rPr>
        <w:t xml:space="preserve">into </w:t>
      </w:r>
      <w:r w:rsidR="00017B2E">
        <w:rPr>
          <w:rFonts w:ascii="Times New Roman" w:hAnsi="Times New Roman"/>
        </w:rPr>
        <w:t>Old Tampa Bay and Hillsborough Bay</w:t>
      </w:r>
      <w:r w:rsidR="00483B80">
        <w:rPr>
          <w:rFonts w:ascii="Times New Roman" w:hAnsi="Times New Roman"/>
        </w:rPr>
        <w:t xml:space="preserve">.  </w:t>
      </w:r>
      <w:r w:rsidR="001E485B">
        <w:rPr>
          <w:rFonts w:ascii="Times New Roman" w:hAnsi="Times New Roman"/>
        </w:rPr>
        <w:t>Attenuation</w:t>
      </w:r>
      <w:r w:rsidR="00483B80">
        <w:rPr>
          <w:rFonts w:ascii="Times New Roman" w:hAnsi="Times New Roman"/>
        </w:rPr>
        <w:t xml:space="preserve"> was also </w:t>
      </w:r>
      <w:r w:rsidR="001E485B">
        <w:rPr>
          <w:rFonts w:ascii="Times New Roman" w:hAnsi="Times New Roman"/>
        </w:rPr>
        <w:t xml:space="preserve">less </w:t>
      </w:r>
      <w:r w:rsidR="00483B80">
        <w:rPr>
          <w:rFonts w:ascii="Times New Roman" w:hAnsi="Times New Roman"/>
        </w:rPr>
        <w:t xml:space="preserve">in the </w:t>
      </w:r>
      <w:r w:rsidR="00DA3D9E">
        <w:rPr>
          <w:rFonts w:ascii="Times New Roman" w:hAnsi="Times New Roman"/>
        </w:rPr>
        <w:t xml:space="preserve">central area of </w:t>
      </w:r>
      <w:r w:rsidR="00483B80">
        <w:rPr>
          <w:rFonts w:ascii="Times New Roman" w:hAnsi="Times New Roman"/>
        </w:rPr>
        <w:t xml:space="preserve">the lower bay </w:t>
      </w:r>
      <w:r w:rsidR="00DA3D9E">
        <w:rPr>
          <w:rFonts w:ascii="Times New Roman" w:hAnsi="Times New Roman"/>
        </w:rPr>
        <w:t>segments</w:t>
      </w:r>
      <w:r w:rsidR="00483B80">
        <w:rPr>
          <w:rFonts w:ascii="Times New Roman" w:hAnsi="Times New Roman"/>
        </w:rPr>
        <w:t xml:space="preserve"> </w:t>
      </w:r>
      <w:r w:rsidR="00DA3D9E">
        <w:rPr>
          <w:rFonts w:ascii="Times New Roman" w:hAnsi="Times New Roman"/>
        </w:rPr>
        <w:t>(</w:t>
      </w:r>
      <w:r w:rsidR="004536FC">
        <w:rPr>
          <w:rFonts w:ascii="Times New Roman" w:hAnsi="Times New Roman"/>
        </w:rPr>
        <w:t>Fig.</w:t>
      </w:r>
      <w:r w:rsidR="00DA3D9E">
        <w:rPr>
          <w:rFonts w:ascii="Times New Roman" w:hAnsi="Times New Roman"/>
        </w:rPr>
        <w:t xml:space="preserve"> 6)</w:t>
      </w:r>
      <w:r w:rsidRPr="00997053">
        <w:rPr>
          <w:rFonts w:ascii="Times New Roman" w:hAnsi="Times New Roman"/>
        </w:rPr>
        <w:t>.</w:t>
      </w:r>
      <w:r w:rsidR="00E75B75">
        <w:rPr>
          <w:rFonts w:ascii="Times New Roman" w:hAnsi="Times New Roman"/>
        </w:rPr>
        <w:t xml:space="preserve">  </w:t>
      </w:r>
      <w:r w:rsidR="00DA3D9E">
        <w:rPr>
          <w:rFonts w:ascii="Times New Roman" w:hAnsi="Times New Roman"/>
        </w:rPr>
        <w:t>S</w:t>
      </w:r>
      <w:r w:rsidRPr="00997053">
        <w:rPr>
          <w:rFonts w:ascii="Times New Roman" w:hAnsi="Times New Roman"/>
        </w:rPr>
        <w:t xml:space="preserve">ecchi </w:t>
      </w:r>
      <w:r w:rsidR="00DA3D9E">
        <w:rPr>
          <w:rFonts w:ascii="Times New Roman" w:hAnsi="Times New Roman"/>
        </w:rPr>
        <w:t xml:space="preserve">depth was highest in the southern </w:t>
      </w:r>
      <w:r w:rsidRPr="00997053">
        <w:rPr>
          <w:rFonts w:ascii="Times New Roman" w:hAnsi="Times New Roman"/>
        </w:rPr>
        <w:t>Indian River Lagoon</w:t>
      </w:r>
      <w:r w:rsidR="009A3073">
        <w:rPr>
          <w:rFonts w:ascii="Times New Roman" w:hAnsi="Times New Roman"/>
        </w:rPr>
        <w:t xml:space="preserve"> and decreased to the north</w:t>
      </w:r>
      <w:r w:rsidRPr="00997053">
        <w:rPr>
          <w:rFonts w:ascii="Times New Roman" w:hAnsi="Times New Roman"/>
        </w:rPr>
        <w:t xml:space="preserve">. </w:t>
      </w:r>
      <w:r w:rsidR="009A3073">
        <w:rPr>
          <w:rFonts w:ascii="Times New Roman" w:hAnsi="Times New Roman"/>
        </w:rPr>
        <w:t xml:space="preserve"> Relatively f</w:t>
      </w:r>
      <w:r w:rsidRPr="00997053">
        <w:rPr>
          <w:rFonts w:ascii="Times New Roman" w:hAnsi="Times New Roman"/>
        </w:rPr>
        <w:t xml:space="preserve">ew </w:t>
      </w:r>
      <w:r w:rsidR="006B018B">
        <w:rPr>
          <w:rFonts w:ascii="Times New Roman" w:hAnsi="Times New Roman"/>
        </w:rPr>
        <w:t xml:space="preserve">Secchi depth </w:t>
      </w:r>
      <w:r w:rsidRPr="00997053">
        <w:rPr>
          <w:rFonts w:ascii="Times New Roman" w:hAnsi="Times New Roman"/>
        </w:rPr>
        <w:t xml:space="preserve">measurements were available for </w:t>
      </w:r>
      <w:r w:rsidR="00385EFF">
        <w:rPr>
          <w:rFonts w:ascii="Times New Roman" w:hAnsi="Times New Roman"/>
        </w:rPr>
        <w:t xml:space="preserve">the </w:t>
      </w:r>
      <w:r w:rsidRPr="00997053">
        <w:rPr>
          <w:rFonts w:ascii="Times New Roman" w:hAnsi="Times New Roman"/>
        </w:rPr>
        <w:t xml:space="preserve">Upper Indian River Lagoon </w:t>
      </w:r>
      <w:r w:rsidR="006B018B">
        <w:rPr>
          <w:rFonts w:ascii="Times New Roman" w:hAnsi="Times New Roman"/>
        </w:rPr>
        <w:t xml:space="preserve">and </w:t>
      </w:r>
      <w:r w:rsidRPr="00997053">
        <w:rPr>
          <w:rFonts w:ascii="Times New Roman" w:hAnsi="Times New Roman"/>
        </w:rPr>
        <w:t xml:space="preserve">Banana River segments, likely </w:t>
      </w:r>
      <w:r w:rsidR="009A3073">
        <w:rPr>
          <w:rFonts w:ascii="Times New Roman" w:hAnsi="Times New Roman"/>
        </w:rPr>
        <w:t xml:space="preserve">because </w:t>
      </w:r>
      <w:r w:rsidR="0036393D">
        <w:rPr>
          <w:rFonts w:ascii="Times New Roman" w:hAnsi="Times New Roman"/>
        </w:rPr>
        <w:t xml:space="preserve">maximum </w:t>
      </w:r>
      <w:r w:rsidRPr="00997053">
        <w:rPr>
          <w:rFonts w:ascii="Times New Roman" w:hAnsi="Times New Roman"/>
        </w:rPr>
        <w:t>water clarity exceed</w:t>
      </w:r>
      <w:r w:rsidR="009A3073">
        <w:rPr>
          <w:rFonts w:ascii="Times New Roman" w:hAnsi="Times New Roman"/>
        </w:rPr>
        <w:t>ed</w:t>
      </w:r>
      <w:r w:rsidRPr="00997053">
        <w:rPr>
          <w:rFonts w:ascii="Times New Roman" w:hAnsi="Times New Roman"/>
        </w:rPr>
        <w:t xml:space="preserve"> the maximum depth in shallow areas</w:t>
      </w:r>
      <w:r w:rsidR="009A3073">
        <w:rPr>
          <w:rFonts w:ascii="Times New Roman" w:hAnsi="Times New Roman"/>
        </w:rPr>
        <w:t xml:space="preserve">, resulting in </w:t>
      </w:r>
      <w:r w:rsidR="00953F26">
        <w:rPr>
          <w:rFonts w:ascii="Times New Roman" w:hAnsi="Times New Roman"/>
        </w:rPr>
        <w:t>right-</w:t>
      </w:r>
      <w:r w:rsidR="009A3073">
        <w:rPr>
          <w:rFonts w:ascii="Times New Roman" w:hAnsi="Times New Roman"/>
        </w:rPr>
        <w:t>censored measurements.</w:t>
      </w:r>
      <w:r w:rsidR="00AC59E5">
        <w:rPr>
          <w:rFonts w:ascii="Times New Roman" w:hAnsi="Times New Roman"/>
        </w:rPr>
        <w:t xml:space="preserve"> </w:t>
      </w:r>
    </w:p>
    <w:p w14:paraId="6CBB983E" w14:textId="2B1FB108" w:rsidR="00270510" w:rsidRPr="00997053" w:rsidRDefault="0051417A" w:rsidP="00AC59E5">
      <w:pPr>
        <w:spacing w:before="0" w:after="0" w:line="360" w:lineRule="auto"/>
        <w:ind w:firstLine="720"/>
        <w:rPr>
          <w:rFonts w:ascii="Times New Roman" w:hAnsi="Times New Roman"/>
        </w:rPr>
      </w:pPr>
      <w:r>
        <w:rPr>
          <w:rFonts w:ascii="Times New Roman" w:hAnsi="Times New Roman"/>
        </w:rPr>
        <w:t xml:space="preserve">Whole-estuary </w:t>
      </w:r>
      <w:r w:rsidR="004C018F">
        <w:rPr>
          <w:rFonts w:ascii="Times New Roman" w:hAnsi="Times New Roman"/>
        </w:rPr>
        <w:t>mean</w:t>
      </w:r>
      <w:r>
        <w:rPr>
          <w:rFonts w:ascii="Times New Roman" w:hAnsi="Times New Roman"/>
        </w:rPr>
        <w:t>s</w:t>
      </w:r>
      <w:r w:rsidR="004C018F">
        <w:rPr>
          <w:rFonts w:ascii="Times New Roman" w:hAnsi="Times New Roman"/>
        </w:rPr>
        <w:t xml:space="preserve"> </w:t>
      </w:r>
      <w:r>
        <w:rPr>
          <w:rFonts w:ascii="Times New Roman" w:hAnsi="Times New Roman"/>
        </w:rPr>
        <w:t xml:space="preserve">for </w:t>
      </w:r>
      <w:r w:rsidR="004C018F">
        <w:rPr>
          <w:rFonts w:ascii="Times New Roman" w:hAnsi="Times New Roman"/>
        </w:rPr>
        <w:t xml:space="preserve">percent </w:t>
      </w:r>
      <w:r w:rsidR="003C265A">
        <w:rPr>
          <w:rFonts w:ascii="Times New Roman" w:hAnsi="Times New Roman"/>
        </w:rPr>
        <w:t xml:space="preserve">surface irradiance (% SI) </w:t>
      </w:r>
      <w:r w:rsidR="004C018F">
        <w:rPr>
          <w:rFonts w:ascii="Times New Roman" w:hAnsi="Times New Roman"/>
        </w:rPr>
        <w:t xml:space="preserve">at </w:t>
      </w:r>
      <w:r w:rsidR="004C018F" w:rsidRPr="00765D8B">
        <w:rPr>
          <w:rFonts w:ascii="Times New Roman" w:hAnsi="Times New Roman"/>
          <w:i/>
        </w:rPr>
        <w:t>Z</w:t>
      </w:r>
      <w:r w:rsidR="00097AD1">
        <w:rPr>
          <w:rFonts w:ascii="Times New Roman" w:hAnsi="Times New Roman"/>
          <w:i/>
          <w:vertAlign w:val="subscript"/>
        </w:rPr>
        <w:t>c,</w:t>
      </w:r>
      <w:r w:rsidR="004C018F" w:rsidRPr="00765D8B">
        <w:rPr>
          <w:rFonts w:ascii="Times New Roman" w:hAnsi="Times New Roman"/>
          <w:i/>
          <w:vertAlign w:val="subscript"/>
        </w:rPr>
        <w:t>med</w:t>
      </w:r>
      <w:r w:rsidR="004C018F">
        <w:rPr>
          <w:rFonts w:ascii="Times New Roman" w:hAnsi="Times New Roman"/>
        </w:rPr>
        <w:t xml:space="preserve"> </w:t>
      </w:r>
      <w:r>
        <w:rPr>
          <w:rFonts w:ascii="Times New Roman" w:hAnsi="Times New Roman"/>
        </w:rPr>
        <w:t xml:space="preserve">(i.e., seagrass light requirement) </w:t>
      </w:r>
      <w:r w:rsidR="00BC4ECA">
        <w:rPr>
          <w:rFonts w:ascii="Times New Roman" w:hAnsi="Times New Roman"/>
        </w:rPr>
        <w:t>was (</w:t>
      </w:r>
      <w:r w:rsidR="00882551">
        <w:rPr>
          <w:rFonts w:ascii="Times New Roman" w:hAnsi="Times New Roman"/>
        </w:rPr>
        <w:t>mean±s</w:t>
      </w:r>
      <w:r w:rsidR="00385EFF">
        <w:rPr>
          <w:rFonts w:ascii="Times New Roman" w:hAnsi="Times New Roman"/>
        </w:rPr>
        <w:t>.</w:t>
      </w:r>
      <w:r w:rsidR="00882551">
        <w:rPr>
          <w:rFonts w:ascii="Times New Roman" w:hAnsi="Times New Roman"/>
        </w:rPr>
        <w:t>e</w:t>
      </w:r>
      <w:r w:rsidR="00385EFF">
        <w:rPr>
          <w:rFonts w:ascii="Times New Roman" w:hAnsi="Times New Roman"/>
        </w:rPr>
        <w:t>.</w:t>
      </w:r>
      <w:r w:rsidR="00882551">
        <w:rPr>
          <w:rFonts w:ascii="Times New Roman" w:hAnsi="Times New Roman"/>
        </w:rPr>
        <w:t xml:space="preserve">) </w:t>
      </w:r>
      <w:r w:rsidR="00AC59E5">
        <w:rPr>
          <w:rFonts w:ascii="Times New Roman" w:hAnsi="Times New Roman"/>
        </w:rPr>
        <w:t>5</w:t>
      </w:r>
      <w:r w:rsidR="008820BC">
        <w:rPr>
          <w:rFonts w:ascii="Times New Roman" w:hAnsi="Times New Roman"/>
        </w:rPr>
        <w:t>5</w:t>
      </w:r>
      <w:r w:rsidR="00882551">
        <w:rPr>
          <w:rFonts w:ascii="Times New Roman" w:hAnsi="Times New Roman"/>
        </w:rPr>
        <w:t>±</w:t>
      </w:r>
      <w:r w:rsidR="00BC4ECA">
        <w:rPr>
          <w:rFonts w:ascii="Times New Roman" w:hAnsi="Times New Roman"/>
        </w:rPr>
        <w:t>3.</w:t>
      </w:r>
      <w:r w:rsidR="008820BC">
        <w:rPr>
          <w:rFonts w:ascii="Times New Roman" w:hAnsi="Times New Roman"/>
        </w:rPr>
        <w:t>2</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Choctawhatchee Bay, </w:t>
      </w:r>
      <w:r w:rsidR="007F5576">
        <w:rPr>
          <w:rFonts w:ascii="Times New Roman" w:hAnsi="Times New Roman"/>
        </w:rPr>
        <w:t>4</w:t>
      </w:r>
      <w:r w:rsidR="008820BC">
        <w:rPr>
          <w:rFonts w:ascii="Times New Roman" w:hAnsi="Times New Roman"/>
        </w:rPr>
        <w:t>2</w:t>
      </w:r>
      <w:r w:rsidR="00882551">
        <w:rPr>
          <w:rFonts w:ascii="Times New Roman" w:hAnsi="Times New Roman"/>
        </w:rPr>
        <w:t>±</w:t>
      </w:r>
      <w:r w:rsidR="00BC4ECA">
        <w:rPr>
          <w:rFonts w:ascii="Times New Roman" w:hAnsi="Times New Roman"/>
        </w:rPr>
        <w:t>2.</w:t>
      </w:r>
      <w:r w:rsidR="008820BC">
        <w:rPr>
          <w:rFonts w:ascii="Times New Roman" w:hAnsi="Times New Roman"/>
        </w:rPr>
        <w:t>6</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Tampa Bay, and </w:t>
      </w:r>
      <w:r w:rsidR="00882551">
        <w:rPr>
          <w:rFonts w:ascii="Times New Roman" w:hAnsi="Times New Roman"/>
        </w:rPr>
        <w:t>18±</w:t>
      </w:r>
      <w:r w:rsidR="008820BC">
        <w:rPr>
          <w:rFonts w:ascii="Times New Roman" w:hAnsi="Times New Roman"/>
        </w:rPr>
        <w:t>3</w:t>
      </w:r>
      <w:r w:rsidR="00882551">
        <w:rPr>
          <w:rFonts w:ascii="Times New Roman" w:hAnsi="Times New Roman"/>
        </w:rPr>
        <w:t>.</w:t>
      </w:r>
      <w:r w:rsidR="008820BC">
        <w:rPr>
          <w:rFonts w:ascii="Times New Roman" w:hAnsi="Times New Roman"/>
        </w:rPr>
        <w:t>0</w:t>
      </w:r>
      <w:r w:rsidR="003C265A">
        <w:rPr>
          <w:rFonts w:ascii="Times New Roman" w:hAnsi="Times New Roman"/>
        </w:rPr>
        <w:t xml:space="preserve"> </w:t>
      </w:r>
      <w:r w:rsidR="00560121" w:rsidRPr="00997053">
        <w:rPr>
          <w:rFonts w:ascii="Times New Roman" w:hAnsi="Times New Roman"/>
        </w:rPr>
        <w:t>%</w:t>
      </w:r>
      <w:r w:rsidR="003C265A">
        <w:rPr>
          <w:rFonts w:ascii="Times New Roman" w:hAnsi="Times New Roman"/>
        </w:rPr>
        <w:t xml:space="preserve"> SI</w:t>
      </w:r>
      <w:r w:rsidR="00560121" w:rsidRPr="00997053">
        <w:rPr>
          <w:rFonts w:ascii="Times New Roman" w:hAnsi="Times New Roman"/>
        </w:rPr>
        <w:t xml:space="preserve"> for Indian River Lagoon</w:t>
      </w:r>
      <w:r w:rsidR="00882551">
        <w:rPr>
          <w:rFonts w:ascii="Times New Roman" w:hAnsi="Times New Roman"/>
        </w:rPr>
        <w:t>.</w:t>
      </w:r>
      <w:r w:rsidR="00BC4ECA">
        <w:rPr>
          <w:rFonts w:ascii="Times New Roman" w:hAnsi="Times New Roman"/>
        </w:rPr>
        <w:t xml:space="preserve">  </w:t>
      </w:r>
      <w:r>
        <w:rPr>
          <w:rFonts w:ascii="Times New Roman" w:hAnsi="Times New Roman"/>
        </w:rPr>
        <w:t xml:space="preserve">Based on </w:t>
      </w:r>
      <w:r w:rsidR="00BC4ECA">
        <w:rPr>
          <w:rFonts w:ascii="Times New Roman" w:hAnsi="Times New Roman"/>
        </w:rPr>
        <w:t>Tukey contrasts</w:t>
      </w:r>
      <w:r w:rsidR="00385EFF">
        <w:rPr>
          <w:rFonts w:ascii="Times New Roman" w:hAnsi="Times New Roman"/>
        </w:rPr>
        <w:t>,</w:t>
      </w:r>
      <w:r w:rsidR="008820BC">
        <w:rPr>
          <w:rFonts w:ascii="Times New Roman" w:hAnsi="Times New Roman"/>
        </w:rPr>
        <w:t xml:space="preserve"> average</w:t>
      </w:r>
      <w:r w:rsidR="00BC4ECA">
        <w:rPr>
          <w:rFonts w:ascii="Times New Roman" w:hAnsi="Times New Roman"/>
        </w:rPr>
        <w:t xml:space="preserve"> light requirements for </w:t>
      </w:r>
      <w:r w:rsidR="00E75B75">
        <w:rPr>
          <w:rFonts w:ascii="Times New Roman" w:hAnsi="Times New Roman"/>
        </w:rPr>
        <w:t xml:space="preserve">seagrass </w:t>
      </w:r>
      <w:r w:rsidR="008820BC">
        <w:rPr>
          <w:rFonts w:ascii="Times New Roman" w:hAnsi="Times New Roman"/>
        </w:rPr>
        <w:t xml:space="preserve">were significantly different between all estuaries, particularly for </w:t>
      </w:r>
      <w:r w:rsidR="00BC4ECA">
        <w:rPr>
          <w:rFonts w:ascii="Times New Roman" w:hAnsi="Times New Roman"/>
        </w:rPr>
        <w:t>Indian River Lagoon</w:t>
      </w:r>
      <w:r w:rsidR="00385EFF">
        <w:rPr>
          <w:rFonts w:ascii="Times New Roman" w:hAnsi="Times New Roman"/>
        </w:rPr>
        <w:t xml:space="preserve">. </w:t>
      </w:r>
      <w:r w:rsidR="005338CA">
        <w:rPr>
          <w:rFonts w:ascii="Times New Roman" w:hAnsi="Times New Roman"/>
        </w:rPr>
        <w:t xml:space="preserve">  </w:t>
      </w:r>
      <w:r w:rsidR="00385EFF">
        <w:rPr>
          <w:rFonts w:ascii="Times New Roman" w:hAnsi="Times New Roman"/>
        </w:rPr>
        <w:t>Despite some apparent spatial patterns in seagrass light requirements</w:t>
      </w:r>
      <w:r w:rsidR="009E3AE1">
        <w:rPr>
          <w:rFonts w:ascii="Times New Roman" w:hAnsi="Times New Roman"/>
        </w:rPr>
        <w:t xml:space="preserve"> (</w:t>
      </w:r>
      <w:r w:rsidR="004536FC">
        <w:rPr>
          <w:rFonts w:ascii="Times New Roman" w:hAnsi="Times New Roman"/>
        </w:rPr>
        <w:t>Fig.</w:t>
      </w:r>
      <w:r w:rsidR="009E3AE1">
        <w:rPr>
          <w:rFonts w:ascii="Times New Roman" w:hAnsi="Times New Roman"/>
        </w:rPr>
        <w:t xml:space="preserve"> 7, 8, 9)</w:t>
      </w:r>
      <w:r w:rsidR="00385EFF">
        <w:rPr>
          <w:rFonts w:ascii="Times New Roman" w:hAnsi="Times New Roman"/>
        </w:rPr>
        <w:t xml:space="preserve">, </w:t>
      </w:r>
      <w:r w:rsidR="005338CA">
        <w:rPr>
          <w:rFonts w:ascii="Times New Roman" w:hAnsi="Times New Roman"/>
        </w:rPr>
        <w:t xml:space="preserve">significant differences were </w:t>
      </w:r>
      <w:r w:rsidR="008820BC">
        <w:rPr>
          <w:rFonts w:ascii="Times New Roman" w:hAnsi="Times New Roman"/>
        </w:rPr>
        <w:t xml:space="preserve">not </w:t>
      </w:r>
      <w:r w:rsidR="005338CA">
        <w:rPr>
          <w:rFonts w:ascii="Times New Roman" w:hAnsi="Times New Roman"/>
        </w:rPr>
        <w:t xml:space="preserve">found </w:t>
      </w:r>
      <w:r w:rsidR="008820BC">
        <w:rPr>
          <w:rFonts w:ascii="Times New Roman" w:hAnsi="Times New Roman"/>
        </w:rPr>
        <w:t>between</w:t>
      </w:r>
      <w:r w:rsidR="005338CA">
        <w:rPr>
          <w:rFonts w:ascii="Times New Roman" w:hAnsi="Times New Roman"/>
        </w:rPr>
        <w:t xml:space="preserve"> seg</w:t>
      </w:r>
      <w:r w:rsidR="003C265A">
        <w:rPr>
          <w:rFonts w:ascii="Times New Roman" w:hAnsi="Times New Roman"/>
        </w:rPr>
        <w:t xml:space="preserve">ments </w:t>
      </w:r>
      <w:r w:rsidR="00880A42">
        <w:rPr>
          <w:rFonts w:ascii="Times New Roman" w:hAnsi="Times New Roman"/>
        </w:rPr>
        <w:t xml:space="preserve">of </w:t>
      </w:r>
      <w:r w:rsidR="003C265A">
        <w:rPr>
          <w:rFonts w:ascii="Times New Roman" w:hAnsi="Times New Roman"/>
        </w:rPr>
        <w:t>a single estuary</w:t>
      </w:r>
      <w:r w:rsidR="0037010F">
        <w:rPr>
          <w:rFonts w:ascii="Times New Roman" w:hAnsi="Times New Roman"/>
        </w:rPr>
        <w:t>,</w:t>
      </w:r>
      <w:r w:rsidR="008820BC">
        <w:rPr>
          <w:rFonts w:ascii="Times New Roman" w:hAnsi="Times New Roman"/>
        </w:rPr>
        <w:t xml:space="preserve"> except for a marginally significant difference between eastern and western Choctawhatchee Bay (</w:t>
      </w:r>
      <w:r w:rsidR="008820BC" w:rsidRPr="008820BC">
        <w:rPr>
          <w:rFonts w:ascii="Times New Roman" w:hAnsi="Times New Roman"/>
          <w:i/>
        </w:rPr>
        <w:t>p</w:t>
      </w:r>
      <w:r w:rsidR="008820BC">
        <w:rPr>
          <w:rFonts w:ascii="Times New Roman" w:hAnsi="Times New Roman"/>
        </w:rPr>
        <w:t xml:space="preserve"> = 0.04)</w:t>
      </w:r>
      <w:r w:rsidR="003C265A">
        <w:rPr>
          <w:rFonts w:ascii="Times New Roman" w:hAnsi="Times New Roman"/>
        </w:rPr>
        <w:t xml:space="preserve">.  </w:t>
      </w:r>
      <w:r w:rsidR="009E3AE1">
        <w:rPr>
          <w:rFonts w:ascii="Times New Roman" w:hAnsi="Times New Roman"/>
        </w:rPr>
        <w:t xml:space="preserve">In Tampa Bay, the segment mean (±s.e.) </w:t>
      </w:r>
      <w:r w:rsidR="003C265A">
        <w:rPr>
          <w:rFonts w:ascii="Times New Roman" w:hAnsi="Times New Roman"/>
        </w:rPr>
        <w:t>% SI</w:t>
      </w:r>
      <w:r w:rsidR="009E3AE1">
        <w:rPr>
          <w:rFonts w:ascii="Times New Roman" w:hAnsi="Times New Roman"/>
        </w:rPr>
        <w:t xml:space="preserve"> at </w:t>
      </w:r>
      <w:proofErr w:type="spellStart"/>
      <w:proofErr w:type="gramStart"/>
      <w:r w:rsidR="009E3AE1" w:rsidRPr="00097AD1">
        <w:rPr>
          <w:rFonts w:ascii="Times New Roman" w:hAnsi="Times New Roman"/>
          <w:i/>
        </w:rPr>
        <w:t>Z</w:t>
      </w:r>
      <w:r w:rsidR="009E3AE1" w:rsidRPr="00097AD1">
        <w:rPr>
          <w:rFonts w:ascii="Times New Roman" w:hAnsi="Times New Roman"/>
          <w:i/>
          <w:vertAlign w:val="subscript"/>
        </w:rPr>
        <w:t>c,med</w:t>
      </w:r>
      <w:proofErr w:type="spellEnd"/>
      <w:proofErr w:type="gramEnd"/>
      <w:r w:rsidR="009E3AE1">
        <w:rPr>
          <w:rFonts w:ascii="Times New Roman" w:hAnsi="Times New Roman"/>
        </w:rPr>
        <w:t xml:space="preserve"> ranged from 3</w:t>
      </w:r>
      <w:r w:rsidR="00146D6C">
        <w:rPr>
          <w:rFonts w:ascii="Times New Roman" w:hAnsi="Times New Roman"/>
        </w:rPr>
        <w:t>6</w:t>
      </w:r>
      <w:r w:rsidR="009E3AE1">
        <w:rPr>
          <w:rFonts w:ascii="Times New Roman" w:hAnsi="Times New Roman"/>
        </w:rPr>
        <w:t>±</w:t>
      </w:r>
      <w:r w:rsidR="00146D6C">
        <w:rPr>
          <w:rFonts w:ascii="Times New Roman" w:hAnsi="Times New Roman"/>
        </w:rPr>
        <w:t>4.7</w:t>
      </w:r>
      <w:r w:rsidR="00A61430">
        <w:rPr>
          <w:rFonts w:ascii="Times New Roman" w:hAnsi="Times New Roman"/>
        </w:rPr>
        <w:t xml:space="preserve"> </w:t>
      </w:r>
      <w:r w:rsidR="009E3AE1">
        <w:rPr>
          <w:rFonts w:ascii="Times New Roman" w:hAnsi="Times New Roman"/>
        </w:rPr>
        <w:t>% to 4</w:t>
      </w:r>
      <w:r w:rsidR="00E5142B">
        <w:rPr>
          <w:rFonts w:ascii="Times New Roman" w:hAnsi="Times New Roman"/>
        </w:rPr>
        <w:t>9</w:t>
      </w:r>
      <w:r w:rsidR="009E3AE1">
        <w:rPr>
          <w:rFonts w:ascii="Times New Roman" w:hAnsi="Times New Roman"/>
        </w:rPr>
        <w:t>±</w:t>
      </w:r>
      <w:r w:rsidR="00146D6C">
        <w:rPr>
          <w:rFonts w:ascii="Times New Roman" w:hAnsi="Times New Roman"/>
        </w:rPr>
        <w:t>4.9</w:t>
      </w:r>
      <w:r w:rsidR="003C265A">
        <w:rPr>
          <w:rFonts w:ascii="Times New Roman" w:hAnsi="Times New Roman"/>
        </w:rPr>
        <w:t xml:space="preserve"> </w:t>
      </w:r>
      <w:r w:rsidR="009E3AE1">
        <w:rPr>
          <w:rFonts w:ascii="Times New Roman" w:hAnsi="Times New Roman"/>
        </w:rPr>
        <w:t>%</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8).</w:t>
      </w:r>
      <w:r w:rsidR="009E3AE1">
        <w:rPr>
          <w:rFonts w:ascii="Times New Roman" w:hAnsi="Times New Roman"/>
        </w:rPr>
        <w:t xml:space="preserve">  For Choctawhatchee Bay, </w:t>
      </w:r>
      <w:r w:rsidR="003C265A">
        <w:rPr>
          <w:rFonts w:ascii="Times New Roman" w:hAnsi="Times New Roman"/>
        </w:rPr>
        <w:t>segment means</w:t>
      </w:r>
      <w:r w:rsidR="00E5142B">
        <w:rPr>
          <w:rFonts w:ascii="Times New Roman" w:hAnsi="Times New Roman"/>
        </w:rPr>
        <w:t xml:space="preserve"> were 46±</w:t>
      </w:r>
      <w:r w:rsidR="00961088">
        <w:rPr>
          <w:rFonts w:ascii="Times New Roman" w:hAnsi="Times New Roman"/>
        </w:rPr>
        <w:t>6.4</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w:t>
      </w:r>
      <w:r w:rsidR="00146D6C">
        <w:rPr>
          <w:rFonts w:ascii="Times New Roman" w:hAnsi="Times New Roman"/>
        </w:rPr>
        <w:t>75</w:t>
      </w:r>
      <w:r w:rsidR="00E5142B">
        <w:rPr>
          <w:rFonts w:ascii="Times New Roman" w:hAnsi="Times New Roman"/>
        </w:rPr>
        <w:t>±</w:t>
      </w:r>
      <w:r w:rsidR="00146D6C">
        <w:rPr>
          <w:rFonts w:ascii="Times New Roman" w:hAnsi="Times New Roman"/>
        </w:rPr>
        <w:t>10.0</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with the apparently higher value</w:t>
      </w:r>
      <w:r w:rsidR="003C265A">
        <w:rPr>
          <w:rFonts w:ascii="Times New Roman" w:hAnsi="Times New Roman"/>
        </w:rPr>
        <w:t>s</w:t>
      </w:r>
      <w:r w:rsidR="00E5142B">
        <w:rPr>
          <w:rFonts w:ascii="Times New Roman" w:hAnsi="Times New Roman"/>
        </w:rPr>
        <w:t xml:space="preserve"> in eastern Choctawhatchee Bay (Table 3, </w:t>
      </w:r>
      <w:r w:rsidR="004536FC">
        <w:rPr>
          <w:rFonts w:ascii="Times New Roman" w:hAnsi="Times New Roman"/>
        </w:rPr>
        <w:t>Fig.</w:t>
      </w:r>
      <w:r w:rsidR="00E5142B">
        <w:rPr>
          <w:rFonts w:ascii="Times New Roman" w:hAnsi="Times New Roman"/>
        </w:rPr>
        <w:t xml:space="preserve"> 7). </w:t>
      </w:r>
      <w:r w:rsidR="00146D6C">
        <w:rPr>
          <w:rFonts w:ascii="Times New Roman" w:hAnsi="Times New Roman"/>
        </w:rPr>
        <w:t xml:space="preserve">For Indian River Lagoon, segment </w:t>
      </w:r>
      <w:r w:rsidR="00A61430">
        <w:rPr>
          <w:rFonts w:ascii="Times New Roman" w:hAnsi="Times New Roman"/>
        </w:rPr>
        <w:t>mean</w:t>
      </w:r>
      <w:r w:rsidR="00146D6C">
        <w:rPr>
          <w:rFonts w:ascii="Times New Roman" w:hAnsi="Times New Roman"/>
        </w:rPr>
        <w:t>s ranged from</w:t>
      </w:r>
      <w:r w:rsidR="00E5142B">
        <w:rPr>
          <w:rFonts w:ascii="Times New Roman" w:hAnsi="Times New Roman"/>
        </w:rPr>
        <w:t xml:space="preserve"> 9±</w:t>
      </w:r>
      <w:r w:rsidR="00146D6C">
        <w:rPr>
          <w:rFonts w:ascii="Times New Roman" w:hAnsi="Times New Roman"/>
        </w:rPr>
        <w:t>7.1</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to 24±</w:t>
      </w:r>
      <w:r w:rsidR="00146D6C">
        <w:rPr>
          <w:rFonts w:ascii="Times New Roman" w:hAnsi="Times New Roman"/>
        </w:rPr>
        <w:t>8.6</w:t>
      </w:r>
      <w:r w:rsidR="003C265A">
        <w:rPr>
          <w:rFonts w:ascii="Times New Roman" w:hAnsi="Times New Roman"/>
        </w:rPr>
        <w:t xml:space="preserve"> </w:t>
      </w:r>
      <w:r w:rsidR="00E5142B">
        <w:rPr>
          <w:rFonts w:ascii="Times New Roman" w:hAnsi="Times New Roman"/>
        </w:rPr>
        <w:t>%</w:t>
      </w:r>
      <w:r w:rsidR="003C265A">
        <w:rPr>
          <w:rFonts w:ascii="Times New Roman" w:hAnsi="Times New Roman"/>
        </w:rPr>
        <w:t xml:space="preserve"> SI</w:t>
      </w:r>
      <w:r w:rsidR="00E5142B">
        <w:rPr>
          <w:rFonts w:ascii="Times New Roman" w:hAnsi="Times New Roman"/>
        </w:rPr>
        <w:t xml:space="preserve"> (Table 3, </w:t>
      </w:r>
      <w:r w:rsidR="004536FC">
        <w:rPr>
          <w:rFonts w:ascii="Times New Roman" w:hAnsi="Times New Roman"/>
        </w:rPr>
        <w:t>Fig.</w:t>
      </w:r>
      <w:r w:rsidR="00E5142B">
        <w:rPr>
          <w:rFonts w:ascii="Times New Roman" w:hAnsi="Times New Roman"/>
        </w:rPr>
        <w:t xml:space="preserve"> 9).  Either s</w:t>
      </w:r>
      <w:r w:rsidR="00910D26" w:rsidRPr="00997053">
        <w:rPr>
          <w:rFonts w:ascii="Times New Roman" w:hAnsi="Times New Roman"/>
        </w:rPr>
        <w:t>mall sample sizes</w:t>
      </w:r>
      <w:r w:rsidR="00E5142B">
        <w:rPr>
          <w:rFonts w:ascii="Times New Roman" w:hAnsi="Times New Roman"/>
        </w:rPr>
        <w:t xml:space="preserve">, as for Indian River Lagoon, or a small number of effectively independent samples given the spatial correlation of residuals, reduced the statistical significance of apparent </w:t>
      </w:r>
      <w:r w:rsidR="00E70055">
        <w:rPr>
          <w:rFonts w:ascii="Times New Roman" w:hAnsi="Times New Roman"/>
        </w:rPr>
        <w:t xml:space="preserve">spatial </w:t>
      </w:r>
      <w:r w:rsidR="00E5142B">
        <w:rPr>
          <w:rFonts w:ascii="Times New Roman" w:hAnsi="Times New Roman"/>
        </w:rPr>
        <w:t>differences</w:t>
      </w:r>
      <w:r w:rsidR="00E70055">
        <w:rPr>
          <w:rFonts w:ascii="Times New Roman" w:hAnsi="Times New Roman"/>
        </w:rPr>
        <w:t xml:space="preserve"> in light requirements</w:t>
      </w:r>
      <w:r w:rsidR="0037010F">
        <w:rPr>
          <w:rFonts w:ascii="Times New Roman" w:hAnsi="Times New Roman"/>
        </w:rPr>
        <w:t xml:space="preserve"> between segments</w:t>
      </w:r>
      <w:r w:rsidR="00E5142B">
        <w:rPr>
          <w:rFonts w:ascii="Times New Roman" w:hAnsi="Times New Roman"/>
        </w:rPr>
        <w:t>.</w:t>
      </w:r>
    </w:p>
    <w:p w14:paraId="512424AF" w14:textId="399CC50C" w:rsidR="009F51FA" w:rsidRDefault="00440E60" w:rsidP="001A66BE">
      <w:pPr>
        <w:spacing w:before="0" w:after="0" w:line="360" w:lineRule="auto"/>
        <w:rPr>
          <w:rFonts w:ascii="Times New Roman" w:hAnsi="Times New Roman"/>
        </w:rPr>
      </w:pPr>
      <w:bookmarkStart w:id="10" w:name="discussion"/>
      <w:r w:rsidRPr="00F74FC5">
        <w:rPr>
          <w:rFonts w:ascii="Times New Roman" w:hAnsi="Times New Roman"/>
        </w:rPr>
        <w:lastRenderedPageBreak/>
        <w:tab/>
        <w:t xml:space="preserve">The final </w:t>
      </w:r>
      <w:r>
        <w:rPr>
          <w:rFonts w:ascii="Times New Roman" w:hAnsi="Times New Roman"/>
        </w:rPr>
        <w:t xml:space="preserve">analysis </w:t>
      </w:r>
      <w:r w:rsidR="00BC3D62">
        <w:rPr>
          <w:rFonts w:ascii="Times New Roman" w:hAnsi="Times New Roman"/>
        </w:rPr>
        <w:t>illustrated</w:t>
      </w:r>
      <w:r w:rsidR="00597FAB">
        <w:rPr>
          <w:rFonts w:ascii="Times New Roman" w:hAnsi="Times New Roman"/>
        </w:rPr>
        <w:t xml:space="preserve"> the temporal evolution </w:t>
      </w:r>
      <w:r w:rsidR="00BC3D62">
        <w:rPr>
          <w:rFonts w:ascii="Times New Roman" w:hAnsi="Times New Roman"/>
        </w:rPr>
        <w:t xml:space="preserve">from 1988 to 2014 </w:t>
      </w:r>
      <w:r w:rsidR="00597FAB">
        <w:rPr>
          <w:rFonts w:ascii="Times New Roman" w:hAnsi="Times New Roman"/>
        </w:rPr>
        <w:t>of</w:t>
      </w:r>
      <w:r>
        <w:rPr>
          <w:rFonts w:ascii="Times New Roman" w:hAnsi="Times New Roman"/>
        </w:rPr>
        <w:t xml:space="preserve"> </w:t>
      </w:r>
      <w:r w:rsidR="00597FAB">
        <w:rPr>
          <w:rFonts w:ascii="Times New Roman" w:hAnsi="Times New Roman"/>
        </w:rPr>
        <w:t>seagrass depth of colonization</w:t>
      </w:r>
      <w:r w:rsidR="007C6D3E">
        <w:rPr>
          <w:rFonts w:ascii="Times New Roman" w:hAnsi="Times New Roman"/>
        </w:rPr>
        <w:t xml:space="preserve"> and light attenuation (Fig 10, upper panel),</w:t>
      </w:r>
      <w:r w:rsidR="00597FAB">
        <w:rPr>
          <w:rFonts w:ascii="Times New Roman" w:hAnsi="Times New Roman"/>
        </w:rPr>
        <w:t xml:space="preserve"> and </w:t>
      </w:r>
      <w:r w:rsidR="00BC3D62">
        <w:rPr>
          <w:rFonts w:ascii="Times New Roman" w:hAnsi="Times New Roman"/>
        </w:rPr>
        <w:t xml:space="preserve">resulting expression as </w:t>
      </w:r>
      <w:r w:rsidR="00597FAB">
        <w:rPr>
          <w:rFonts w:ascii="Times New Roman" w:hAnsi="Times New Roman"/>
        </w:rPr>
        <w:t xml:space="preserve">light requirements </w:t>
      </w:r>
      <w:r w:rsidR="007C6D3E">
        <w:rPr>
          <w:rFonts w:ascii="Times New Roman" w:hAnsi="Times New Roman"/>
        </w:rPr>
        <w:t xml:space="preserve">(Figure 10, lower panel) </w:t>
      </w:r>
      <w:r w:rsidR="00CB7969">
        <w:rPr>
          <w:rFonts w:ascii="Times New Roman" w:hAnsi="Times New Roman"/>
        </w:rPr>
        <w:t>in Tampa Bay</w:t>
      </w:r>
      <w:r w:rsidR="00BC3D62">
        <w:rPr>
          <w:rFonts w:ascii="Times New Roman" w:hAnsi="Times New Roman"/>
        </w:rPr>
        <w:t>.</w:t>
      </w:r>
      <w:r w:rsidR="00C37CE9">
        <w:rPr>
          <w:rFonts w:ascii="Times New Roman" w:hAnsi="Times New Roman"/>
        </w:rPr>
        <w:t xml:space="preserve">  </w:t>
      </w:r>
      <w:r w:rsidR="00A626B5">
        <w:rPr>
          <w:rFonts w:ascii="Times New Roman" w:hAnsi="Times New Roman"/>
        </w:rPr>
        <w:t>D</w:t>
      </w:r>
      <w:r w:rsidR="001904DF">
        <w:rPr>
          <w:rFonts w:ascii="Times New Roman" w:hAnsi="Times New Roman"/>
        </w:rPr>
        <w:t xml:space="preserve">epth of colonization decreased </w:t>
      </w:r>
      <w:r w:rsidR="00A626B5">
        <w:rPr>
          <w:rFonts w:ascii="Times New Roman" w:hAnsi="Times New Roman"/>
        </w:rPr>
        <w:t xml:space="preserve">in Hillsborough Bay and Middle Tampa Bay </w:t>
      </w:r>
      <w:r w:rsidR="001904DF">
        <w:rPr>
          <w:rFonts w:ascii="Times New Roman" w:hAnsi="Times New Roman"/>
        </w:rPr>
        <w:t>during the early 1990s before rebounding strongly toward the end of the time series</w:t>
      </w:r>
      <w:r w:rsidR="00A626B5">
        <w:rPr>
          <w:rFonts w:ascii="Times New Roman" w:hAnsi="Times New Roman"/>
        </w:rPr>
        <w:t xml:space="preserve"> (Fig 10, upper panel)</w:t>
      </w:r>
      <w:r w:rsidR="001904DF">
        <w:rPr>
          <w:rFonts w:ascii="Times New Roman" w:hAnsi="Times New Roman"/>
        </w:rPr>
        <w:t>.</w:t>
      </w:r>
      <w:r w:rsidR="00A626B5">
        <w:rPr>
          <w:rFonts w:ascii="Times New Roman" w:hAnsi="Times New Roman"/>
        </w:rPr>
        <w:t xml:space="preserve">  </w:t>
      </w:r>
      <w:r w:rsidR="00041234">
        <w:rPr>
          <w:rFonts w:ascii="Times New Roman" w:hAnsi="Times New Roman"/>
        </w:rPr>
        <w:t xml:space="preserve">Median </w:t>
      </w:r>
      <w:r w:rsidR="00A626B5">
        <w:rPr>
          <w:rFonts w:ascii="Times New Roman" w:hAnsi="Times New Roman"/>
        </w:rPr>
        <w:t xml:space="preserve">light attenuation varied from year to year, but decreased overall.  </w:t>
      </w:r>
      <w:r w:rsidR="00C37CE9">
        <w:rPr>
          <w:rFonts w:ascii="Times New Roman" w:hAnsi="Times New Roman"/>
        </w:rPr>
        <w:t xml:space="preserve">We </w:t>
      </w:r>
      <w:r w:rsidR="00A626B5">
        <w:rPr>
          <w:rFonts w:ascii="Times New Roman" w:hAnsi="Times New Roman"/>
        </w:rPr>
        <w:t xml:space="preserve">applied spatial mixed models to evaluate </w:t>
      </w:r>
      <w:r w:rsidR="00C37CE9">
        <w:rPr>
          <w:rFonts w:ascii="Times New Roman" w:hAnsi="Times New Roman"/>
        </w:rPr>
        <w:t xml:space="preserve">pairwise comparisons </w:t>
      </w:r>
      <w:r w:rsidR="001904DF">
        <w:rPr>
          <w:rFonts w:ascii="Times New Roman" w:hAnsi="Times New Roman"/>
        </w:rPr>
        <w:t>at 18</w:t>
      </w:r>
      <w:r w:rsidR="00C37CE9">
        <w:rPr>
          <w:rFonts w:ascii="Times New Roman" w:hAnsi="Times New Roman"/>
        </w:rPr>
        <w:t xml:space="preserve"> grid node</w:t>
      </w:r>
      <w:r w:rsidR="001904DF">
        <w:rPr>
          <w:rFonts w:ascii="Times New Roman" w:hAnsi="Times New Roman"/>
        </w:rPr>
        <w:t>s</w:t>
      </w:r>
      <w:r w:rsidR="002E6131">
        <w:rPr>
          <w:rFonts w:ascii="Times New Roman" w:hAnsi="Times New Roman"/>
        </w:rPr>
        <w:t xml:space="preserve"> throughout the Bay</w:t>
      </w:r>
      <w:r w:rsidR="00041234">
        <w:rPr>
          <w:rFonts w:ascii="Times New Roman" w:hAnsi="Times New Roman"/>
        </w:rPr>
        <w:t xml:space="preserve"> (Fig. S1) using the terminal ends of the time series to evaluate overall changes from 1988 to 2014.  We evaluated changes in segment medians</w:t>
      </w:r>
      <w:r w:rsidR="00C37CE9">
        <w:rPr>
          <w:rFonts w:ascii="Times New Roman" w:hAnsi="Times New Roman"/>
        </w:rPr>
        <w:t xml:space="preserve"> rather than means because this </w:t>
      </w:r>
      <w:r w:rsidR="00041234">
        <w:rPr>
          <w:rFonts w:ascii="Times New Roman" w:hAnsi="Times New Roman"/>
        </w:rPr>
        <w:t xml:space="preserve">provided </w:t>
      </w:r>
      <w:r w:rsidR="00C37CE9">
        <w:rPr>
          <w:rFonts w:ascii="Times New Roman" w:hAnsi="Times New Roman"/>
        </w:rPr>
        <w:t xml:space="preserve">the most powerful way to evaluate temporal changes </w:t>
      </w:r>
      <w:r w:rsidR="002E6131">
        <w:rPr>
          <w:rFonts w:ascii="Times New Roman" w:hAnsi="Times New Roman"/>
        </w:rPr>
        <w:t xml:space="preserve">given </w:t>
      </w:r>
      <w:r w:rsidR="00C37CE9">
        <w:rPr>
          <w:rFonts w:ascii="Times New Roman" w:hAnsi="Times New Roman"/>
        </w:rPr>
        <w:t>spatial variability</w:t>
      </w:r>
      <w:r w:rsidR="002E6131">
        <w:rPr>
          <w:rFonts w:ascii="Times New Roman" w:hAnsi="Times New Roman"/>
        </w:rPr>
        <w:t xml:space="preserve"> within and among segments</w:t>
      </w:r>
      <w:r w:rsidR="00C37CE9">
        <w:rPr>
          <w:rFonts w:ascii="Times New Roman" w:hAnsi="Times New Roman"/>
        </w:rPr>
        <w:t xml:space="preserve">.  </w:t>
      </w:r>
      <w:r w:rsidR="001904DF">
        <w:rPr>
          <w:rFonts w:ascii="Times New Roman" w:hAnsi="Times New Roman"/>
        </w:rPr>
        <w:t>D</w:t>
      </w:r>
      <w:r w:rsidR="007C6D3E">
        <w:rPr>
          <w:rFonts w:ascii="Times New Roman" w:hAnsi="Times New Roman"/>
        </w:rPr>
        <w:t xml:space="preserve">epth of colonization increased </w:t>
      </w:r>
      <w:r w:rsidR="00C37CE9">
        <w:rPr>
          <w:rFonts w:ascii="Times New Roman" w:hAnsi="Times New Roman"/>
        </w:rPr>
        <w:t xml:space="preserve">by </w:t>
      </w:r>
      <w:r w:rsidR="002E6131">
        <w:rPr>
          <w:rFonts w:ascii="Times New Roman" w:hAnsi="Times New Roman"/>
        </w:rPr>
        <w:t>3</w:t>
      </w:r>
      <w:r w:rsidR="00C37CE9">
        <w:rPr>
          <w:rFonts w:ascii="Times New Roman" w:hAnsi="Times New Roman"/>
        </w:rPr>
        <w:t xml:space="preserve"> to </w:t>
      </w:r>
      <w:r w:rsidR="002E6131">
        <w:rPr>
          <w:rFonts w:ascii="Times New Roman" w:hAnsi="Times New Roman"/>
        </w:rPr>
        <w:t>30</w:t>
      </w:r>
      <w:r w:rsidR="00C37CE9">
        <w:rPr>
          <w:rFonts w:ascii="Times New Roman" w:hAnsi="Times New Roman"/>
        </w:rPr>
        <w:t xml:space="preserve"> cm between </w:t>
      </w:r>
      <w:r w:rsidR="007C6D3E">
        <w:rPr>
          <w:rFonts w:ascii="Times New Roman" w:hAnsi="Times New Roman"/>
        </w:rPr>
        <w:t>1988 to 201</w:t>
      </w:r>
      <w:r w:rsidR="00461F5B">
        <w:rPr>
          <w:rFonts w:ascii="Times New Roman" w:hAnsi="Times New Roman"/>
        </w:rPr>
        <w:t>4</w:t>
      </w:r>
      <w:r w:rsidR="00A626B5">
        <w:rPr>
          <w:rFonts w:ascii="Times New Roman" w:hAnsi="Times New Roman"/>
        </w:rPr>
        <w:t xml:space="preserve"> (mean=</w:t>
      </w:r>
      <w:r w:rsidR="002E6131">
        <w:rPr>
          <w:rFonts w:ascii="Times New Roman" w:hAnsi="Times New Roman"/>
        </w:rPr>
        <w:t>16</w:t>
      </w:r>
      <w:r w:rsidR="00A626B5">
        <w:rPr>
          <w:rFonts w:ascii="Times New Roman" w:hAnsi="Times New Roman"/>
        </w:rPr>
        <w:t xml:space="preserve"> cm, p&lt;0.0</w:t>
      </w:r>
      <w:r w:rsidR="002E6131">
        <w:rPr>
          <w:rFonts w:ascii="Times New Roman" w:hAnsi="Times New Roman"/>
        </w:rPr>
        <w:t>1).  L</w:t>
      </w:r>
      <w:r w:rsidR="00BC3D62">
        <w:rPr>
          <w:rFonts w:ascii="Times New Roman" w:hAnsi="Times New Roman"/>
        </w:rPr>
        <w:t>ight attenuation decreased</w:t>
      </w:r>
      <w:r w:rsidR="002E6131">
        <w:rPr>
          <w:rFonts w:ascii="Times New Roman" w:hAnsi="Times New Roman"/>
        </w:rPr>
        <w:t xml:space="preserve"> by 0.04 to 0.5 m</w:t>
      </w:r>
      <w:r w:rsidR="002E6131" w:rsidRPr="00041234">
        <w:rPr>
          <w:rFonts w:ascii="Times New Roman" w:hAnsi="Times New Roman"/>
          <w:vertAlign w:val="superscript"/>
        </w:rPr>
        <w:t>-</w:t>
      </w:r>
      <w:r w:rsidR="002E6131" w:rsidRPr="009D2F97">
        <w:rPr>
          <w:rFonts w:ascii="Times New Roman" w:hAnsi="Times New Roman"/>
          <w:vertAlign w:val="superscript"/>
        </w:rPr>
        <w:t>1</w:t>
      </w:r>
      <w:r w:rsidR="002E6131">
        <w:rPr>
          <w:rFonts w:ascii="Times New Roman" w:hAnsi="Times New Roman"/>
        </w:rPr>
        <w:t>.  Changes in l</w:t>
      </w:r>
      <w:r w:rsidR="001904DF">
        <w:rPr>
          <w:rFonts w:ascii="Times New Roman" w:hAnsi="Times New Roman"/>
        </w:rPr>
        <w:t xml:space="preserve">ight requirements </w:t>
      </w:r>
      <w:r w:rsidR="002E6131">
        <w:rPr>
          <w:rFonts w:ascii="Times New Roman" w:hAnsi="Times New Roman"/>
        </w:rPr>
        <w:t xml:space="preserve">(reflecting the interaction of both trends) </w:t>
      </w:r>
      <w:r w:rsidR="001904DF">
        <w:rPr>
          <w:rFonts w:ascii="Times New Roman" w:hAnsi="Times New Roman"/>
        </w:rPr>
        <w:t xml:space="preserve">were positive </w:t>
      </w:r>
      <w:r w:rsidR="002E6131">
        <w:rPr>
          <w:rFonts w:ascii="Times New Roman" w:hAnsi="Times New Roman"/>
        </w:rPr>
        <w:t xml:space="preserve">at 17 of 18 nodes </w:t>
      </w:r>
      <w:r w:rsidR="001904DF">
        <w:rPr>
          <w:rFonts w:ascii="Times New Roman" w:hAnsi="Times New Roman"/>
        </w:rPr>
        <w:t>and varied from -</w:t>
      </w:r>
      <w:r w:rsidR="002E6131">
        <w:rPr>
          <w:rFonts w:ascii="Times New Roman" w:hAnsi="Times New Roman"/>
        </w:rPr>
        <w:t>3.5%</w:t>
      </w:r>
      <w:r w:rsidR="001904DF">
        <w:rPr>
          <w:rFonts w:ascii="Times New Roman" w:hAnsi="Times New Roman"/>
        </w:rPr>
        <w:t xml:space="preserve"> to </w:t>
      </w:r>
      <w:r w:rsidR="002E6131">
        <w:rPr>
          <w:rFonts w:ascii="Times New Roman" w:hAnsi="Times New Roman"/>
        </w:rPr>
        <w:t>14</w:t>
      </w:r>
      <w:r w:rsidR="001904DF">
        <w:rPr>
          <w:rFonts w:ascii="Times New Roman" w:hAnsi="Times New Roman"/>
        </w:rPr>
        <w:t>% of surface irradiance</w:t>
      </w:r>
      <w:r w:rsidR="00041234">
        <w:rPr>
          <w:rFonts w:ascii="Times New Roman" w:hAnsi="Times New Roman"/>
        </w:rPr>
        <w:t xml:space="preserve"> between years</w:t>
      </w:r>
      <w:r w:rsidR="001904DF">
        <w:rPr>
          <w:rFonts w:ascii="Times New Roman" w:hAnsi="Times New Roman"/>
        </w:rPr>
        <w:t>.  The largest increases in depth of colonization were near the boundary between lower and middle Tampa Bay and in Old Tampa</w:t>
      </w:r>
      <w:r w:rsidR="00C27870">
        <w:rPr>
          <w:rFonts w:ascii="Times New Roman" w:hAnsi="Times New Roman"/>
        </w:rPr>
        <w:t xml:space="preserve"> Bay.</w:t>
      </w:r>
      <w:r w:rsidR="002E6131">
        <w:rPr>
          <w:rFonts w:ascii="Times New Roman" w:hAnsi="Times New Roman"/>
        </w:rPr>
        <w:t xml:space="preserve"> </w:t>
      </w:r>
      <w:r w:rsidR="00C27870">
        <w:rPr>
          <w:rFonts w:ascii="Times New Roman" w:hAnsi="Times New Roman"/>
        </w:rPr>
        <w:t xml:space="preserve"> T</w:t>
      </w:r>
      <w:r w:rsidR="002E6131">
        <w:rPr>
          <w:rFonts w:ascii="Times New Roman" w:hAnsi="Times New Roman"/>
        </w:rPr>
        <w:t xml:space="preserve">he </w:t>
      </w:r>
      <w:r w:rsidR="001904DF">
        <w:rPr>
          <w:rFonts w:ascii="Times New Roman" w:hAnsi="Times New Roman"/>
        </w:rPr>
        <w:t xml:space="preserve">largest increases in light requirements were in Hillsborough Bay, where light </w:t>
      </w:r>
      <w:r w:rsidR="00C27870">
        <w:rPr>
          <w:rFonts w:ascii="Times New Roman" w:hAnsi="Times New Roman"/>
        </w:rPr>
        <w:t>requirements were lowest e</w:t>
      </w:r>
      <w:r w:rsidR="008C2E2D">
        <w:rPr>
          <w:rFonts w:ascii="Times New Roman" w:hAnsi="Times New Roman"/>
        </w:rPr>
        <w:t>arly in the time series (Fig 10</w:t>
      </w:r>
      <w:r w:rsidR="00C27870">
        <w:rPr>
          <w:rFonts w:ascii="Times New Roman" w:hAnsi="Times New Roman"/>
        </w:rPr>
        <w:t>, lower panel).</w:t>
      </w:r>
    </w:p>
    <w:p w14:paraId="1F0D4A56" w14:textId="6D034F59" w:rsidR="00CB7969" w:rsidRDefault="005C76CE" w:rsidP="001A66BE">
      <w:pPr>
        <w:spacing w:before="0" w:after="0" w:line="360" w:lineRule="auto"/>
        <w:rPr>
          <w:rFonts w:ascii="Times New Roman" w:hAnsi="Times New Roman"/>
        </w:rPr>
      </w:pPr>
      <w:r>
        <w:rPr>
          <w:rFonts w:ascii="Times New Roman" w:hAnsi="Times New Roman"/>
        </w:rPr>
        <w:tab/>
      </w:r>
      <w:r w:rsidR="009D38A5">
        <w:rPr>
          <w:rFonts w:ascii="Times New Roman" w:hAnsi="Times New Roman"/>
        </w:rPr>
        <w:t xml:space="preserve">As a final note, the </w:t>
      </w:r>
      <w:r w:rsidR="002E6131">
        <w:rPr>
          <w:rFonts w:ascii="Times New Roman" w:hAnsi="Times New Roman"/>
        </w:rPr>
        <w:t xml:space="preserve">estimates of </w:t>
      </w:r>
      <w:r w:rsidR="000F3580">
        <w:rPr>
          <w:rFonts w:ascii="Times New Roman" w:hAnsi="Times New Roman"/>
        </w:rPr>
        <w:t>light requirement</w:t>
      </w:r>
      <w:r w:rsidR="002E6131">
        <w:rPr>
          <w:rFonts w:ascii="Times New Roman" w:hAnsi="Times New Roman"/>
        </w:rPr>
        <w:t>s</w:t>
      </w:r>
      <w:r w:rsidR="000F3580">
        <w:rPr>
          <w:rFonts w:ascii="Times New Roman" w:hAnsi="Times New Roman"/>
        </w:rPr>
        <w:t xml:space="preserve"> </w:t>
      </w:r>
      <w:r>
        <w:rPr>
          <w:rFonts w:ascii="Times New Roman" w:hAnsi="Times New Roman"/>
        </w:rPr>
        <w:t>for</w:t>
      </w:r>
      <w:r w:rsidR="009D38A5">
        <w:rPr>
          <w:rFonts w:ascii="Times New Roman" w:hAnsi="Times New Roman"/>
        </w:rPr>
        <w:t xml:space="preserve"> 2010 </w:t>
      </w:r>
      <w:r w:rsidR="004F15C7">
        <w:rPr>
          <w:rFonts w:ascii="Times New Roman" w:hAnsi="Times New Roman"/>
        </w:rPr>
        <w:t xml:space="preserve">shown in Fig. 10 </w:t>
      </w:r>
      <w:r w:rsidR="002E6131">
        <w:rPr>
          <w:rFonts w:ascii="Times New Roman" w:hAnsi="Times New Roman"/>
        </w:rPr>
        <w:t xml:space="preserve">(lower panel) </w:t>
      </w:r>
      <w:r w:rsidR="000F3580">
        <w:rPr>
          <w:rFonts w:ascii="Times New Roman" w:hAnsi="Times New Roman"/>
        </w:rPr>
        <w:t xml:space="preserve">differ </w:t>
      </w:r>
      <w:r w:rsidR="004F15C7">
        <w:rPr>
          <w:rFonts w:ascii="Times New Roman" w:hAnsi="Times New Roman"/>
        </w:rPr>
        <w:t xml:space="preserve">from </w:t>
      </w:r>
      <w:r w:rsidR="000F3580">
        <w:rPr>
          <w:rFonts w:ascii="Times New Roman" w:hAnsi="Times New Roman"/>
        </w:rPr>
        <w:t>those</w:t>
      </w:r>
      <w:r w:rsidR="004F15C7">
        <w:rPr>
          <w:rFonts w:ascii="Times New Roman" w:hAnsi="Times New Roman"/>
        </w:rPr>
        <w:t xml:space="preserve"> in </w:t>
      </w:r>
      <w:r w:rsidR="009D38A5">
        <w:rPr>
          <w:rFonts w:ascii="Times New Roman" w:hAnsi="Times New Roman"/>
        </w:rPr>
        <w:t>Fig. 8</w:t>
      </w:r>
      <w:r w:rsidR="000F3580">
        <w:rPr>
          <w:rFonts w:ascii="Times New Roman" w:hAnsi="Times New Roman"/>
        </w:rPr>
        <w:t>.</w:t>
      </w:r>
      <w:r w:rsidR="009D38A5">
        <w:rPr>
          <w:rFonts w:ascii="Times New Roman" w:hAnsi="Times New Roman"/>
        </w:rPr>
        <w:t xml:space="preserve"> </w:t>
      </w:r>
      <w:r w:rsidR="000F3580">
        <w:rPr>
          <w:rFonts w:ascii="Times New Roman" w:hAnsi="Times New Roman"/>
        </w:rPr>
        <w:t xml:space="preserve"> These relate to the small</w:t>
      </w:r>
      <w:r w:rsidR="00355511">
        <w:rPr>
          <w:rFonts w:ascii="Times New Roman" w:hAnsi="Times New Roman"/>
        </w:rPr>
        <w:t xml:space="preserve"> number of locations for which S</w:t>
      </w:r>
      <w:r w:rsidR="000F3580">
        <w:rPr>
          <w:rFonts w:ascii="Times New Roman" w:hAnsi="Times New Roman"/>
        </w:rPr>
        <w:t xml:space="preserve">ecchi depth data were </w:t>
      </w:r>
      <w:r w:rsidR="00461F5B">
        <w:rPr>
          <w:rFonts w:ascii="Times New Roman" w:hAnsi="Times New Roman"/>
        </w:rPr>
        <w:t xml:space="preserve">consistently </w:t>
      </w:r>
      <w:r w:rsidR="000F3580">
        <w:rPr>
          <w:rFonts w:ascii="Times New Roman" w:hAnsi="Times New Roman"/>
        </w:rPr>
        <w:t xml:space="preserve">available </w:t>
      </w:r>
      <w:r w:rsidR="00461F5B">
        <w:rPr>
          <w:rFonts w:ascii="Times New Roman" w:hAnsi="Times New Roman"/>
        </w:rPr>
        <w:t xml:space="preserve">from 1988 through 2014 </w:t>
      </w:r>
      <w:r w:rsidR="000F3580">
        <w:rPr>
          <w:rFonts w:ascii="Times New Roman" w:hAnsi="Times New Roman"/>
        </w:rPr>
        <w:t>(</w:t>
      </w:r>
      <w:r w:rsidR="009D38A5">
        <w:rPr>
          <w:rFonts w:ascii="Times New Roman" w:hAnsi="Times New Roman"/>
        </w:rPr>
        <w:t>Fig. S</w:t>
      </w:r>
      <w:r w:rsidR="006572E2">
        <w:rPr>
          <w:rFonts w:ascii="Times New Roman" w:hAnsi="Times New Roman"/>
        </w:rPr>
        <w:t>1</w:t>
      </w:r>
      <w:r w:rsidR="00DC39D7">
        <w:rPr>
          <w:rFonts w:ascii="Times New Roman" w:hAnsi="Times New Roman"/>
        </w:rPr>
        <w:t>)</w:t>
      </w:r>
      <w:r w:rsidR="00461F5B">
        <w:rPr>
          <w:rFonts w:ascii="Times New Roman" w:hAnsi="Times New Roman"/>
        </w:rPr>
        <w:t>,</w:t>
      </w:r>
      <w:r w:rsidR="000F3580">
        <w:rPr>
          <w:rFonts w:ascii="Times New Roman" w:hAnsi="Times New Roman"/>
        </w:rPr>
        <w:t xml:space="preserve"> compared to </w:t>
      </w:r>
      <w:r w:rsidR="00461F5B">
        <w:rPr>
          <w:rFonts w:ascii="Times New Roman" w:hAnsi="Times New Roman"/>
        </w:rPr>
        <w:t xml:space="preserve">the virtually </w:t>
      </w:r>
      <w:r w:rsidR="000F3580">
        <w:rPr>
          <w:rFonts w:ascii="Times New Roman" w:hAnsi="Times New Roman"/>
        </w:rPr>
        <w:t xml:space="preserve">complete </w:t>
      </w:r>
      <w:r w:rsidR="00461F5B">
        <w:rPr>
          <w:rFonts w:ascii="Times New Roman" w:hAnsi="Times New Roman"/>
        </w:rPr>
        <w:t>spatial coverage obtained from the satellite remote sensing data</w:t>
      </w:r>
      <w:r w:rsidR="00BC3D62">
        <w:rPr>
          <w:rFonts w:ascii="Times New Roman" w:hAnsi="Times New Roman"/>
        </w:rPr>
        <w:t>.</w:t>
      </w:r>
      <w:r w:rsidR="00461F5B">
        <w:rPr>
          <w:rFonts w:ascii="Times New Roman" w:hAnsi="Times New Roman"/>
        </w:rPr>
        <w:t xml:space="preserve">  Although the time series values are not as representative of all values in the segment (i.e., as in Fig 8), they are consistent in each year, and thus are a valid representation of change over time at those locations.</w:t>
      </w:r>
    </w:p>
    <w:p w14:paraId="536F1DF6" w14:textId="77777777" w:rsidR="00364230" w:rsidRDefault="00364230" w:rsidP="001A66BE">
      <w:pPr>
        <w:spacing w:before="0" w:after="0" w:line="360" w:lineRule="auto"/>
        <w:rPr>
          <w:rFonts w:ascii="Times New Roman" w:hAnsi="Times New Roman"/>
        </w:rPr>
      </w:pPr>
    </w:p>
    <w:p w14:paraId="73CC6820" w14:textId="77777777" w:rsidR="00270510" w:rsidRPr="002D75BF" w:rsidRDefault="00910D26" w:rsidP="001A66BE">
      <w:pPr>
        <w:spacing w:before="0" w:after="0" w:line="360" w:lineRule="auto"/>
        <w:rPr>
          <w:rFonts w:ascii="Times New Roman" w:hAnsi="Times New Roman"/>
          <w:b/>
        </w:rPr>
      </w:pPr>
      <w:r w:rsidRPr="002D75BF">
        <w:rPr>
          <w:rFonts w:ascii="Times New Roman" w:hAnsi="Times New Roman"/>
          <w:b/>
        </w:rPr>
        <w:t>Discussion</w:t>
      </w:r>
    </w:p>
    <w:bookmarkEnd w:id="10"/>
    <w:p w14:paraId="0DA4B4A3" w14:textId="6FE580A0" w:rsidR="00DA20EA" w:rsidRDefault="00910D26" w:rsidP="00DA7E07">
      <w:pPr>
        <w:spacing w:before="0" w:after="0" w:line="360" w:lineRule="auto"/>
        <w:ind w:firstLine="720"/>
        <w:rPr>
          <w:rFonts w:ascii="Times New Roman" w:hAnsi="Times New Roman"/>
        </w:rPr>
      </w:pPr>
      <w:r w:rsidRPr="00997053">
        <w:rPr>
          <w:rFonts w:ascii="Times New Roman" w:hAnsi="Times New Roman"/>
        </w:rPr>
        <w:t xml:space="preserve">Seagrass depth of colonization </w:t>
      </w:r>
      <w:r w:rsidR="005338CA">
        <w:rPr>
          <w:rFonts w:ascii="Times New Roman" w:hAnsi="Times New Roman"/>
        </w:rPr>
        <w:t xml:space="preserve">is </w:t>
      </w:r>
      <w:r w:rsidR="00E47FB6">
        <w:rPr>
          <w:rFonts w:ascii="Times New Roman" w:hAnsi="Times New Roman"/>
        </w:rPr>
        <w:t xml:space="preserve">an important measure of the status and condition of seagrass communities in estuaries because it relates to </w:t>
      </w:r>
      <w:r w:rsidR="0036393D">
        <w:rPr>
          <w:rFonts w:ascii="Times New Roman" w:hAnsi="Times New Roman"/>
        </w:rPr>
        <w:t>light attenuation</w:t>
      </w:r>
      <w:r w:rsidR="00E47FB6">
        <w:rPr>
          <w:rFonts w:ascii="Times New Roman" w:hAnsi="Times New Roman"/>
        </w:rPr>
        <w:t xml:space="preserve"> and related anthropogenic water quality changes, especially eutrophication caused by excess nutrien</w:t>
      </w:r>
      <w:r w:rsidR="00EA384A">
        <w:rPr>
          <w:rFonts w:ascii="Times New Roman" w:hAnsi="Times New Roman"/>
        </w:rPr>
        <w:t xml:space="preserve">t loading (Dennison </w:t>
      </w:r>
      <w:r w:rsidR="004939D7" w:rsidRPr="0022317E">
        <w:rPr>
          <w:rFonts w:ascii="Times New Roman" w:hAnsi="Times New Roman"/>
        </w:rPr>
        <w:t>et al</w:t>
      </w:r>
      <w:r w:rsidR="00EA384A">
        <w:rPr>
          <w:rFonts w:ascii="Times New Roman" w:hAnsi="Times New Roman"/>
        </w:rPr>
        <w:t>. 1993;</w:t>
      </w:r>
      <w:r w:rsidR="00E47FB6">
        <w:rPr>
          <w:rFonts w:ascii="Times New Roman" w:hAnsi="Times New Roman"/>
        </w:rPr>
        <w:t xml:space="preserve"> Short and Wyllie-Echeverria 1996</w:t>
      </w:r>
      <w:r w:rsidR="00EA384A">
        <w:rPr>
          <w:rFonts w:ascii="Times New Roman" w:hAnsi="Times New Roman"/>
        </w:rPr>
        <w:t xml:space="preserve">; Burkholder </w:t>
      </w:r>
      <w:r w:rsidR="00B6180C" w:rsidRPr="00B6180C">
        <w:rPr>
          <w:rFonts w:ascii="Times New Roman" w:hAnsi="Times New Roman"/>
        </w:rPr>
        <w:t>et al</w:t>
      </w:r>
      <w:r w:rsidR="00EA384A">
        <w:rPr>
          <w:rFonts w:ascii="Times New Roman" w:hAnsi="Times New Roman"/>
        </w:rPr>
        <w:t>. 2007</w:t>
      </w:r>
      <w:r w:rsidR="00E47FB6">
        <w:rPr>
          <w:rFonts w:ascii="Times New Roman" w:hAnsi="Times New Roman"/>
        </w:rPr>
        <w:t xml:space="preserve">).  Because seagrasses are ecologically important and sensitive to water quality changes, </w:t>
      </w:r>
      <w:r w:rsidR="00FE6A58">
        <w:rPr>
          <w:rFonts w:ascii="Times New Roman" w:hAnsi="Times New Roman"/>
        </w:rPr>
        <w:t xml:space="preserve">both </w:t>
      </w:r>
      <w:r w:rsidR="00E47FB6">
        <w:rPr>
          <w:rFonts w:ascii="Times New Roman" w:hAnsi="Times New Roman"/>
        </w:rPr>
        <w:t xml:space="preserve">seagrass </w:t>
      </w:r>
      <w:r w:rsidR="00FE6A58">
        <w:rPr>
          <w:rFonts w:ascii="Times New Roman" w:hAnsi="Times New Roman"/>
        </w:rPr>
        <w:t xml:space="preserve">coverage and </w:t>
      </w:r>
      <w:r w:rsidR="00E47FB6">
        <w:rPr>
          <w:rFonts w:ascii="Times New Roman" w:hAnsi="Times New Roman"/>
        </w:rPr>
        <w:t>depth of colonization</w:t>
      </w:r>
      <w:r w:rsidR="00FE6A58">
        <w:rPr>
          <w:rFonts w:ascii="Times New Roman" w:hAnsi="Times New Roman"/>
        </w:rPr>
        <w:t xml:space="preserve"> have been used </w:t>
      </w:r>
      <w:r w:rsidR="006330C5">
        <w:rPr>
          <w:rFonts w:ascii="Times New Roman" w:hAnsi="Times New Roman"/>
        </w:rPr>
        <w:t xml:space="preserve">to define </w:t>
      </w:r>
      <w:r w:rsidR="00FE6A58">
        <w:rPr>
          <w:rFonts w:ascii="Times New Roman" w:hAnsi="Times New Roman"/>
        </w:rPr>
        <w:t xml:space="preserve">water quality management objectives (Steward </w:t>
      </w:r>
      <w:r w:rsidR="0022317E">
        <w:rPr>
          <w:rFonts w:ascii="Times New Roman" w:hAnsi="Times New Roman"/>
          <w:i/>
        </w:rPr>
        <w:t>et al</w:t>
      </w:r>
      <w:r w:rsidR="00FE6A58">
        <w:rPr>
          <w:rFonts w:ascii="Times New Roman" w:hAnsi="Times New Roman"/>
        </w:rPr>
        <w:t>. 2005</w:t>
      </w:r>
      <w:r w:rsidR="001A7F45">
        <w:rPr>
          <w:rFonts w:ascii="Times New Roman" w:hAnsi="Times New Roman"/>
        </w:rPr>
        <w:t>;</w:t>
      </w:r>
      <w:r w:rsidR="00FE6A58">
        <w:rPr>
          <w:rFonts w:ascii="Times New Roman" w:hAnsi="Times New Roman"/>
        </w:rPr>
        <w:t xml:space="preserve"> </w:t>
      </w:r>
      <w:r w:rsidR="00511429">
        <w:rPr>
          <w:rFonts w:ascii="Times New Roman" w:hAnsi="Times New Roman"/>
        </w:rPr>
        <w:t>US EPA</w:t>
      </w:r>
      <w:r w:rsidR="00EA384A">
        <w:rPr>
          <w:rFonts w:ascii="Times New Roman" w:hAnsi="Times New Roman"/>
        </w:rPr>
        <w:t xml:space="preserve"> 2012;</w:t>
      </w:r>
      <w:r w:rsidR="00FE6A58">
        <w:rPr>
          <w:rFonts w:ascii="Times New Roman" w:hAnsi="Times New Roman"/>
        </w:rPr>
        <w:t xml:space="preserve"> Greening </w:t>
      </w:r>
      <w:r w:rsidR="004939D7" w:rsidRPr="004939D7">
        <w:rPr>
          <w:rFonts w:ascii="Times New Roman" w:hAnsi="Times New Roman"/>
          <w:i/>
        </w:rPr>
        <w:t>et al</w:t>
      </w:r>
      <w:r w:rsidR="00FE6A58">
        <w:rPr>
          <w:rFonts w:ascii="Times New Roman" w:hAnsi="Times New Roman"/>
        </w:rPr>
        <w:t>. 2014)</w:t>
      </w:r>
      <w:r w:rsidR="00387B42">
        <w:rPr>
          <w:rFonts w:ascii="Times New Roman" w:hAnsi="Times New Roman"/>
        </w:rPr>
        <w:t xml:space="preserve">.  For applications </w:t>
      </w:r>
      <w:r w:rsidR="00151152">
        <w:rPr>
          <w:rFonts w:ascii="Times New Roman" w:hAnsi="Times New Roman"/>
        </w:rPr>
        <w:t>to</w:t>
      </w:r>
      <w:r w:rsidR="00387B42">
        <w:rPr>
          <w:rFonts w:ascii="Times New Roman" w:hAnsi="Times New Roman"/>
        </w:rPr>
        <w:t xml:space="preserve"> water quality management, deriving </w:t>
      </w:r>
      <w:r w:rsidR="00387B42">
        <w:rPr>
          <w:rFonts w:ascii="Times New Roman" w:hAnsi="Times New Roman"/>
        </w:rPr>
        <w:lastRenderedPageBreak/>
        <w:t xml:space="preserve">estimates </w:t>
      </w:r>
      <w:r w:rsidR="00D80B74">
        <w:rPr>
          <w:rFonts w:ascii="Times New Roman" w:hAnsi="Times New Roman"/>
        </w:rPr>
        <w:t xml:space="preserve">and associated estimates of uncertainty </w:t>
      </w:r>
      <w:r w:rsidR="00387B42">
        <w:rPr>
          <w:rFonts w:ascii="Times New Roman" w:hAnsi="Times New Roman"/>
        </w:rPr>
        <w:t>at appropriate scales using a consistent methodology is particularly important (</w:t>
      </w:r>
      <w:r w:rsidR="00F85D98">
        <w:rPr>
          <w:rFonts w:ascii="Times New Roman" w:hAnsi="Times New Roman"/>
        </w:rPr>
        <w:t xml:space="preserve">US </w:t>
      </w:r>
      <w:r w:rsidR="00387B42">
        <w:rPr>
          <w:rFonts w:ascii="Times New Roman" w:hAnsi="Times New Roman"/>
        </w:rPr>
        <w:t>EPA 2012)</w:t>
      </w:r>
      <w:r w:rsidR="00BB10D3">
        <w:rPr>
          <w:rFonts w:ascii="Times New Roman" w:hAnsi="Times New Roman"/>
        </w:rPr>
        <w:t>.</w:t>
      </w:r>
      <w:r w:rsidR="00387B42">
        <w:rPr>
          <w:rFonts w:ascii="Times New Roman" w:hAnsi="Times New Roman"/>
        </w:rPr>
        <w:t xml:space="preserve"> </w:t>
      </w:r>
      <w:r w:rsidR="00FE6A58">
        <w:rPr>
          <w:rFonts w:ascii="Times New Roman" w:hAnsi="Times New Roman"/>
        </w:rPr>
        <w:t>The methods developed and</w:t>
      </w:r>
      <w:r w:rsidR="00933973">
        <w:rPr>
          <w:rFonts w:ascii="Times New Roman" w:hAnsi="Times New Roman"/>
        </w:rPr>
        <w:t xml:space="preserve"> demonstrated </w:t>
      </w:r>
      <w:r w:rsidR="00FE6A58">
        <w:rPr>
          <w:rFonts w:ascii="Times New Roman" w:hAnsi="Times New Roman"/>
        </w:rPr>
        <w:t xml:space="preserve">in this study </w:t>
      </w:r>
      <w:r w:rsidR="00933973">
        <w:rPr>
          <w:rFonts w:ascii="Times New Roman" w:hAnsi="Times New Roman"/>
        </w:rPr>
        <w:t>are</w:t>
      </w:r>
      <w:r w:rsidR="006330C5">
        <w:rPr>
          <w:rFonts w:ascii="Times New Roman" w:hAnsi="Times New Roman"/>
        </w:rPr>
        <w:t xml:space="preserve"> </w:t>
      </w:r>
      <w:r w:rsidR="00B47C3E">
        <w:rPr>
          <w:rFonts w:ascii="Times New Roman" w:hAnsi="Times New Roman"/>
        </w:rPr>
        <w:t>a rigorous,</w:t>
      </w:r>
      <w:r w:rsidR="00FE6A58">
        <w:rPr>
          <w:rFonts w:ascii="Times New Roman" w:hAnsi="Times New Roman"/>
        </w:rPr>
        <w:t xml:space="preserve"> yet efficient </w:t>
      </w:r>
      <w:r w:rsidR="00B47C3E">
        <w:rPr>
          <w:rFonts w:ascii="Times New Roman" w:hAnsi="Times New Roman"/>
        </w:rPr>
        <w:t xml:space="preserve">and practical </w:t>
      </w:r>
      <w:r w:rsidR="00FE6A58">
        <w:rPr>
          <w:rFonts w:ascii="Times New Roman" w:hAnsi="Times New Roman"/>
        </w:rPr>
        <w:t xml:space="preserve">approach for computing seagrass depth of colonization </w:t>
      </w:r>
      <w:r w:rsidR="00B47C3E">
        <w:rPr>
          <w:rFonts w:ascii="Times New Roman" w:hAnsi="Times New Roman"/>
        </w:rPr>
        <w:t xml:space="preserve">at a large scale </w:t>
      </w:r>
      <w:r w:rsidR="00FE6A58">
        <w:rPr>
          <w:rFonts w:ascii="Times New Roman" w:hAnsi="Times New Roman"/>
        </w:rPr>
        <w:t xml:space="preserve">using widely-available geospatial data sets describing seagrass </w:t>
      </w:r>
      <w:r w:rsidR="006330C5">
        <w:rPr>
          <w:rFonts w:ascii="Times New Roman" w:hAnsi="Times New Roman"/>
        </w:rPr>
        <w:t xml:space="preserve">areal extent and </w:t>
      </w:r>
      <w:r w:rsidR="00FE6A58">
        <w:rPr>
          <w:rFonts w:ascii="Times New Roman" w:hAnsi="Times New Roman"/>
        </w:rPr>
        <w:t>bathymetry</w:t>
      </w:r>
      <w:r w:rsidR="00461F5B">
        <w:rPr>
          <w:rFonts w:ascii="Times New Roman" w:hAnsi="Times New Roman"/>
        </w:rPr>
        <w:t xml:space="preserve">.  </w:t>
      </w:r>
      <w:r w:rsidR="00933973">
        <w:rPr>
          <w:rFonts w:ascii="Times New Roman" w:hAnsi="Times New Roman"/>
        </w:rPr>
        <w:t>The method is automated</w:t>
      </w:r>
      <w:r w:rsidR="00DA20EA">
        <w:rPr>
          <w:rFonts w:ascii="Times New Roman" w:hAnsi="Times New Roman"/>
        </w:rPr>
        <w:t xml:space="preserve"> via R code</w:t>
      </w:r>
      <w:r w:rsidR="00933973">
        <w:rPr>
          <w:rFonts w:ascii="Times New Roman" w:hAnsi="Times New Roman"/>
        </w:rPr>
        <w:t xml:space="preserve">, and thus not </w:t>
      </w:r>
      <w:r w:rsidR="00AD5122">
        <w:rPr>
          <w:rFonts w:ascii="Times New Roman" w:hAnsi="Times New Roman"/>
        </w:rPr>
        <w:t xml:space="preserve">especially </w:t>
      </w:r>
      <w:r w:rsidR="00933973">
        <w:rPr>
          <w:rFonts w:ascii="Times New Roman" w:hAnsi="Times New Roman"/>
        </w:rPr>
        <w:t>labor-intensive</w:t>
      </w:r>
      <w:r w:rsidR="00E437BA">
        <w:rPr>
          <w:rFonts w:ascii="Times New Roman" w:hAnsi="Times New Roman"/>
        </w:rPr>
        <w:t xml:space="preserve">. </w:t>
      </w:r>
      <w:r w:rsidR="005338CA">
        <w:rPr>
          <w:rFonts w:ascii="Times New Roman" w:hAnsi="Times New Roman"/>
        </w:rPr>
        <w:t>Because it is automated, i</w:t>
      </w:r>
      <w:r w:rsidR="00DA20EA">
        <w:rPr>
          <w:rFonts w:ascii="Times New Roman" w:hAnsi="Times New Roman"/>
        </w:rPr>
        <w:t>t</w:t>
      </w:r>
      <w:r w:rsidR="00933973">
        <w:rPr>
          <w:rFonts w:ascii="Times New Roman" w:hAnsi="Times New Roman"/>
        </w:rPr>
        <w:t xml:space="preserve"> </w:t>
      </w:r>
      <w:r w:rsidR="00AB2871">
        <w:rPr>
          <w:rFonts w:ascii="Times New Roman" w:hAnsi="Times New Roman"/>
        </w:rPr>
        <w:t>is reproducible</w:t>
      </w:r>
      <w:r w:rsidR="00DA20EA">
        <w:rPr>
          <w:rFonts w:ascii="Times New Roman" w:hAnsi="Times New Roman"/>
        </w:rPr>
        <w:t xml:space="preserve"> and </w:t>
      </w:r>
      <w:r w:rsidR="00461F5B">
        <w:rPr>
          <w:rFonts w:ascii="Times New Roman" w:hAnsi="Times New Roman"/>
        </w:rPr>
        <w:t xml:space="preserve">can </w:t>
      </w:r>
      <w:r w:rsidR="00DA20EA">
        <w:rPr>
          <w:rFonts w:ascii="Times New Roman" w:hAnsi="Times New Roman"/>
        </w:rPr>
        <w:t xml:space="preserve">be applied to new data </w:t>
      </w:r>
      <w:r w:rsidR="005338CA">
        <w:rPr>
          <w:rFonts w:ascii="Times New Roman" w:hAnsi="Times New Roman"/>
        </w:rPr>
        <w:t xml:space="preserve">from the </w:t>
      </w:r>
      <w:r w:rsidR="00AD5122">
        <w:rPr>
          <w:rFonts w:ascii="Times New Roman" w:hAnsi="Times New Roman"/>
        </w:rPr>
        <w:t>studied estuaries</w:t>
      </w:r>
      <w:r w:rsidR="005338CA">
        <w:rPr>
          <w:rFonts w:ascii="Times New Roman" w:hAnsi="Times New Roman"/>
        </w:rPr>
        <w:t xml:space="preserve"> </w:t>
      </w:r>
      <w:r w:rsidR="00DA20EA">
        <w:rPr>
          <w:rFonts w:ascii="Times New Roman" w:hAnsi="Times New Roman"/>
        </w:rPr>
        <w:t>or other estuaries</w:t>
      </w:r>
      <w:r w:rsidR="005338CA">
        <w:rPr>
          <w:rFonts w:ascii="Times New Roman" w:hAnsi="Times New Roman"/>
        </w:rPr>
        <w:t xml:space="preserve"> with appropriate data</w:t>
      </w:r>
      <w:r w:rsidR="00DA20EA">
        <w:rPr>
          <w:rFonts w:ascii="Times New Roman" w:hAnsi="Times New Roman"/>
        </w:rPr>
        <w:t>.</w:t>
      </w:r>
      <w:r w:rsidR="00461F5B">
        <w:rPr>
          <w:rFonts w:ascii="Times New Roman" w:hAnsi="Times New Roman"/>
        </w:rPr>
        <w:t xml:space="preserve">  To demonstrate this, we applied the analysis to 13 seagrass coverage maps for Tampa Bay</w:t>
      </w:r>
      <w:r w:rsidR="009D2F97">
        <w:rPr>
          <w:rFonts w:ascii="Times New Roman" w:hAnsi="Times New Roman"/>
        </w:rPr>
        <w:t>, quantifying changes in depth of colonization and light requirements</w:t>
      </w:r>
      <w:r w:rsidR="00D52D3A">
        <w:rPr>
          <w:rFonts w:ascii="Times New Roman" w:hAnsi="Times New Roman"/>
        </w:rPr>
        <w:t xml:space="preserve"> from 1988 to 2014</w:t>
      </w:r>
      <w:r w:rsidR="009D2F97">
        <w:rPr>
          <w:rFonts w:ascii="Times New Roman" w:hAnsi="Times New Roman"/>
        </w:rPr>
        <w:t>, which can be interpreted in the context of long-term water quality changes (e.g., Beck and Hagy 2015)</w:t>
      </w:r>
      <w:r w:rsidR="00461F5B">
        <w:rPr>
          <w:rFonts w:ascii="Times New Roman" w:hAnsi="Times New Roman"/>
        </w:rPr>
        <w:t xml:space="preserve">.  </w:t>
      </w:r>
      <w:r w:rsidR="00DA20EA">
        <w:rPr>
          <w:rFonts w:ascii="Times New Roman" w:hAnsi="Times New Roman"/>
        </w:rPr>
        <w:t xml:space="preserve">The method provides maps of depth of colonization, </w:t>
      </w:r>
      <w:r w:rsidR="00AD5122">
        <w:rPr>
          <w:rFonts w:ascii="Times New Roman" w:hAnsi="Times New Roman"/>
        </w:rPr>
        <w:t xml:space="preserve">resolving both </w:t>
      </w:r>
      <w:r w:rsidR="00DA20EA">
        <w:rPr>
          <w:rFonts w:ascii="Times New Roman" w:hAnsi="Times New Roman"/>
        </w:rPr>
        <w:t xml:space="preserve">means and </w:t>
      </w:r>
      <w:r w:rsidR="00AD5122">
        <w:rPr>
          <w:rFonts w:ascii="Times New Roman" w:hAnsi="Times New Roman"/>
        </w:rPr>
        <w:t xml:space="preserve">spatial </w:t>
      </w:r>
      <w:r w:rsidR="00DA20EA">
        <w:rPr>
          <w:rFonts w:ascii="Times New Roman" w:hAnsi="Times New Roman"/>
        </w:rPr>
        <w:t xml:space="preserve">gradients at a range of </w:t>
      </w:r>
      <w:r w:rsidR="00AD5122">
        <w:rPr>
          <w:rFonts w:ascii="Times New Roman" w:hAnsi="Times New Roman"/>
        </w:rPr>
        <w:t>scales</w:t>
      </w:r>
      <w:r w:rsidR="00DA20EA">
        <w:rPr>
          <w:rFonts w:ascii="Times New Roman" w:hAnsi="Times New Roman"/>
        </w:rPr>
        <w:t xml:space="preserve"> </w:t>
      </w:r>
      <w:r w:rsidR="00933973">
        <w:rPr>
          <w:rFonts w:ascii="Times New Roman" w:hAnsi="Times New Roman"/>
        </w:rPr>
        <w:t xml:space="preserve">from an individual measurement to </w:t>
      </w:r>
      <w:r w:rsidR="00AB2871">
        <w:rPr>
          <w:rFonts w:ascii="Times New Roman" w:hAnsi="Times New Roman"/>
        </w:rPr>
        <w:t>the whole estuary.</w:t>
      </w:r>
      <w:r w:rsidR="00933973">
        <w:rPr>
          <w:rFonts w:ascii="Times New Roman" w:hAnsi="Times New Roman"/>
        </w:rPr>
        <w:t xml:space="preserve"> </w:t>
      </w:r>
      <w:r w:rsidR="00AB2871">
        <w:rPr>
          <w:rFonts w:ascii="Times New Roman" w:hAnsi="Times New Roman"/>
        </w:rPr>
        <w:t xml:space="preserve"> </w:t>
      </w:r>
      <w:r w:rsidR="00DA20EA">
        <w:rPr>
          <w:rFonts w:ascii="Times New Roman" w:hAnsi="Times New Roman"/>
        </w:rPr>
        <w:t xml:space="preserve">Uncertainty is estimated for individual estimates </w:t>
      </w:r>
      <w:r w:rsidR="005338CA">
        <w:rPr>
          <w:rFonts w:ascii="Times New Roman" w:hAnsi="Times New Roman"/>
        </w:rPr>
        <w:t xml:space="preserve">of depth of colonization, while </w:t>
      </w:r>
      <w:r w:rsidR="00DA20EA">
        <w:rPr>
          <w:rFonts w:ascii="Times New Roman" w:hAnsi="Times New Roman"/>
        </w:rPr>
        <w:t>both variabili</w:t>
      </w:r>
      <w:r w:rsidR="008A49F2">
        <w:rPr>
          <w:rFonts w:ascii="Times New Roman" w:hAnsi="Times New Roman"/>
        </w:rPr>
        <w:t>ty (s.d.) and uncertainty (s.e.</w:t>
      </w:r>
      <w:r w:rsidR="00DA20EA">
        <w:rPr>
          <w:rFonts w:ascii="Times New Roman" w:hAnsi="Times New Roman"/>
        </w:rPr>
        <w:t xml:space="preserve">) are </w:t>
      </w:r>
      <w:r w:rsidR="00AB2871">
        <w:rPr>
          <w:rFonts w:ascii="Times New Roman" w:hAnsi="Times New Roman"/>
        </w:rPr>
        <w:t>quantified</w:t>
      </w:r>
      <w:r w:rsidR="00DA20EA">
        <w:rPr>
          <w:rFonts w:ascii="Times New Roman" w:hAnsi="Times New Roman"/>
        </w:rPr>
        <w:t xml:space="preserve"> for segments </w:t>
      </w:r>
      <w:r w:rsidR="005338CA">
        <w:rPr>
          <w:rFonts w:ascii="Times New Roman" w:hAnsi="Times New Roman"/>
        </w:rPr>
        <w:t>of estuaries</w:t>
      </w:r>
      <w:r w:rsidR="00151152">
        <w:rPr>
          <w:rFonts w:ascii="Times New Roman" w:hAnsi="Times New Roman"/>
        </w:rPr>
        <w:t xml:space="preserve">, </w:t>
      </w:r>
      <w:r w:rsidR="00DA20EA">
        <w:rPr>
          <w:rFonts w:ascii="Times New Roman" w:hAnsi="Times New Roman"/>
        </w:rPr>
        <w:t>whole estuaries</w:t>
      </w:r>
      <w:r w:rsidR="00151152">
        <w:rPr>
          <w:rFonts w:ascii="Times New Roman" w:hAnsi="Times New Roman"/>
        </w:rPr>
        <w:t>, and temporal changes</w:t>
      </w:r>
      <w:r w:rsidR="00DA20EA">
        <w:rPr>
          <w:rFonts w:ascii="Times New Roman" w:hAnsi="Times New Roman"/>
        </w:rPr>
        <w:t xml:space="preserve">.  Given these characteristics, </w:t>
      </w:r>
      <w:r w:rsidR="00B47C3E">
        <w:rPr>
          <w:rFonts w:ascii="Times New Roman" w:hAnsi="Times New Roman"/>
        </w:rPr>
        <w:t xml:space="preserve">our </w:t>
      </w:r>
      <w:r w:rsidR="00DA20EA">
        <w:rPr>
          <w:rFonts w:ascii="Times New Roman" w:hAnsi="Times New Roman"/>
        </w:rPr>
        <w:t xml:space="preserve">approach is a </w:t>
      </w:r>
      <w:r w:rsidR="000F5296">
        <w:rPr>
          <w:rFonts w:ascii="Times New Roman" w:hAnsi="Times New Roman"/>
        </w:rPr>
        <w:t>novel</w:t>
      </w:r>
      <w:r w:rsidR="00DA20EA">
        <w:rPr>
          <w:rFonts w:ascii="Times New Roman" w:hAnsi="Times New Roman"/>
        </w:rPr>
        <w:t xml:space="preserve"> tool for assessment of seagrass distribution with respect to water depth </w:t>
      </w:r>
      <w:r w:rsidR="000F5296">
        <w:rPr>
          <w:rFonts w:ascii="Times New Roman" w:hAnsi="Times New Roman"/>
        </w:rPr>
        <w:t>at different spatial scales</w:t>
      </w:r>
      <w:r w:rsidR="005338CA">
        <w:rPr>
          <w:rFonts w:ascii="Times New Roman" w:hAnsi="Times New Roman"/>
        </w:rPr>
        <w:t xml:space="preserve">.  </w:t>
      </w:r>
      <w:r w:rsidR="00151152">
        <w:rPr>
          <w:rFonts w:ascii="Times New Roman" w:hAnsi="Times New Roman"/>
        </w:rPr>
        <w:t>R</w:t>
      </w:r>
      <w:r w:rsidR="005338CA">
        <w:rPr>
          <w:rFonts w:ascii="Times New Roman" w:hAnsi="Times New Roman"/>
        </w:rPr>
        <w:t xml:space="preserve">esolving spatial differences in depth of colonization and light requirements provides valuable information to support further investigation of the causes and mechanisms </w:t>
      </w:r>
      <w:r w:rsidR="00AD5122">
        <w:rPr>
          <w:rFonts w:ascii="Times New Roman" w:hAnsi="Times New Roman"/>
        </w:rPr>
        <w:t>affecting the extent and spatial distribution of seagrass habitats</w:t>
      </w:r>
      <w:r w:rsidR="00151152">
        <w:rPr>
          <w:rFonts w:ascii="Times New Roman" w:hAnsi="Times New Roman"/>
        </w:rPr>
        <w:t xml:space="preserve"> and also informs policy development and evaluation of ecos</w:t>
      </w:r>
      <w:r w:rsidR="00BB10D3">
        <w:rPr>
          <w:rFonts w:ascii="Times New Roman" w:hAnsi="Times New Roman"/>
        </w:rPr>
        <w:t>y</w:t>
      </w:r>
      <w:r w:rsidR="00151152">
        <w:rPr>
          <w:rFonts w:ascii="Times New Roman" w:hAnsi="Times New Roman"/>
        </w:rPr>
        <w:t>stem responses to water quality management</w:t>
      </w:r>
      <w:r w:rsidR="00AD5122">
        <w:rPr>
          <w:rFonts w:ascii="Times New Roman" w:hAnsi="Times New Roman"/>
        </w:rPr>
        <w:t>.</w:t>
      </w:r>
    </w:p>
    <w:p w14:paraId="1BAA3B33" w14:textId="45BE0014" w:rsidR="00AC5F13" w:rsidRDefault="00D71474" w:rsidP="0021308C">
      <w:pPr>
        <w:spacing w:before="0" w:after="0" w:line="360" w:lineRule="auto"/>
        <w:ind w:firstLine="720"/>
        <w:rPr>
          <w:rFonts w:ascii="Times New Roman" w:hAnsi="Times New Roman"/>
        </w:rPr>
      </w:pPr>
      <w:r>
        <w:rPr>
          <w:rFonts w:ascii="Times New Roman" w:hAnsi="Times New Roman"/>
        </w:rPr>
        <w:t>Maps illustrating spatial patterns in depth of colonization quantified expected</w:t>
      </w:r>
      <w:r w:rsidR="00151152">
        <w:rPr>
          <w:rFonts w:ascii="Times New Roman" w:hAnsi="Times New Roman"/>
        </w:rPr>
        <w:t>, but previously unquantified</w:t>
      </w:r>
      <w:r>
        <w:rPr>
          <w:rFonts w:ascii="Times New Roman" w:hAnsi="Times New Roman"/>
        </w:rPr>
        <w:t xml:space="preserve"> </w:t>
      </w:r>
      <w:r w:rsidR="00151152">
        <w:rPr>
          <w:rFonts w:ascii="Times New Roman" w:hAnsi="Times New Roman"/>
        </w:rPr>
        <w:t>spatial patterns</w:t>
      </w:r>
      <w:r>
        <w:rPr>
          <w:rFonts w:ascii="Times New Roman" w:hAnsi="Times New Roman"/>
        </w:rPr>
        <w:t xml:space="preserve">, wherein seagrasses grew to greater depth when closer to </w:t>
      </w:r>
      <w:r w:rsidR="008A49F2">
        <w:rPr>
          <w:rFonts w:ascii="Times New Roman" w:hAnsi="Times New Roman"/>
        </w:rPr>
        <w:t>ocean</w:t>
      </w:r>
      <w:r>
        <w:rPr>
          <w:rFonts w:ascii="Times New Roman" w:hAnsi="Times New Roman"/>
        </w:rPr>
        <w:t xml:space="preserve"> passes, where water was clearer (Figs</w:t>
      </w:r>
      <w:r w:rsidR="004536FC">
        <w:rPr>
          <w:rFonts w:ascii="Times New Roman" w:hAnsi="Times New Roman"/>
        </w:rPr>
        <w:t>.</w:t>
      </w:r>
      <w:r>
        <w:rPr>
          <w:rFonts w:ascii="Times New Roman" w:hAnsi="Times New Roman"/>
        </w:rPr>
        <w:t xml:space="preserve"> 7, 8, 9).  </w:t>
      </w:r>
      <w:r w:rsidR="00CC6DC5">
        <w:rPr>
          <w:rFonts w:ascii="Times New Roman" w:hAnsi="Times New Roman"/>
        </w:rPr>
        <w:t xml:space="preserve">Differences </w:t>
      </w:r>
      <w:r>
        <w:rPr>
          <w:rFonts w:ascii="Times New Roman" w:hAnsi="Times New Roman"/>
        </w:rPr>
        <w:t>among segment means were mostly not statistically different</w:t>
      </w:r>
      <w:r w:rsidR="00CC6DC5">
        <w:rPr>
          <w:rFonts w:ascii="Times New Roman" w:hAnsi="Times New Roman"/>
        </w:rPr>
        <w:t>,</w:t>
      </w:r>
      <w:r>
        <w:rPr>
          <w:rFonts w:ascii="Times New Roman" w:hAnsi="Times New Roman"/>
        </w:rPr>
        <w:t xml:space="preserve"> reflect</w:t>
      </w:r>
      <w:r w:rsidR="00CC6DC5">
        <w:rPr>
          <w:rFonts w:ascii="Times New Roman" w:hAnsi="Times New Roman"/>
        </w:rPr>
        <w:t>ing</w:t>
      </w:r>
      <w:r>
        <w:rPr>
          <w:rFonts w:ascii="Times New Roman" w:hAnsi="Times New Roman"/>
        </w:rPr>
        <w:t xml:space="preserve"> </w:t>
      </w:r>
      <w:r w:rsidR="00151152">
        <w:rPr>
          <w:rFonts w:ascii="Times New Roman" w:hAnsi="Times New Roman"/>
        </w:rPr>
        <w:t xml:space="preserve">variability within segments in addition to variability among segments.  </w:t>
      </w:r>
      <w:r w:rsidR="00190D44">
        <w:rPr>
          <w:rFonts w:ascii="Times New Roman" w:hAnsi="Times New Roman"/>
        </w:rPr>
        <w:t>Evaluations of temporal changes</w:t>
      </w:r>
      <w:r w:rsidR="00151152">
        <w:rPr>
          <w:rFonts w:ascii="Times New Roman" w:hAnsi="Times New Roman"/>
        </w:rPr>
        <w:t xml:space="preserve">, which may be even more important for policy applications, could be evaluated without segmentation as pairwise differences of estimates by grid-node.  These revealed </w:t>
      </w:r>
      <w:r w:rsidR="000E2B87">
        <w:rPr>
          <w:rFonts w:ascii="Times New Roman" w:hAnsi="Times New Roman"/>
        </w:rPr>
        <w:t xml:space="preserve">statistically significant </w:t>
      </w:r>
      <w:r w:rsidR="00151152">
        <w:rPr>
          <w:rFonts w:ascii="Times New Roman" w:hAnsi="Times New Roman"/>
        </w:rPr>
        <w:t xml:space="preserve">changes in depth of colonization and light requirements, </w:t>
      </w:r>
      <w:r w:rsidR="000E2B87">
        <w:rPr>
          <w:rFonts w:ascii="Times New Roman" w:hAnsi="Times New Roman"/>
        </w:rPr>
        <w:t xml:space="preserve">as well as spatial patterns in </w:t>
      </w:r>
      <w:r w:rsidR="00151152">
        <w:rPr>
          <w:rFonts w:ascii="Times New Roman" w:hAnsi="Times New Roman"/>
        </w:rPr>
        <w:t>such changes.</w:t>
      </w:r>
      <w:r w:rsidR="000E2B87">
        <w:rPr>
          <w:rFonts w:ascii="Times New Roman" w:hAnsi="Times New Roman"/>
        </w:rPr>
        <w:t xml:space="preserve">  Application to other estuaries with substantial time series of water quality and seagrass distributions, such as Chesapeake Bay (Orth et al. 2010), could glean valuable new insights from these data. </w:t>
      </w:r>
    </w:p>
    <w:p w14:paraId="1D3B25C5" w14:textId="4626A2E3" w:rsidR="0062551C" w:rsidRDefault="006330C5" w:rsidP="000C59A2">
      <w:pPr>
        <w:spacing w:before="0" w:after="0" w:line="360" w:lineRule="auto"/>
        <w:ind w:firstLine="720"/>
        <w:rPr>
          <w:rFonts w:ascii="Times New Roman" w:hAnsi="Times New Roman"/>
        </w:rPr>
      </w:pPr>
      <w:r>
        <w:rPr>
          <w:rFonts w:ascii="Times New Roman" w:hAnsi="Times New Roman"/>
        </w:rPr>
        <w:t xml:space="preserve">For the first time, we also combined </w:t>
      </w:r>
      <w:r w:rsidR="00FE6A58">
        <w:rPr>
          <w:rFonts w:ascii="Times New Roman" w:hAnsi="Times New Roman"/>
        </w:rPr>
        <w:t xml:space="preserve">estimates of </w:t>
      </w:r>
      <w:r w:rsidR="000A625B">
        <w:rPr>
          <w:rFonts w:ascii="Times New Roman" w:hAnsi="Times New Roman"/>
        </w:rPr>
        <w:t>light attenuation</w:t>
      </w:r>
      <w:r w:rsidR="00FE6A58">
        <w:rPr>
          <w:rFonts w:ascii="Times New Roman" w:hAnsi="Times New Roman"/>
        </w:rPr>
        <w:t xml:space="preserve"> </w:t>
      </w:r>
      <w:r>
        <w:rPr>
          <w:rFonts w:ascii="Times New Roman" w:hAnsi="Times New Roman"/>
        </w:rPr>
        <w:t xml:space="preserve">for estuaries </w:t>
      </w:r>
      <w:r w:rsidR="00FE6A58">
        <w:rPr>
          <w:rFonts w:ascii="Times New Roman" w:hAnsi="Times New Roman"/>
        </w:rPr>
        <w:t>ba</w:t>
      </w:r>
      <w:r>
        <w:rPr>
          <w:rFonts w:ascii="Times New Roman" w:hAnsi="Times New Roman"/>
        </w:rPr>
        <w:t xml:space="preserve">sed on satellite remote sensing </w:t>
      </w:r>
      <w:r w:rsidR="001C0DE0">
        <w:rPr>
          <w:rFonts w:ascii="Times New Roman" w:hAnsi="Times New Roman"/>
        </w:rPr>
        <w:t xml:space="preserve">and </w:t>
      </w:r>
      <w:r w:rsidR="008767B1">
        <w:rPr>
          <w:rFonts w:ascii="Times New Roman" w:hAnsi="Times New Roman"/>
        </w:rPr>
        <w:t>Secchi</w:t>
      </w:r>
      <w:r w:rsidR="004E2FE3">
        <w:rPr>
          <w:rFonts w:ascii="Times New Roman" w:hAnsi="Times New Roman"/>
        </w:rPr>
        <w:t xml:space="preserve"> depth measurements </w:t>
      </w:r>
      <w:r>
        <w:rPr>
          <w:rFonts w:ascii="Times New Roman" w:hAnsi="Times New Roman"/>
        </w:rPr>
        <w:t xml:space="preserve">to </w:t>
      </w:r>
      <w:r w:rsidR="00CC6DC5">
        <w:rPr>
          <w:rFonts w:ascii="Times New Roman" w:hAnsi="Times New Roman"/>
        </w:rPr>
        <w:t xml:space="preserve">resolve </w:t>
      </w:r>
      <w:r w:rsidR="00DA7E07">
        <w:rPr>
          <w:rFonts w:ascii="Times New Roman" w:hAnsi="Times New Roman"/>
        </w:rPr>
        <w:t xml:space="preserve">spatial </w:t>
      </w:r>
      <w:r w:rsidR="00CC6DC5">
        <w:rPr>
          <w:rFonts w:ascii="Times New Roman" w:hAnsi="Times New Roman"/>
        </w:rPr>
        <w:t xml:space="preserve">patterns in </w:t>
      </w:r>
      <w:r w:rsidR="00DA20EA">
        <w:rPr>
          <w:rFonts w:ascii="Times New Roman" w:hAnsi="Times New Roman"/>
        </w:rPr>
        <w:t xml:space="preserve">seagrass </w:t>
      </w:r>
      <w:r>
        <w:rPr>
          <w:rFonts w:ascii="Times New Roman" w:hAnsi="Times New Roman"/>
        </w:rPr>
        <w:t xml:space="preserve">light </w:t>
      </w:r>
      <w:r>
        <w:rPr>
          <w:rFonts w:ascii="Times New Roman" w:hAnsi="Times New Roman"/>
        </w:rPr>
        <w:lastRenderedPageBreak/>
        <w:t>requirements.</w:t>
      </w:r>
      <w:r w:rsidR="00DA20EA">
        <w:rPr>
          <w:rFonts w:ascii="Times New Roman" w:hAnsi="Times New Roman"/>
        </w:rPr>
        <w:t xml:space="preserve">  </w:t>
      </w:r>
      <w:r w:rsidR="001C0DE0">
        <w:rPr>
          <w:rFonts w:ascii="Times New Roman" w:hAnsi="Times New Roman"/>
        </w:rPr>
        <w:t>Like depth of colonization, m</w:t>
      </w:r>
      <w:r w:rsidR="00DA20EA">
        <w:rPr>
          <w:rFonts w:ascii="Times New Roman" w:hAnsi="Times New Roman"/>
        </w:rPr>
        <w:t xml:space="preserve">aps of these values </w:t>
      </w:r>
      <w:r w:rsidR="00E80918">
        <w:rPr>
          <w:rFonts w:ascii="Times New Roman" w:hAnsi="Times New Roman"/>
        </w:rPr>
        <w:t xml:space="preserve">quantify </w:t>
      </w:r>
      <w:r w:rsidR="00DA20EA">
        <w:rPr>
          <w:rFonts w:ascii="Times New Roman" w:hAnsi="Times New Roman"/>
        </w:rPr>
        <w:t xml:space="preserve">gradients in light requirements, even </w:t>
      </w:r>
      <w:r w:rsidR="00847568">
        <w:rPr>
          <w:rFonts w:ascii="Times New Roman" w:hAnsi="Times New Roman"/>
        </w:rPr>
        <w:t xml:space="preserve">if </w:t>
      </w:r>
      <w:r w:rsidR="00DA20EA">
        <w:rPr>
          <w:rFonts w:ascii="Times New Roman" w:hAnsi="Times New Roman"/>
        </w:rPr>
        <w:t xml:space="preserve">“segments” delineated for management purposes </w:t>
      </w:r>
      <w:r w:rsidR="00847568">
        <w:rPr>
          <w:rFonts w:ascii="Times New Roman" w:hAnsi="Times New Roman"/>
        </w:rPr>
        <w:t xml:space="preserve">did </w:t>
      </w:r>
      <w:r w:rsidR="00DA20EA">
        <w:rPr>
          <w:rFonts w:ascii="Times New Roman" w:hAnsi="Times New Roman"/>
        </w:rPr>
        <w:t>not clearly identify regions that differ</w:t>
      </w:r>
      <w:r w:rsidR="00847568">
        <w:rPr>
          <w:rFonts w:ascii="Times New Roman" w:hAnsi="Times New Roman"/>
        </w:rPr>
        <w:t>ed</w:t>
      </w:r>
      <w:r w:rsidR="00DA20EA">
        <w:rPr>
          <w:rFonts w:ascii="Times New Roman" w:hAnsi="Times New Roman"/>
        </w:rPr>
        <w:t xml:space="preserve"> by light requirements.  </w:t>
      </w:r>
      <w:r w:rsidR="00847568">
        <w:rPr>
          <w:rFonts w:ascii="Times New Roman" w:hAnsi="Times New Roman"/>
        </w:rPr>
        <w:t xml:space="preserve">We would expect light requirements, as we </w:t>
      </w:r>
      <w:r w:rsidR="00B30613">
        <w:rPr>
          <w:rFonts w:ascii="Times New Roman" w:hAnsi="Times New Roman"/>
        </w:rPr>
        <w:t xml:space="preserve">defined </w:t>
      </w:r>
      <w:r w:rsidR="00847568">
        <w:rPr>
          <w:rFonts w:ascii="Times New Roman" w:hAnsi="Times New Roman"/>
        </w:rPr>
        <w:t xml:space="preserve">them, to be higher at locations closer to freshwater and nutrient sources because epiphytic algal growth, salinity variations, color, or other factors </w:t>
      </w:r>
      <w:r w:rsidR="00E80918">
        <w:rPr>
          <w:rFonts w:ascii="Times New Roman" w:hAnsi="Times New Roman"/>
        </w:rPr>
        <w:t xml:space="preserve">such as sediment geochemistry </w:t>
      </w:r>
      <w:r w:rsidR="00847568">
        <w:rPr>
          <w:rFonts w:ascii="Times New Roman" w:hAnsi="Times New Roman"/>
        </w:rPr>
        <w:t>could impose constraints on seagrass growth</w:t>
      </w:r>
      <w:r w:rsidR="00FF2673">
        <w:rPr>
          <w:rFonts w:ascii="Times New Roman" w:hAnsi="Times New Roman"/>
        </w:rPr>
        <w:t xml:space="preserve"> </w:t>
      </w:r>
      <w:r w:rsidR="00847568">
        <w:rPr>
          <w:rFonts w:ascii="Times New Roman" w:hAnsi="Times New Roman"/>
        </w:rPr>
        <w:t>beyond those imposed by light attenuation in the water column (</w:t>
      </w:r>
      <w:r w:rsidR="00334600">
        <w:rPr>
          <w:rFonts w:ascii="Times New Roman" w:hAnsi="Times New Roman"/>
        </w:rPr>
        <w:t>Hemminga 1998;</w:t>
      </w:r>
      <w:r w:rsidR="00E80918">
        <w:rPr>
          <w:rFonts w:ascii="Times New Roman" w:hAnsi="Times New Roman"/>
        </w:rPr>
        <w:t xml:space="preserve"> Kemp </w:t>
      </w:r>
      <w:r w:rsidR="004939D7" w:rsidRPr="004939D7">
        <w:rPr>
          <w:rFonts w:ascii="Times New Roman" w:hAnsi="Times New Roman"/>
          <w:i/>
        </w:rPr>
        <w:t>et al</w:t>
      </w:r>
      <w:r w:rsidR="00E80918">
        <w:rPr>
          <w:rFonts w:ascii="Times New Roman" w:hAnsi="Times New Roman"/>
        </w:rPr>
        <w:t xml:space="preserve">. 2004).  </w:t>
      </w:r>
      <w:r w:rsidR="00847568">
        <w:rPr>
          <w:rFonts w:ascii="Times New Roman" w:hAnsi="Times New Roman"/>
        </w:rPr>
        <w:t xml:space="preserve">The results </w:t>
      </w:r>
      <w:r w:rsidR="00B7742A">
        <w:rPr>
          <w:rFonts w:ascii="Times New Roman" w:hAnsi="Times New Roman"/>
        </w:rPr>
        <w:t xml:space="preserve">neither </w:t>
      </w:r>
      <w:r w:rsidR="000A57EF">
        <w:rPr>
          <w:rFonts w:ascii="Times New Roman" w:hAnsi="Times New Roman"/>
        </w:rPr>
        <w:t xml:space="preserve">conflicted with </w:t>
      </w:r>
      <w:r w:rsidR="00B7742A">
        <w:rPr>
          <w:rFonts w:ascii="Times New Roman" w:hAnsi="Times New Roman"/>
        </w:rPr>
        <w:t xml:space="preserve">nor definitively supported this </w:t>
      </w:r>
      <w:r w:rsidR="00847568">
        <w:rPr>
          <w:rFonts w:ascii="Times New Roman" w:hAnsi="Times New Roman"/>
        </w:rPr>
        <w:t>expectation.  For example, the highest light requirements in each of the estuaries were furthest from tidal exchange and closest to sources of freshwater and nutrients (</w:t>
      </w:r>
      <w:r w:rsidR="004536FC">
        <w:rPr>
          <w:rFonts w:ascii="Times New Roman" w:hAnsi="Times New Roman"/>
        </w:rPr>
        <w:t>Fig.</w:t>
      </w:r>
      <w:r w:rsidR="00847568">
        <w:rPr>
          <w:rFonts w:ascii="Times New Roman" w:hAnsi="Times New Roman"/>
        </w:rPr>
        <w:t xml:space="preserve"> 7, 8, 9).  </w:t>
      </w:r>
      <w:r w:rsidR="00B7742A">
        <w:rPr>
          <w:rFonts w:ascii="Times New Roman" w:hAnsi="Times New Roman"/>
        </w:rPr>
        <w:t>But, the differences were subtle and</w:t>
      </w:r>
      <w:r w:rsidR="007A408E">
        <w:rPr>
          <w:rFonts w:ascii="Times New Roman" w:hAnsi="Times New Roman"/>
        </w:rPr>
        <w:t>,</w:t>
      </w:r>
      <w:r w:rsidR="00847568">
        <w:rPr>
          <w:rFonts w:ascii="Times New Roman" w:hAnsi="Times New Roman"/>
        </w:rPr>
        <w:t xml:space="preserve"> given variations within segments</w:t>
      </w:r>
      <w:r w:rsidR="007A408E">
        <w:rPr>
          <w:rFonts w:ascii="Times New Roman" w:hAnsi="Times New Roman"/>
        </w:rPr>
        <w:t>,</w:t>
      </w:r>
      <w:r w:rsidR="00847568">
        <w:rPr>
          <w:rFonts w:ascii="Times New Roman" w:hAnsi="Times New Roman"/>
        </w:rPr>
        <w:t xml:space="preserve"> did not emerge as significant differences </w:t>
      </w:r>
      <w:r w:rsidR="00B7742A">
        <w:rPr>
          <w:rFonts w:ascii="Times New Roman" w:hAnsi="Times New Roman"/>
        </w:rPr>
        <w:t>among segment means.</w:t>
      </w:r>
      <w:r w:rsidR="00157CB7">
        <w:rPr>
          <w:rFonts w:ascii="Times New Roman" w:hAnsi="Times New Roman"/>
        </w:rPr>
        <w:t xml:space="preserve">  </w:t>
      </w:r>
      <w:r w:rsidR="00BB10D3">
        <w:rPr>
          <w:rFonts w:ascii="Times New Roman" w:hAnsi="Times New Roman"/>
        </w:rPr>
        <w:t>Alternatively</w:t>
      </w:r>
      <w:r w:rsidR="00157CB7">
        <w:rPr>
          <w:rFonts w:ascii="Times New Roman" w:hAnsi="Times New Roman"/>
        </w:rPr>
        <w:t xml:space="preserve">, light requirements for seagrass in </w:t>
      </w:r>
      <w:r w:rsidR="000A57EF">
        <w:rPr>
          <w:rFonts w:ascii="Times New Roman" w:hAnsi="Times New Roman"/>
        </w:rPr>
        <w:t>Indian River Lagoon</w:t>
      </w:r>
      <w:r w:rsidR="00FF2673">
        <w:rPr>
          <w:rFonts w:ascii="Times New Roman" w:hAnsi="Times New Roman"/>
        </w:rPr>
        <w:t xml:space="preserve"> </w:t>
      </w:r>
      <w:r w:rsidR="008C7C85">
        <w:rPr>
          <w:rFonts w:ascii="Times New Roman" w:hAnsi="Times New Roman"/>
        </w:rPr>
        <w:t>were</w:t>
      </w:r>
      <w:r w:rsidR="000A57EF">
        <w:rPr>
          <w:rFonts w:ascii="Times New Roman" w:hAnsi="Times New Roman"/>
        </w:rPr>
        <w:t xml:space="preserve"> </w:t>
      </w:r>
      <w:r w:rsidR="00157CB7">
        <w:rPr>
          <w:rFonts w:ascii="Times New Roman" w:hAnsi="Times New Roman"/>
        </w:rPr>
        <w:t xml:space="preserve">significantly </w:t>
      </w:r>
      <w:r w:rsidR="000A57EF">
        <w:rPr>
          <w:rFonts w:ascii="Times New Roman" w:hAnsi="Times New Roman"/>
        </w:rPr>
        <w:t xml:space="preserve">less than for seagrass in </w:t>
      </w:r>
      <w:r w:rsidR="00157CB7">
        <w:rPr>
          <w:rFonts w:ascii="Times New Roman" w:hAnsi="Times New Roman"/>
        </w:rPr>
        <w:t>Choctawhatchee Bay and Tampa Bay.</w:t>
      </w:r>
      <w:r w:rsidR="001C0DE0">
        <w:rPr>
          <w:rFonts w:ascii="Times New Roman" w:hAnsi="Times New Roman"/>
        </w:rPr>
        <w:t xml:space="preserve"> </w:t>
      </w:r>
      <w:r w:rsidR="000C59A2">
        <w:rPr>
          <w:rFonts w:ascii="Times New Roman" w:hAnsi="Times New Roman"/>
        </w:rPr>
        <w:t>L</w:t>
      </w:r>
      <w:r w:rsidR="00157CB7">
        <w:rPr>
          <w:rFonts w:ascii="Times New Roman" w:hAnsi="Times New Roman"/>
        </w:rPr>
        <w:t xml:space="preserve">ight requirements for Choctawhatchee Bay and Tampa Bay were both more than the </w:t>
      </w:r>
      <w:r w:rsidR="000A57EF">
        <w:rPr>
          <w:rFonts w:ascii="Times New Roman" w:hAnsi="Times New Roman"/>
        </w:rPr>
        <w:t xml:space="preserve">20% </w:t>
      </w:r>
      <w:r w:rsidR="00157CB7">
        <w:rPr>
          <w:rFonts w:ascii="Times New Roman" w:hAnsi="Times New Roman"/>
        </w:rPr>
        <w:t xml:space="preserve">estimate </w:t>
      </w:r>
      <w:r w:rsidR="000A57EF">
        <w:rPr>
          <w:rFonts w:ascii="Times New Roman" w:hAnsi="Times New Roman"/>
        </w:rPr>
        <w:t xml:space="preserve">that has been referenced </w:t>
      </w:r>
      <w:r w:rsidR="00157CB7">
        <w:rPr>
          <w:rFonts w:ascii="Times New Roman" w:hAnsi="Times New Roman"/>
        </w:rPr>
        <w:t xml:space="preserve">broadly in </w:t>
      </w:r>
      <w:r w:rsidR="00C50524">
        <w:rPr>
          <w:rFonts w:ascii="Times New Roman" w:hAnsi="Times New Roman"/>
        </w:rPr>
        <w:t xml:space="preserve">water quality management </w:t>
      </w:r>
      <w:r w:rsidR="000A57EF">
        <w:rPr>
          <w:rFonts w:ascii="Times New Roman" w:hAnsi="Times New Roman"/>
        </w:rPr>
        <w:t xml:space="preserve">(Batiuk </w:t>
      </w:r>
      <w:r w:rsidR="00B6180C" w:rsidRPr="00B6180C">
        <w:rPr>
          <w:rFonts w:ascii="Times New Roman" w:hAnsi="Times New Roman"/>
        </w:rPr>
        <w:t>et al</w:t>
      </w:r>
      <w:r w:rsidR="000A57EF">
        <w:rPr>
          <w:rFonts w:ascii="Times New Roman" w:hAnsi="Times New Roman"/>
        </w:rPr>
        <w:t xml:space="preserve">. </w:t>
      </w:r>
      <w:r w:rsidR="00F07462">
        <w:rPr>
          <w:rFonts w:ascii="Times New Roman" w:hAnsi="Times New Roman"/>
        </w:rPr>
        <w:t xml:space="preserve">1992; Dennison </w:t>
      </w:r>
      <w:r w:rsidR="00B6180C" w:rsidRPr="00B6180C">
        <w:rPr>
          <w:rFonts w:ascii="Times New Roman" w:hAnsi="Times New Roman"/>
        </w:rPr>
        <w:t>et al</w:t>
      </w:r>
      <w:r w:rsidR="00F07462">
        <w:rPr>
          <w:rFonts w:ascii="Times New Roman" w:hAnsi="Times New Roman"/>
        </w:rPr>
        <w:t>. 1993;</w:t>
      </w:r>
      <w:r w:rsidR="000A57EF">
        <w:rPr>
          <w:rFonts w:ascii="Times New Roman" w:hAnsi="Times New Roman"/>
        </w:rPr>
        <w:t xml:space="preserve"> Kemp </w:t>
      </w:r>
      <w:r w:rsidR="00B6180C" w:rsidRPr="00B6180C">
        <w:rPr>
          <w:rFonts w:ascii="Times New Roman" w:hAnsi="Times New Roman"/>
        </w:rPr>
        <w:t>et al</w:t>
      </w:r>
      <w:r w:rsidR="000A57EF">
        <w:rPr>
          <w:rFonts w:ascii="Times New Roman" w:hAnsi="Times New Roman"/>
        </w:rPr>
        <w:t xml:space="preserve">. 2004) and locally </w:t>
      </w:r>
      <w:r w:rsidR="001C0DE0">
        <w:rPr>
          <w:rFonts w:ascii="Times New Roman" w:hAnsi="Times New Roman"/>
        </w:rPr>
        <w:t xml:space="preserve">within Florida </w:t>
      </w:r>
      <w:r w:rsidR="00334600">
        <w:rPr>
          <w:rFonts w:ascii="Times New Roman" w:hAnsi="Times New Roman"/>
        </w:rPr>
        <w:t>(Dixon and Leverone 1995;</w:t>
      </w:r>
      <w:r w:rsidR="000A57EF">
        <w:rPr>
          <w:rFonts w:ascii="Times New Roman" w:hAnsi="Times New Roman"/>
        </w:rPr>
        <w:t xml:space="preserve"> </w:t>
      </w:r>
      <w:r w:rsidR="00334600">
        <w:rPr>
          <w:rFonts w:ascii="Times New Roman" w:hAnsi="Times New Roman"/>
        </w:rPr>
        <w:t xml:space="preserve">US </w:t>
      </w:r>
      <w:r w:rsidR="000A57EF">
        <w:rPr>
          <w:rFonts w:ascii="Times New Roman" w:hAnsi="Times New Roman"/>
        </w:rPr>
        <w:t>EPA 2012)</w:t>
      </w:r>
      <w:r w:rsidR="004B25E1">
        <w:rPr>
          <w:rFonts w:ascii="Times New Roman" w:hAnsi="Times New Roman"/>
        </w:rPr>
        <w:t xml:space="preserve">.  </w:t>
      </w:r>
      <w:r w:rsidR="00157CB7">
        <w:rPr>
          <w:rFonts w:ascii="Times New Roman" w:hAnsi="Times New Roman"/>
        </w:rPr>
        <w:t xml:space="preserve">Light requirements for Tampa Bay were similar to 20% in only </w:t>
      </w:r>
      <w:r w:rsidR="00033103">
        <w:rPr>
          <w:rFonts w:ascii="Times New Roman" w:hAnsi="Times New Roman"/>
        </w:rPr>
        <w:t xml:space="preserve">a few </w:t>
      </w:r>
      <w:r w:rsidR="000A57EF">
        <w:rPr>
          <w:rFonts w:ascii="Times New Roman" w:hAnsi="Times New Roman"/>
        </w:rPr>
        <w:t xml:space="preserve">areas of </w:t>
      </w:r>
      <w:r w:rsidR="00157CB7">
        <w:rPr>
          <w:rFonts w:ascii="Times New Roman" w:hAnsi="Times New Roman"/>
        </w:rPr>
        <w:t xml:space="preserve">the </w:t>
      </w:r>
      <w:r w:rsidR="000A57EF">
        <w:rPr>
          <w:rFonts w:ascii="Times New Roman" w:hAnsi="Times New Roman"/>
        </w:rPr>
        <w:t>Bay.</w:t>
      </w:r>
      <w:r w:rsidR="001C0DE0">
        <w:rPr>
          <w:rFonts w:ascii="Times New Roman" w:hAnsi="Times New Roman"/>
        </w:rPr>
        <w:t xml:space="preserve"> </w:t>
      </w:r>
      <w:r w:rsidR="000F5296">
        <w:rPr>
          <w:rFonts w:ascii="Times New Roman" w:hAnsi="Times New Roman"/>
        </w:rPr>
        <w:t xml:space="preserve"> We further note the differences in light requirements </w:t>
      </w:r>
      <w:r w:rsidR="00B2657E">
        <w:rPr>
          <w:rFonts w:ascii="Times New Roman" w:hAnsi="Times New Roman"/>
        </w:rPr>
        <w:t xml:space="preserve">for Tampa Bay </w:t>
      </w:r>
      <w:r w:rsidR="000F5296">
        <w:rPr>
          <w:rFonts w:ascii="Times New Roman" w:hAnsi="Times New Roman"/>
        </w:rPr>
        <w:t xml:space="preserve">using grid-based </w:t>
      </w:r>
      <w:r w:rsidR="00B2657E">
        <w:rPr>
          <w:rFonts w:ascii="Times New Roman" w:hAnsi="Times New Roman"/>
        </w:rPr>
        <w:t>estimates at a uniform and</w:t>
      </w:r>
      <w:r w:rsidR="000F5296">
        <w:rPr>
          <w:rFonts w:ascii="Times New Roman" w:hAnsi="Times New Roman"/>
        </w:rPr>
        <w:t xml:space="preserve"> fine spatial scale in Fig. 8</w:t>
      </w:r>
      <w:r w:rsidR="00B2657E">
        <w:rPr>
          <w:rFonts w:ascii="Times New Roman" w:hAnsi="Times New Roman"/>
        </w:rPr>
        <w:t>,</w:t>
      </w:r>
      <w:r w:rsidR="000F5296">
        <w:rPr>
          <w:rFonts w:ascii="Times New Roman" w:hAnsi="Times New Roman"/>
        </w:rPr>
        <w:t xml:space="preserve"> compared </w:t>
      </w:r>
      <w:r w:rsidR="00B2657E">
        <w:rPr>
          <w:rFonts w:ascii="Times New Roman" w:hAnsi="Times New Roman"/>
        </w:rPr>
        <w:t>to those based on relatively few locations at routine monitoring stations (Figs. 10 and S</w:t>
      </w:r>
      <w:r w:rsidR="006572E2">
        <w:rPr>
          <w:rFonts w:ascii="Times New Roman" w:hAnsi="Times New Roman"/>
        </w:rPr>
        <w:t>1</w:t>
      </w:r>
      <w:r w:rsidR="00B2657E">
        <w:rPr>
          <w:rFonts w:ascii="Times New Roman" w:hAnsi="Times New Roman"/>
        </w:rPr>
        <w:t>).  This highlights the need to consider sampling regime and relevant scales for</w:t>
      </w:r>
      <w:r w:rsidR="0037010F">
        <w:rPr>
          <w:rFonts w:ascii="Times New Roman" w:hAnsi="Times New Roman"/>
        </w:rPr>
        <w:t xml:space="preserve"> </w:t>
      </w:r>
      <w:r w:rsidR="00B2657E">
        <w:rPr>
          <w:rFonts w:ascii="Times New Roman" w:hAnsi="Times New Roman"/>
        </w:rPr>
        <w:t>estimates of light requirements that apply to an entire estuary.  Regardless, our estimates are not outside the norm g</w:t>
      </w:r>
      <w:r w:rsidR="00E80918">
        <w:rPr>
          <w:rFonts w:ascii="Times New Roman" w:hAnsi="Times New Roman"/>
        </w:rPr>
        <w:t>iven the broad range in published estimates of seagrass light requirements</w:t>
      </w:r>
      <w:r w:rsidR="007B70FD">
        <w:rPr>
          <w:rFonts w:ascii="Times New Roman" w:hAnsi="Times New Roman"/>
        </w:rPr>
        <w:t xml:space="preserve"> (Dennison </w:t>
      </w:r>
      <w:r w:rsidR="00B6180C" w:rsidRPr="00B6180C">
        <w:rPr>
          <w:rFonts w:ascii="Times New Roman" w:hAnsi="Times New Roman"/>
        </w:rPr>
        <w:t>et al</w:t>
      </w:r>
      <w:r w:rsidR="0022317E">
        <w:rPr>
          <w:rFonts w:ascii="Times New Roman" w:hAnsi="Times New Roman"/>
          <w:i/>
        </w:rPr>
        <w:t>.</w:t>
      </w:r>
      <w:r w:rsidR="007B70FD">
        <w:rPr>
          <w:rFonts w:ascii="Times New Roman" w:hAnsi="Times New Roman"/>
        </w:rPr>
        <w:t xml:space="preserve"> 1993)</w:t>
      </w:r>
      <w:r w:rsidR="00E80918">
        <w:rPr>
          <w:rFonts w:ascii="Times New Roman" w:hAnsi="Times New Roman"/>
        </w:rPr>
        <w:t>.</w:t>
      </w:r>
    </w:p>
    <w:p w14:paraId="532F72C1" w14:textId="60C33047" w:rsidR="00C27A11" w:rsidRDefault="00824EA1" w:rsidP="0007438C">
      <w:pPr>
        <w:spacing w:before="0" w:after="0" w:line="360" w:lineRule="auto"/>
        <w:ind w:firstLine="720"/>
        <w:rPr>
          <w:rFonts w:ascii="Times New Roman" w:hAnsi="Times New Roman"/>
        </w:rPr>
      </w:pPr>
      <w:r>
        <w:rPr>
          <w:rFonts w:ascii="Times New Roman" w:hAnsi="Times New Roman"/>
        </w:rPr>
        <w:t xml:space="preserve">Some of the differences </w:t>
      </w:r>
      <w:r w:rsidR="009C3EB8">
        <w:rPr>
          <w:rFonts w:ascii="Times New Roman" w:hAnsi="Times New Roman"/>
        </w:rPr>
        <w:t xml:space="preserve">in light requirements </w:t>
      </w:r>
      <w:r>
        <w:rPr>
          <w:rFonts w:ascii="Times New Roman" w:hAnsi="Times New Roman"/>
        </w:rPr>
        <w:t xml:space="preserve">that </w:t>
      </w:r>
      <w:r w:rsidR="00032B50">
        <w:rPr>
          <w:rFonts w:ascii="Times New Roman" w:hAnsi="Times New Roman"/>
        </w:rPr>
        <w:t xml:space="preserve">we </w:t>
      </w:r>
      <w:r>
        <w:rPr>
          <w:rFonts w:ascii="Times New Roman" w:hAnsi="Times New Roman"/>
        </w:rPr>
        <w:t xml:space="preserve">observed may relate to </w:t>
      </w:r>
      <w:r w:rsidR="00D63F18">
        <w:rPr>
          <w:rFonts w:ascii="Times New Roman" w:hAnsi="Times New Roman"/>
        </w:rPr>
        <w:t xml:space="preserve">differences in </w:t>
      </w:r>
      <w:r>
        <w:rPr>
          <w:rFonts w:ascii="Times New Roman" w:hAnsi="Times New Roman"/>
        </w:rPr>
        <w:t xml:space="preserve">species </w:t>
      </w:r>
      <w:r w:rsidR="00E80918">
        <w:rPr>
          <w:rFonts w:ascii="Times New Roman" w:hAnsi="Times New Roman"/>
        </w:rPr>
        <w:t>composition,</w:t>
      </w:r>
      <w:r w:rsidR="000C59A2">
        <w:rPr>
          <w:rFonts w:ascii="Times New Roman" w:hAnsi="Times New Roman"/>
        </w:rPr>
        <w:t xml:space="preserve"> since the physiology of seagrass </w:t>
      </w:r>
      <w:r w:rsidR="00D63F18">
        <w:rPr>
          <w:rFonts w:ascii="Times New Roman" w:hAnsi="Times New Roman"/>
        </w:rPr>
        <w:t xml:space="preserve">is known to vary among seagrass </w:t>
      </w:r>
      <w:r w:rsidR="000C59A2">
        <w:rPr>
          <w:rFonts w:ascii="Times New Roman" w:hAnsi="Times New Roman"/>
        </w:rPr>
        <w:t>species</w:t>
      </w:r>
      <w:r>
        <w:rPr>
          <w:rFonts w:ascii="Times New Roman" w:hAnsi="Times New Roman"/>
        </w:rPr>
        <w:t xml:space="preserve">.  </w:t>
      </w:r>
      <w:r w:rsidRPr="00997053">
        <w:rPr>
          <w:rFonts w:ascii="Times New Roman" w:hAnsi="Times New Roman"/>
        </w:rPr>
        <w:t xml:space="preserve">For example, </w:t>
      </w:r>
      <w:r w:rsidRPr="002D75BF">
        <w:rPr>
          <w:rFonts w:ascii="Times New Roman" w:hAnsi="Times New Roman"/>
          <w:i/>
        </w:rPr>
        <w:t>Halodule wrightii</w:t>
      </w:r>
      <w:r w:rsidRPr="00997053">
        <w:rPr>
          <w:rFonts w:ascii="Times New Roman" w:hAnsi="Times New Roman"/>
        </w:rPr>
        <w:t xml:space="preserve"> is the most abundant seagrass in </w:t>
      </w:r>
      <w:r w:rsidR="00A96EC0">
        <w:rPr>
          <w:rFonts w:ascii="Times New Roman" w:hAnsi="Times New Roman"/>
        </w:rPr>
        <w:t xml:space="preserve">western </w:t>
      </w:r>
      <w:r w:rsidRPr="00997053">
        <w:rPr>
          <w:rFonts w:ascii="Times New Roman" w:hAnsi="Times New Roman"/>
        </w:rPr>
        <w:t xml:space="preserve">Choctawhatchee Bay </w:t>
      </w:r>
      <w:r w:rsidR="00050E26">
        <w:rPr>
          <w:rFonts w:ascii="Times New Roman" w:hAnsi="Times New Roman"/>
        </w:rPr>
        <w:t>(Yarbro and Carlson 2015)</w:t>
      </w:r>
      <w:r w:rsidR="00A96EC0">
        <w:rPr>
          <w:rFonts w:ascii="Times New Roman" w:hAnsi="Times New Roman"/>
        </w:rPr>
        <w:t xml:space="preserve"> </w:t>
      </w:r>
      <w:r w:rsidR="00A96EC0" w:rsidRPr="00BE50A3">
        <w:rPr>
          <w:rFonts w:ascii="Times New Roman" w:hAnsi="Times New Roman"/>
        </w:rPr>
        <w:t>and</w:t>
      </w:r>
      <w:r w:rsidR="00A96EC0">
        <w:rPr>
          <w:rFonts w:ascii="Times New Roman" w:hAnsi="Times New Roman"/>
          <w:i/>
        </w:rPr>
        <w:t xml:space="preserve"> </w:t>
      </w:r>
      <w:r w:rsidR="00C27A11">
        <w:rPr>
          <w:rFonts w:ascii="Times New Roman" w:hAnsi="Times New Roman"/>
        </w:rPr>
        <w:t xml:space="preserve">has </w:t>
      </w:r>
      <w:r w:rsidR="009C3EB8">
        <w:rPr>
          <w:rFonts w:ascii="Times New Roman" w:hAnsi="Times New Roman"/>
        </w:rPr>
        <w:t>higher light requirements than several other ab</w:t>
      </w:r>
      <w:r w:rsidR="009C3EB8" w:rsidRPr="0007438C">
        <w:rPr>
          <w:rFonts w:ascii="Times New Roman" w:hAnsi="Times New Roman"/>
        </w:rPr>
        <w:t>undant species in Florida (</w:t>
      </w:r>
      <w:r w:rsidR="005A0B95" w:rsidRPr="0007438C">
        <w:rPr>
          <w:rFonts w:ascii="Times New Roman" w:hAnsi="Times New Roman"/>
        </w:rPr>
        <w:t xml:space="preserve">Choice </w:t>
      </w:r>
      <w:r w:rsidR="00B6180C" w:rsidRPr="00B6180C">
        <w:rPr>
          <w:rFonts w:ascii="Times New Roman" w:hAnsi="Times New Roman"/>
        </w:rPr>
        <w:t>et al</w:t>
      </w:r>
      <w:r w:rsidR="005A0B95" w:rsidRPr="0007438C">
        <w:rPr>
          <w:rFonts w:ascii="Times New Roman" w:hAnsi="Times New Roman"/>
        </w:rPr>
        <w:t xml:space="preserve">. 2014) including </w:t>
      </w:r>
      <w:r w:rsidR="005A0B95" w:rsidRPr="00BE50A3">
        <w:rPr>
          <w:rFonts w:ascii="Times New Roman" w:hAnsi="Times New Roman"/>
          <w:i/>
        </w:rPr>
        <w:t>Thalassia testudinum</w:t>
      </w:r>
      <w:r w:rsidR="00A96EC0" w:rsidRPr="0007438C">
        <w:rPr>
          <w:rFonts w:ascii="Times New Roman" w:hAnsi="Times New Roman"/>
        </w:rPr>
        <w:t>,</w:t>
      </w:r>
      <w:r w:rsidR="00032B50" w:rsidRPr="00BE50A3">
        <w:rPr>
          <w:rFonts w:ascii="Times New Roman" w:hAnsi="Times New Roman"/>
        </w:rPr>
        <w:t xml:space="preserve"> which </w:t>
      </w:r>
      <w:r w:rsidR="00E80918">
        <w:rPr>
          <w:rFonts w:ascii="Times New Roman" w:hAnsi="Times New Roman"/>
        </w:rPr>
        <w:t xml:space="preserve">dominates </w:t>
      </w:r>
      <w:r w:rsidR="00A96EC0" w:rsidRPr="00BE50A3">
        <w:rPr>
          <w:rFonts w:ascii="Times New Roman" w:hAnsi="Times New Roman"/>
        </w:rPr>
        <w:t xml:space="preserve">the more oceanic areas of </w:t>
      </w:r>
      <w:r w:rsidR="00032B50" w:rsidRPr="00BE50A3">
        <w:rPr>
          <w:rFonts w:ascii="Times New Roman" w:hAnsi="Times New Roman"/>
        </w:rPr>
        <w:t>Tampa Bay.</w:t>
      </w:r>
      <w:r w:rsidR="00A96EC0" w:rsidRPr="00BE50A3">
        <w:rPr>
          <w:rFonts w:ascii="Times New Roman" w:hAnsi="Times New Roman"/>
        </w:rPr>
        <w:t xml:space="preserve">  </w:t>
      </w:r>
      <w:r w:rsidR="00FF2673">
        <w:rPr>
          <w:rFonts w:ascii="Times New Roman" w:hAnsi="Times New Roman"/>
        </w:rPr>
        <w:t xml:space="preserve">Choice </w:t>
      </w:r>
      <w:r w:rsidR="00B6180C" w:rsidRPr="00B6180C">
        <w:rPr>
          <w:rFonts w:ascii="Times New Roman" w:hAnsi="Times New Roman"/>
        </w:rPr>
        <w:t>et al</w:t>
      </w:r>
      <w:r w:rsidR="00FF2673">
        <w:rPr>
          <w:rFonts w:ascii="Times New Roman" w:hAnsi="Times New Roman"/>
        </w:rPr>
        <w:t>. (2014) found that l</w:t>
      </w:r>
      <w:r w:rsidR="00FF2673" w:rsidRPr="00BE50A3">
        <w:rPr>
          <w:rFonts w:ascii="Times New Roman" w:hAnsi="Times New Roman"/>
        </w:rPr>
        <w:t xml:space="preserve">ight requirements </w:t>
      </w:r>
      <w:r w:rsidR="00FF2673">
        <w:rPr>
          <w:rFonts w:ascii="Times New Roman" w:hAnsi="Times New Roman"/>
        </w:rPr>
        <w:t xml:space="preserve">for </w:t>
      </w:r>
      <w:r w:rsidR="00032B50" w:rsidRPr="00BE50A3">
        <w:rPr>
          <w:rFonts w:ascii="Times New Roman" w:hAnsi="Times New Roman"/>
          <w:i/>
        </w:rPr>
        <w:t>Syringodium filiforme</w:t>
      </w:r>
      <w:r w:rsidR="00C27A11" w:rsidRPr="00BE50A3">
        <w:rPr>
          <w:rFonts w:ascii="Times New Roman" w:hAnsi="Times New Roman"/>
        </w:rPr>
        <w:t xml:space="preserve"> </w:t>
      </w:r>
      <w:r w:rsidR="00FF2673">
        <w:rPr>
          <w:rFonts w:ascii="Times New Roman" w:hAnsi="Times New Roman"/>
        </w:rPr>
        <w:t xml:space="preserve">were much less, </w:t>
      </w:r>
      <w:r w:rsidR="00032B50" w:rsidRPr="00BE50A3">
        <w:rPr>
          <w:rFonts w:ascii="Times New Roman" w:hAnsi="Times New Roman"/>
        </w:rPr>
        <w:t>as low as 8-15 % SI</w:t>
      </w:r>
      <w:r w:rsidR="00FF2673">
        <w:rPr>
          <w:rFonts w:ascii="Times New Roman" w:hAnsi="Times New Roman"/>
        </w:rPr>
        <w:t>,</w:t>
      </w:r>
      <w:r w:rsidR="00032B50" w:rsidRPr="00BE50A3">
        <w:rPr>
          <w:rFonts w:ascii="Times New Roman" w:hAnsi="Times New Roman"/>
        </w:rPr>
        <w:t xml:space="preserve"> </w:t>
      </w:r>
      <w:r w:rsidR="00FF2673">
        <w:rPr>
          <w:rFonts w:ascii="Times New Roman" w:hAnsi="Times New Roman"/>
        </w:rPr>
        <w:t>although</w:t>
      </w:r>
      <w:r w:rsidR="00D6040A">
        <w:rPr>
          <w:rFonts w:ascii="Times New Roman" w:hAnsi="Times New Roman"/>
        </w:rPr>
        <w:t xml:space="preserve"> </w:t>
      </w:r>
      <w:r w:rsidR="00C27A11" w:rsidRPr="00BE50A3">
        <w:rPr>
          <w:rFonts w:ascii="Times New Roman" w:hAnsi="Times New Roman"/>
        </w:rPr>
        <w:t xml:space="preserve">Kenworthy </w:t>
      </w:r>
      <w:r w:rsidR="00783CEC">
        <w:rPr>
          <w:rFonts w:ascii="Times New Roman" w:hAnsi="Times New Roman"/>
        </w:rPr>
        <w:t xml:space="preserve">and Fonseca </w:t>
      </w:r>
      <w:r w:rsidR="00C27A11" w:rsidRPr="00BE50A3">
        <w:rPr>
          <w:rFonts w:ascii="Times New Roman" w:hAnsi="Times New Roman"/>
        </w:rPr>
        <w:t>(199</w:t>
      </w:r>
      <w:r w:rsidR="00783CEC">
        <w:rPr>
          <w:rFonts w:ascii="Times New Roman" w:hAnsi="Times New Roman"/>
        </w:rPr>
        <w:t>6</w:t>
      </w:r>
      <w:r w:rsidR="00C27A11" w:rsidRPr="00BE50A3">
        <w:rPr>
          <w:rFonts w:ascii="Times New Roman" w:hAnsi="Times New Roman"/>
        </w:rPr>
        <w:t xml:space="preserve">) found </w:t>
      </w:r>
      <w:r w:rsidR="00FF2673">
        <w:rPr>
          <w:rFonts w:ascii="Times New Roman" w:hAnsi="Times New Roman"/>
        </w:rPr>
        <w:t xml:space="preserve">that </w:t>
      </w:r>
      <w:r w:rsidR="00C27A11" w:rsidRPr="00BE50A3">
        <w:rPr>
          <w:rFonts w:ascii="Times New Roman" w:hAnsi="Times New Roman"/>
        </w:rPr>
        <w:t xml:space="preserve">the depth distribution of </w:t>
      </w:r>
      <w:r w:rsidR="00C27A11" w:rsidRPr="00BE50A3">
        <w:rPr>
          <w:rFonts w:ascii="Times New Roman" w:hAnsi="Times New Roman"/>
          <w:i/>
        </w:rPr>
        <w:t>H. wrightii</w:t>
      </w:r>
      <w:r w:rsidR="00C27A11" w:rsidRPr="00BE50A3">
        <w:rPr>
          <w:rFonts w:ascii="Times New Roman" w:hAnsi="Times New Roman"/>
        </w:rPr>
        <w:t xml:space="preserve"> and </w:t>
      </w:r>
      <w:r w:rsidR="00C27A11" w:rsidRPr="00BE50A3">
        <w:rPr>
          <w:rFonts w:ascii="Times New Roman" w:hAnsi="Times New Roman"/>
          <w:i/>
        </w:rPr>
        <w:t>S. filiforme</w:t>
      </w:r>
      <w:r w:rsidR="00C27A11" w:rsidRPr="00BE50A3">
        <w:rPr>
          <w:rFonts w:ascii="Times New Roman" w:hAnsi="Times New Roman"/>
        </w:rPr>
        <w:t xml:space="preserve"> </w:t>
      </w:r>
      <w:r w:rsidR="00FF2673">
        <w:rPr>
          <w:rFonts w:ascii="Times New Roman" w:hAnsi="Times New Roman"/>
        </w:rPr>
        <w:t xml:space="preserve">were </w:t>
      </w:r>
      <w:r w:rsidR="00C27A11" w:rsidRPr="00BE50A3">
        <w:rPr>
          <w:rFonts w:ascii="Times New Roman" w:hAnsi="Times New Roman"/>
        </w:rPr>
        <w:t>similar in the lower Indian River Lagoon</w:t>
      </w:r>
      <w:r w:rsidR="00FF2673">
        <w:rPr>
          <w:rFonts w:ascii="Times New Roman" w:hAnsi="Times New Roman"/>
        </w:rPr>
        <w:t xml:space="preserve">, implying their light requirements </w:t>
      </w:r>
      <w:r w:rsidR="00D6040A">
        <w:rPr>
          <w:rFonts w:ascii="Times New Roman" w:hAnsi="Times New Roman"/>
        </w:rPr>
        <w:t xml:space="preserve">may be </w:t>
      </w:r>
      <w:r w:rsidR="00FF2673">
        <w:rPr>
          <w:rFonts w:ascii="Times New Roman" w:hAnsi="Times New Roman"/>
        </w:rPr>
        <w:t>similar</w:t>
      </w:r>
      <w:r w:rsidR="00C27A11" w:rsidRPr="00BE50A3">
        <w:rPr>
          <w:rFonts w:ascii="Times New Roman" w:hAnsi="Times New Roman"/>
        </w:rPr>
        <w:t xml:space="preserve">.  Estimates of light requirements for several species of </w:t>
      </w:r>
      <w:r w:rsidR="00C27A11" w:rsidRPr="00BE50A3">
        <w:rPr>
          <w:rFonts w:ascii="Times New Roman" w:hAnsi="Times New Roman"/>
          <w:i/>
        </w:rPr>
        <w:lastRenderedPageBreak/>
        <w:t>Halophila</w:t>
      </w:r>
      <w:r w:rsidR="00C27A11" w:rsidRPr="00BE50A3">
        <w:rPr>
          <w:rFonts w:ascii="Times New Roman" w:hAnsi="Times New Roman"/>
        </w:rPr>
        <w:t xml:space="preserve"> indicate a potential to grow at 5% SI or less (Kenworthy </w:t>
      </w:r>
      <w:r w:rsidR="00535E9C">
        <w:rPr>
          <w:rFonts w:ascii="Times New Roman" w:hAnsi="Times New Roman"/>
        </w:rPr>
        <w:t>and Haunert</w:t>
      </w:r>
      <w:r w:rsidR="00C27A11" w:rsidRPr="00BE50A3">
        <w:rPr>
          <w:rFonts w:ascii="Times New Roman" w:hAnsi="Times New Roman"/>
        </w:rPr>
        <w:t xml:space="preserve"> 1991), consistent with some of our </w:t>
      </w:r>
      <w:r w:rsidR="00D6040A">
        <w:rPr>
          <w:rFonts w:ascii="Times New Roman" w:hAnsi="Times New Roman"/>
        </w:rPr>
        <w:t xml:space="preserve">lowest </w:t>
      </w:r>
      <w:r w:rsidR="00C27A11" w:rsidRPr="00BE50A3">
        <w:rPr>
          <w:rFonts w:ascii="Times New Roman" w:hAnsi="Times New Roman"/>
        </w:rPr>
        <w:t>estimates from Lower Indian River Lagoon (</w:t>
      </w:r>
      <w:r w:rsidR="004536FC">
        <w:rPr>
          <w:rFonts w:ascii="Times New Roman" w:hAnsi="Times New Roman"/>
        </w:rPr>
        <w:t>Fig.</w:t>
      </w:r>
      <w:r w:rsidR="00C27A11" w:rsidRPr="00BE50A3">
        <w:rPr>
          <w:rFonts w:ascii="Times New Roman" w:hAnsi="Times New Roman"/>
        </w:rPr>
        <w:t xml:space="preserve"> 9).</w:t>
      </w:r>
      <w:r w:rsidR="00947369">
        <w:rPr>
          <w:rFonts w:ascii="Times New Roman" w:hAnsi="Times New Roman"/>
        </w:rPr>
        <w:t xml:space="preserve">  </w:t>
      </w:r>
      <w:r w:rsidR="00206C6E">
        <w:rPr>
          <w:rFonts w:ascii="Times New Roman" w:hAnsi="Times New Roman"/>
        </w:rPr>
        <w:t xml:space="preserve">Neither </w:t>
      </w:r>
      <w:r w:rsidR="00947369" w:rsidRPr="00BE50A3">
        <w:rPr>
          <w:rFonts w:ascii="Times New Roman" w:hAnsi="Times New Roman"/>
          <w:i/>
        </w:rPr>
        <w:t>S. filiforme</w:t>
      </w:r>
      <w:r w:rsidR="00947369">
        <w:rPr>
          <w:rFonts w:ascii="Times New Roman" w:hAnsi="Times New Roman"/>
        </w:rPr>
        <w:t xml:space="preserve"> </w:t>
      </w:r>
      <w:r w:rsidR="00206C6E">
        <w:rPr>
          <w:rFonts w:ascii="Times New Roman" w:hAnsi="Times New Roman"/>
        </w:rPr>
        <w:t xml:space="preserve">nor any of the </w:t>
      </w:r>
      <w:r w:rsidR="00947369" w:rsidRPr="00BE50A3">
        <w:rPr>
          <w:rFonts w:ascii="Times New Roman" w:hAnsi="Times New Roman"/>
          <w:i/>
        </w:rPr>
        <w:t>Halophila</w:t>
      </w:r>
      <w:r w:rsidR="00947369">
        <w:rPr>
          <w:rFonts w:ascii="Times New Roman" w:hAnsi="Times New Roman"/>
        </w:rPr>
        <w:t xml:space="preserve"> spp. appear to be </w:t>
      </w:r>
      <w:r w:rsidR="000636C8">
        <w:rPr>
          <w:rFonts w:ascii="Times New Roman" w:hAnsi="Times New Roman"/>
        </w:rPr>
        <w:t xml:space="preserve">dominant </w:t>
      </w:r>
      <w:r w:rsidR="00947369">
        <w:rPr>
          <w:rFonts w:ascii="Times New Roman" w:hAnsi="Times New Roman"/>
        </w:rPr>
        <w:t xml:space="preserve">species in Tampa Bay or Choctawhatchee Bay, perhaps limiting </w:t>
      </w:r>
      <w:r w:rsidR="00D6040A">
        <w:rPr>
          <w:rFonts w:ascii="Times New Roman" w:hAnsi="Times New Roman"/>
        </w:rPr>
        <w:t xml:space="preserve">seagrass </w:t>
      </w:r>
      <w:r w:rsidR="00947369">
        <w:rPr>
          <w:rFonts w:ascii="Times New Roman" w:hAnsi="Times New Roman"/>
        </w:rPr>
        <w:t xml:space="preserve">distributions </w:t>
      </w:r>
      <w:r w:rsidR="00D6040A">
        <w:rPr>
          <w:rFonts w:ascii="Times New Roman" w:hAnsi="Times New Roman"/>
        </w:rPr>
        <w:t xml:space="preserve">in those estuaries </w:t>
      </w:r>
      <w:r w:rsidR="00947369">
        <w:rPr>
          <w:rFonts w:ascii="Times New Roman" w:hAnsi="Times New Roman"/>
        </w:rPr>
        <w:t xml:space="preserve">to higher light environments </w:t>
      </w:r>
      <w:r w:rsidR="00D6040A">
        <w:rPr>
          <w:rFonts w:ascii="Times New Roman" w:hAnsi="Times New Roman"/>
        </w:rPr>
        <w:t xml:space="preserve">compared with </w:t>
      </w:r>
      <w:r w:rsidR="00947369">
        <w:rPr>
          <w:rFonts w:ascii="Times New Roman" w:hAnsi="Times New Roman"/>
        </w:rPr>
        <w:t>lower Indian River Lagoon.</w:t>
      </w:r>
      <w:r w:rsidR="00FF6492">
        <w:rPr>
          <w:rFonts w:ascii="Times New Roman" w:hAnsi="Times New Roman"/>
        </w:rPr>
        <w:t xml:space="preserve">  Although we cannot be certain the extent to which species composition c</w:t>
      </w:r>
      <w:r w:rsidR="000F1B69">
        <w:rPr>
          <w:rFonts w:ascii="Times New Roman" w:hAnsi="Times New Roman"/>
        </w:rPr>
        <w:t xml:space="preserve">an explain the differences </w:t>
      </w:r>
      <w:r w:rsidR="00FF6492">
        <w:rPr>
          <w:rFonts w:ascii="Times New Roman" w:hAnsi="Times New Roman"/>
        </w:rPr>
        <w:t>we observed</w:t>
      </w:r>
      <w:r w:rsidR="009C2DE1">
        <w:rPr>
          <w:rFonts w:ascii="Times New Roman" w:hAnsi="Times New Roman"/>
        </w:rPr>
        <w:t xml:space="preserve"> in %</w:t>
      </w:r>
      <w:r w:rsidR="00B676ED">
        <w:rPr>
          <w:rFonts w:ascii="Times New Roman" w:hAnsi="Times New Roman"/>
        </w:rPr>
        <w:t xml:space="preserve"> </w:t>
      </w:r>
      <w:r w:rsidR="009C2DE1">
        <w:rPr>
          <w:rFonts w:ascii="Times New Roman" w:hAnsi="Times New Roman"/>
        </w:rPr>
        <w:t>SI at the depth of colonization</w:t>
      </w:r>
      <w:r w:rsidR="00FF6492">
        <w:rPr>
          <w:rFonts w:ascii="Times New Roman" w:hAnsi="Times New Roman"/>
        </w:rPr>
        <w:t xml:space="preserve">, the key observation is that differences </w:t>
      </w:r>
      <w:r w:rsidR="009C2DE1">
        <w:rPr>
          <w:rFonts w:ascii="Times New Roman" w:hAnsi="Times New Roman"/>
        </w:rPr>
        <w:t>were observed, that seagrass species vary in their physiology and responses to a range of factors, and therefore, that it may be useful to understand and manage seagrass habitats utilizing local information where possible.</w:t>
      </w:r>
      <w:r w:rsidR="00617ECB">
        <w:rPr>
          <w:rFonts w:ascii="Times New Roman" w:hAnsi="Times New Roman"/>
        </w:rPr>
        <w:t xml:space="preserve">  Another consideration related to species composition is th</w:t>
      </w:r>
      <w:r w:rsidR="000F1B69">
        <w:rPr>
          <w:rFonts w:ascii="Times New Roman" w:hAnsi="Times New Roman"/>
        </w:rPr>
        <w:t xml:space="preserve">at our estimates are likely </w:t>
      </w:r>
      <w:r w:rsidR="00617ECB">
        <w:rPr>
          <w:rFonts w:ascii="Times New Roman" w:hAnsi="Times New Roman"/>
        </w:rPr>
        <w:t xml:space="preserve">driven by the deepest growing species.  </w:t>
      </w:r>
      <w:r w:rsidR="0036393D">
        <w:rPr>
          <w:rFonts w:ascii="Times New Roman" w:hAnsi="Times New Roman"/>
        </w:rPr>
        <w:t xml:space="preserve">Light attenuation </w:t>
      </w:r>
      <w:r w:rsidR="00617ECB">
        <w:rPr>
          <w:rFonts w:ascii="Times New Roman" w:hAnsi="Times New Roman"/>
        </w:rPr>
        <w:t xml:space="preserve">changes could alter competitive relationships </w:t>
      </w:r>
      <w:r w:rsidR="0013495A">
        <w:rPr>
          <w:rFonts w:ascii="Times New Roman" w:hAnsi="Times New Roman"/>
        </w:rPr>
        <w:t xml:space="preserve">among species </w:t>
      </w:r>
      <w:r w:rsidR="00617ECB">
        <w:rPr>
          <w:rFonts w:ascii="Times New Roman" w:hAnsi="Times New Roman"/>
        </w:rPr>
        <w:t>within the mappable seagrass area, which would not be apparent in our analysis.</w:t>
      </w:r>
    </w:p>
    <w:p w14:paraId="5E193E31" w14:textId="59E5B41D" w:rsidR="00C27A11" w:rsidRPr="00D6040A" w:rsidRDefault="009C2DE1" w:rsidP="0007438C">
      <w:pPr>
        <w:spacing w:before="0" w:after="0" w:line="360" w:lineRule="auto"/>
        <w:ind w:firstLine="720"/>
        <w:rPr>
          <w:rFonts w:ascii="Times New Roman" w:hAnsi="Times New Roman"/>
          <w:u w:val="single"/>
        </w:rPr>
      </w:pPr>
      <w:r>
        <w:rPr>
          <w:rFonts w:ascii="Times New Roman" w:hAnsi="Times New Roman"/>
        </w:rPr>
        <w:t>Our estimates of %</w:t>
      </w:r>
      <w:r w:rsidR="00C77EA3">
        <w:rPr>
          <w:rFonts w:ascii="Times New Roman" w:hAnsi="Times New Roman"/>
        </w:rPr>
        <w:t xml:space="preserve"> </w:t>
      </w:r>
      <w:r>
        <w:rPr>
          <w:rFonts w:ascii="Times New Roman" w:hAnsi="Times New Roman"/>
        </w:rPr>
        <w:t xml:space="preserve">SI at the depth of colonization necessarily also depend on our approach to estimating depth of colonization, as do others in the literature.  </w:t>
      </w:r>
      <w:r w:rsidR="008929F9">
        <w:rPr>
          <w:rFonts w:ascii="Times New Roman" w:hAnsi="Times New Roman"/>
        </w:rPr>
        <w:t>D</w:t>
      </w:r>
      <w:r>
        <w:rPr>
          <w:rFonts w:ascii="Times New Roman" w:hAnsi="Times New Roman"/>
        </w:rPr>
        <w:t xml:space="preserve">epth of colonization </w:t>
      </w:r>
      <w:r w:rsidR="008929F9">
        <w:rPr>
          <w:rFonts w:ascii="Times New Roman" w:hAnsi="Times New Roman"/>
        </w:rPr>
        <w:t xml:space="preserve">is a reference point along a gradient of decreasing seagrass cover (presumably) associated with increasing light limitation and related physiological stress (e.g., </w:t>
      </w:r>
      <w:r w:rsidR="004536FC">
        <w:rPr>
          <w:rFonts w:ascii="Times New Roman" w:hAnsi="Times New Roman"/>
        </w:rPr>
        <w:t>Fig.</w:t>
      </w:r>
      <w:r w:rsidR="008929F9">
        <w:rPr>
          <w:rFonts w:ascii="Times New Roman" w:hAnsi="Times New Roman"/>
        </w:rPr>
        <w:t xml:space="preserve"> 3 in Hemminga 1998).</w:t>
      </w:r>
      <w:r w:rsidR="00C77EA3">
        <w:rPr>
          <w:rFonts w:ascii="Times New Roman" w:hAnsi="Times New Roman"/>
        </w:rPr>
        <w:t xml:space="preserve">  In some studies, percent cover was estimated </w:t>
      </w:r>
      <w:r w:rsidR="00540CE5">
        <w:rPr>
          <w:rFonts w:ascii="Times New Roman" w:hAnsi="Times New Roman"/>
        </w:rPr>
        <w:t xml:space="preserve">by diver </w:t>
      </w:r>
      <w:r w:rsidR="00C77EA3">
        <w:rPr>
          <w:rFonts w:ascii="Times New Roman" w:hAnsi="Times New Roman"/>
        </w:rPr>
        <w:t xml:space="preserve">observation (Choice </w:t>
      </w:r>
      <w:r w:rsidR="00B6180C" w:rsidRPr="00B6180C">
        <w:rPr>
          <w:rFonts w:ascii="Times New Roman" w:hAnsi="Times New Roman"/>
        </w:rPr>
        <w:t>et al</w:t>
      </w:r>
      <w:r w:rsidR="00C77EA3">
        <w:rPr>
          <w:rFonts w:ascii="Times New Roman" w:hAnsi="Times New Roman"/>
        </w:rPr>
        <w:t xml:space="preserve">. 2014), enabling a statistical approach (e.g., moving split window) that directly resolves a threshold </w:t>
      </w:r>
      <w:r w:rsidR="009D4843">
        <w:rPr>
          <w:rFonts w:ascii="Times New Roman" w:hAnsi="Times New Roman"/>
        </w:rPr>
        <w:t xml:space="preserve">for rapid decline </w:t>
      </w:r>
      <w:r w:rsidR="00C77EA3">
        <w:rPr>
          <w:rFonts w:ascii="Times New Roman" w:hAnsi="Times New Roman"/>
        </w:rPr>
        <w:t xml:space="preserve">in percent cover with respect to % SI at the scale of a single quadrat.  To scale up the analysis, we </w:t>
      </w:r>
      <w:r w:rsidR="00540CE5">
        <w:rPr>
          <w:rFonts w:ascii="Times New Roman" w:hAnsi="Times New Roman"/>
        </w:rPr>
        <w:t xml:space="preserve">needed to use </w:t>
      </w:r>
      <w:r w:rsidR="00C77EA3">
        <w:rPr>
          <w:rFonts w:ascii="Times New Roman" w:hAnsi="Times New Roman"/>
        </w:rPr>
        <w:t>seagrass coverage</w:t>
      </w:r>
      <w:r w:rsidR="00540CE5">
        <w:rPr>
          <w:rFonts w:ascii="Times New Roman" w:hAnsi="Times New Roman"/>
        </w:rPr>
        <w:t xml:space="preserve"> maps based on </w:t>
      </w:r>
      <w:r w:rsidR="00C77EA3">
        <w:rPr>
          <w:rFonts w:ascii="Times New Roman" w:hAnsi="Times New Roman"/>
        </w:rPr>
        <w:t>photointerpretation</w:t>
      </w:r>
      <w:r w:rsidR="00891D86">
        <w:rPr>
          <w:rFonts w:ascii="Times New Roman" w:hAnsi="Times New Roman"/>
        </w:rPr>
        <w:t>,</w:t>
      </w:r>
      <w:r w:rsidR="00540CE5">
        <w:rPr>
          <w:rFonts w:ascii="Times New Roman" w:hAnsi="Times New Roman"/>
        </w:rPr>
        <w:t xml:space="preserve"> which necessar</w:t>
      </w:r>
      <w:r w:rsidR="00F631AC">
        <w:rPr>
          <w:rFonts w:ascii="Times New Roman" w:hAnsi="Times New Roman"/>
        </w:rPr>
        <w:t>il</w:t>
      </w:r>
      <w:r w:rsidR="00540CE5">
        <w:rPr>
          <w:rFonts w:ascii="Times New Roman" w:hAnsi="Times New Roman"/>
        </w:rPr>
        <w:t>y imposes a binary classification (present/absent)</w:t>
      </w:r>
      <w:r w:rsidR="00C77EA3">
        <w:rPr>
          <w:rFonts w:ascii="Times New Roman" w:hAnsi="Times New Roman"/>
        </w:rPr>
        <w:t xml:space="preserve">.  By inferring the probability of seagrass presence </w:t>
      </w:r>
      <w:r w:rsidR="009D4843">
        <w:rPr>
          <w:rFonts w:ascii="Times New Roman" w:hAnsi="Times New Roman"/>
        </w:rPr>
        <w:t xml:space="preserve">conditional on depth, </w:t>
      </w:r>
      <w:r w:rsidR="00540CE5">
        <w:rPr>
          <w:rFonts w:ascii="Times New Roman" w:hAnsi="Times New Roman"/>
        </w:rPr>
        <w:t xml:space="preserve">however, </w:t>
      </w:r>
      <w:r w:rsidR="009D4843">
        <w:rPr>
          <w:rFonts w:ascii="Times New Roman" w:hAnsi="Times New Roman"/>
        </w:rPr>
        <w:t>we obtain</w:t>
      </w:r>
      <w:r w:rsidR="00540CE5">
        <w:rPr>
          <w:rFonts w:ascii="Times New Roman" w:hAnsi="Times New Roman"/>
        </w:rPr>
        <w:t>ed</w:t>
      </w:r>
      <w:r w:rsidR="009D4843">
        <w:rPr>
          <w:rFonts w:ascii="Times New Roman" w:hAnsi="Times New Roman"/>
        </w:rPr>
        <w:t xml:space="preserve"> an </w:t>
      </w:r>
      <w:r w:rsidR="00540CE5">
        <w:rPr>
          <w:rFonts w:ascii="Times New Roman" w:hAnsi="Times New Roman"/>
        </w:rPr>
        <w:t xml:space="preserve">estimate </w:t>
      </w:r>
      <w:r w:rsidR="009D4843">
        <w:rPr>
          <w:rFonts w:ascii="Times New Roman" w:hAnsi="Times New Roman"/>
        </w:rPr>
        <w:t xml:space="preserve">analogous </w:t>
      </w:r>
      <w:r w:rsidR="00540CE5">
        <w:rPr>
          <w:rFonts w:ascii="Times New Roman" w:hAnsi="Times New Roman"/>
        </w:rPr>
        <w:t xml:space="preserve">to that of </w:t>
      </w:r>
      <w:r w:rsidR="009D4843">
        <w:rPr>
          <w:rFonts w:ascii="Times New Roman" w:hAnsi="Times New Roman"/>
        </w:rPr>
        <w:t xml:space="preserve">Choice </w:t>
      </w:r>
      <w:r w:rsidR="00B6180C" w:rsidRPr="00B6180C">
        <w:rPr>
          <w:rFonts w:ascii="Times New Roman" w:hAnsi="Times New Roman"/>
        </w:rPr>
        <w:t>et al</w:t>
      </w:r>
      <w:r w:rsidR="009D4843">
        <w:rPr>
          <w:rFonts w:ascii="Times New Roman" w:hAnsi="Times New Roman"/>
        </w:rPr>
        <w:t xml:space="preserve">. (2014), with the parameter </w:t>
      </w:r>
      <w:r w:rsidR="009D4843" w:rsidRPr="005E55B6">
        <w:rPr>
          <w:rFonts w:ascii="Times New Roman" w:hAnsi="Times New Roman"/>
          <w:i/>
        </w:rPr>
        <w:t>β</w:t>
      </w:r>
      <w:r w:rsidR="009D4843">
        <w:rPr>
          <w:rFonts w:ascii="Times New Roman" w:hAnsi="Times New Roman"/>
        </w:rPr>
        <w:t xml:space="preserve"> (</w:t>
      </w:r>
      <w:r w:rsidR="004536FC">
        <w:rPr>
          <w:rFonts w:ascii="Times New Roman" w:hAnsi="Times New Roman"/>
        </w:rPr>
        <w:t>Fig.</w:t>
      </w:r>
      <w:r w:rsidR="009D4843">
        <w:rPr>
          <w:rFonts w:ascii="Times New Roman" w:hAnsi="Times New Roman"/>
        </w:rPr>
        <w:t xml:space="preserve"> 3) estimating the threshold for most rapid decline in </w:t>
      </w:r>
      <w:r w:rsidR="00540CE5">
        <w:rPr>
          <w:rFonts w:ascii="Times New Roman" w:hAnsi="Times New Roman"/>
        </w:rPr>
        <w:t xml:space="preserve">seagrass presence.  </w:t>
      </w:r>
      <w:r w:rsidR="009D4843">
        <w:rPr>
          <w:rFonts w:ascii="Times New Roman" w:hAnsi="Times New Roman"/>
        </w:rPr>
        <w:t xml:space="preserve">However, it is </w:t>
      </w:r>
      <w:r w:rsidR="00540CE5">
        <w:rPr>
          <w:rFonts w:ascii="Times New Roman" w:hAnsi="Times New Roman"/>
        </w:rPr>
        <w:t xml:space="preserve">still </w:t>
      </w:r>
      <w:r w:rsidR="009D4843">
        <w:rPr>
          <w:rFonts w:ascii="Times New Roman" w:hAnsi="Times New Roman"/>
        </w:rPr>
        <w:t xml:space="preserve">unavoidable that seagrass </w:t>
      </w:r>
      <w:r w:rsidR="00540CE5">
        <w:rPr>
          <w:rFonts w:ascii="Times New Roman" w:hAnsi="Times New Roman"/>
        </w:rPr>
        <w:t xml:space="preserve">will be both </w:t>
      </w:r>
      <w:r w:rsidR="009D4843">
        <w:rPr>
          <w:rFonts w:ascii="Times New Roman" w:hAnsi="Times New Roman"/>
        </w:rPr>
        <w:t xml:space="preserve">present at greater depths and </w:t>
      </w:r>
      <w:r w:rsidR="00540CE5">
        <w:rPr>
          <w:rFonts w:ascii="Times New Roman" w:hAnsi="Times New Roman"/>
        </w:rPr>
        <w:t xml:space="preserve">stressed </w:t>
      </w:r>
      <w:r w:rsidR="009D4843">
        <w:rPr>
          <w:rFonts w:ascii="Times New Roman" w:hAnsi="Times New Roman"/>
        </w:rPr>
        <w:t>by light limitation at lesser depth</w:t>
      </w:r>
      <w:r w:rsidR="00540CE5">
        <w:rPr>
          <w:rFonts w:ascii="Times New Roman" w:hAnsi="Times New Roman"/>
        </w:rPr>
        <w:t>s</w:t>
      </w:r>
      <w:r w:rsidR="009D4843">
        <w:rPr>
          <w:rFonts w:ascii="Times New Roman" w:hAnsi="Times New Roman"/>
        </w:rPr>
        <w:t>.  In this regard, a strength of our approach is that we can estimate the %</w:t>
      </w:r>
      <w:r w:rsidR="00540CE5">
        <w:rPr>
          <w:rFonts w:ascii="Times New Roman" w:hAnsi="Times New Roman"/>
        </w:rPr>
        <w:t xml:space="preserve"> </w:t>
      </w:r>
      <w:r w:rsidR="009D4843">
        <w:rPr>
          <w:rFonts w:ascii="Times New Roman" w:hAnsi="Times New Roman"/>
        </w:rPr>
        <w:t xml:space="preserve">SI associated with </w:t>
      </w:r>
      <w:r w:rsidR="00540CE5">
        <w:rPr>
          <w:rFonts w:ascii="Times New Roman" w:hAnsi="Times New Roman"/>
        </w:rPr>
        <w:t xml:space="preserve">both the local </w:t>
      </w:r>
      <w:r w:rsidR="009D4843">
        <w:rPr>
          <w:rFonts w:ascii="Times New Roman" w:hAnsi="Times New Roman"/>
        </w:rPr>
        <w:t xml:space="preserve">extremes of the </w:t>
      </w:r>
      <w:r w:rsidR="00540CE5">
        <w:rPr>
          <w:rFonts w:ascii="Times New Roman" w:hAnsi="Times New Roman"/>
        </w:rPr>
        <w:t xml:space="preserve">mappable </w:t>
      </w:r>
      <w:r w:rsidR="009D4843">
        <w:rPr>
          <w:rFonts w:ascii="Times New Roman" w:hAnsi="Times New Roman"/>
        </w:rPr>
        <w:t>seagrass distribution (</w:t>
      </w:r>
      <w:r w:rsidR="005720C3">
        <w:rPr>
          <w:rFonts w:ascii="Times New Roman" w:hAnsi="Times New Roman"/>
        </w:rPr>
        <w:t xml:space="preserve">i.e., </w:t>
      </w:r>
      <w:r w:rsidR="005720C3" w:rsidRPr="005720C3">
        <w:rPr>
          <w:rFonts w:ascii="Times New Roman" w:hAnsi="Times New Roman"/>
          <w:i/>
        </w:rPr>
        <w:t>Z</w:t>
      </w:r>
      <w:r w:rsidR="005720C3" w:rsidRPr="005720C3">
        <w:rPr>
          <w:rFonts w:ascii="Times New Roman" w:hAnsi="Times New Roman"/>
          <w:i/>
          <w:vertAlign w:val="subscript"/>
        </w:rPr>
        <w:t>c,max</w:t>
      </w:r>
      <w:r w:rsidR="005720C3">
        <w:rPr>
          <w:rFonts w:ascii="Times New Roman" w:hAnsi="Times New Roman"/>
        </w:rPr>
        <w:t xml:space="preserve">; </w:t>
      </w:r>
      <w:r w:rsidR="009D4843">
        <w:rPr>
          <w:rFonts w:ascii="Times New Roman" w:hAnsi="Times New Roman"/>
        </w:rPr>
        <w:t>Fig</w:t>
      </w:r>
      <w:r w:rsidR="00C50524">
        <w:rPr>
          <w:rFonts w:ascii="Times New Roman" w:hAnsi="Times New Roman"/>
        </w:rPr>
        <w:t>s</w:t>
      </w:r>
      <w:r w:rsidR="004536FC">
        <w:rPr>
          <w:rFonts w:ascii="Times New Roman" w:hAnsi="Times New Roman"/>
        </w:rPr>
        <w:t>.</w:t>
      </w:r>
      <w:r w:rsidR="009D4843">
        <w:rPr>
          <w:rFonts w:ascii="Times New Roman" w:hAnsi="Times New Roman"/>
        </w:rPr>
        <w:t xml:space="preserve"> </w:t>
      </w:r>
      <w:r w:rsidR="006572E2">
        <w:rPr>
          <w:rFonts w:ascii="Times New Roman" w:hAnsi="Times New Roman"/>
        </w:rPr>
        <w:t>S2</w:t>
      </w:r>
      <w:r w:rsidR="00C50524">
        <w:rPr>
          <w:rFonts w:ascii="Times New Roman" w:hAnsi="Times New Roman"/>
        </w:rPr>
        <w:t>, S</w:t>
      </w:r>
      <w:r w:rsidR="006572E2">
        <w:rPr>
          <w:rFonts w:ascii="Times New Roman" w:hAnsi="Times New Roman"/>
        </w:rPr>
        <w:t>3</w:t>
      </w:r>
      <w:r w:rsidR="00C50524">
        <w:rPr>
          <w:rFonts w:ascii="Times New Roman" w:hAnsi="Times New Roman"/>
        </w:rPr>
        <w:t xml:space="preserve">, </w:t>
      </w:r>
      <w:r w:rsidR="009D4843">
        <w:rPr>
          <w:rFonts w:ascii="Times New Roman" w:hAnsi="Times New Roman"/>
        </w:rPr>
        <w:t>S</w:t>
      </w:r>
      <w:r w:rsidR="006572E2">
        <w:rPr>
          <w:rFonts w:ascii="Times New Roman" w:hAnsi="Times New Roman"/>
        </w:rPr>
        <w:t>4</w:t>
      </w:r>
      <w:r w:rsidR="009D4843">
        <w:rPr>
          <w:rFonts w:ascii="Times New Roman" w:hAnsi="Times New Roman"/>
        </w:rPr>
        <w:t xml:space="preserve">) and the </w:t>
      </w:r>
      <w:r w:rsidR="00540CE5">
        <w:rPr>
          <w:rFonts w:ascii="Times New Roman" w:hAnsi="Times New Roman"/>
        </w:rPr>
        <w:t>center of that</w:t>
      </w:r>
      <w:r w:rsidR="009D4843">
        <w:rPr>
          <w:rFonts w:ascii="Times New Roman" w:hAnsi="Times New Roman"/>
        </w:rPr>
        <w:t xml:space="preserve"> </w:t>
      </w:r>
      <w:r w:rsidR="00540CE5">
        <w:rPr>
          <w:rFonts w:ascii="Times New Roman" w:hAnsi="Times New Roman"/>
        </w:rPr>
        <w:t>depth distribution</w:t>
      </w:r>
      <w:r w:rsidR="005720C3">
        <w:rPr>
          <w:rFonts w:ascii="Times New Roman" w:hAnsi="Times New Roman"/>
        </w:rPr>
        <w:t xml:space="preserve"> (i.e., </w:t>
      </w:r>
      <w:r w:rsidR="005720C3" w:rsidRPr="005720C3">
        <w:rPr>
          <w:rFonts w:ascii="Times New Roman" w:hAnsi="Times New Roman"/>
          <w:i/>
        </w:rPr>
        <w:t>Z</w:t>
      </w:r>
      <w:r w:rsidR="005720C3" w:rsidRPr="005720C3">
        <w:rPr>
          <w:rFonts w:ascii="Times New Roman" w:hAnsi="Times New Roman"/>
          <w:i/>
          <w:vertAlign w:val="subscript"/>
        </w:rPr>
        <w:t>c,med</w:t>
      </w:r>
      <w:r w:rsidR="005720C3">
        <w:rPr>
          <w:rFonts w:ascii="Times New Roman" w:hAnsi="Times New Roman"/>
        </w:rPr>
        <w:t>)</w:t>
      </w:r>
      <w:r w:rsidR="00921A4C">
        <w:rPr>
          <w:rFonts w:ascii="Times New Roman" w:hAnsi="Times New Roman"/>
        </w:rPr>
        <w:t xml:space="preserve">.  Moreover, by being </w:t>
      </w:r>
      <w:r w:rsidR="00631F0C">
        <w:rPr>
          <w:rFonts w:ascii="Times New Roman" w:hAnsi="Times New Roman"/>
        </w:rPr>
        <w:t xml:space="preserve">linked to aerial </w:t>
      </w:r>
      <w:r w:rsidR="00921A4C">
        <w:rPr>
          <w:rFonts w:ascii="Times New Roman" w:hAnsi="Times New Roman"/>
        </w:rPr>
        <w:t xml:space="preserve">coverage data, </w:t>
      </w:r>
      <w:r w:rsidR="00631F0C">
        <w:rPr>
          <w:rFonts w:ascii="Times New Roman" w:hAnsi="Times New Roman"/>
        </w:rPr>
        <w:t xml:space="preserve">the estimates </w:t>
      </w:r>
      <w:r w:rsidR="00921A4C">
        <w:rPr>
          <w:rFonts w:ascii="Times New Roman" w:hAnsi="Times New Roman"/>
        </w:rPr>
        <w:t>are available for a range of spatial scales</w:t>
      </w:r>
      <w:r w:rsidR="007E1625">
        <w:rPr>
          <w:rFonts w:ascii="Times New Roman" w:hAnsi="Times New Roman"/>
        </w:rPr>
        <w:t>, are comparable across all those scales,</w:t>
      </w:r>
      <w:r w:rsidR="00921A4C">
        <w:rPr>
          <w:rFonts w:ascii="Times New Roman" w:hAnsi="Times New Roman"/>
        </w:rPr>
        <w:t xml:space="preserve"> and can be quickly re-computed when new </w:t>
      </w:r>
      <w:r w:rsidR="00545EFB">
        <w:rPr>
          <w:rFonts w:ascii="Times New Roman" w:hAnsi="Times New Roman"/>
        </w:rPr>
        <w:t>surveys are completed</w:t>
      </w:r>
      <w:r w:rsidR="00921A4C">
        <w:rPr>
          <w:rFonts w:ascii="Times New Roman" w:hAnsi="Times New Roman"/>
        </w:rPr>
        <w:t>.</w:t>
      </w:r>
    </w:p>
    <w:p w14:paraId="5A83734C" w14:textId="2916B039" w:rsidR="00743206" w:rsidRDefault="007E1625" w:rsidP="000073FF">
      <w:pPr>
        <w:spacing w:before="0" w:after="0" w:line="360" w:lineRule="auto"/>
        <w:ind w:firstLine="720"/>
        <w:rPr>
          <w:rFonts w:ascii="Times New Roman" w:hAnsi="Times New Roman"/>
        </w:rPr>
      </w:pPr>
      <w:r>
        <w:rPr>
          <w:rFonts w:ascii="Times New Roman" w:hAnsi="Times New Roman"/>
        </w:rPr>
        <w:t>Our estimates</w:t>
      </w:r>
      <w:r w:rsidR="00822AC8">
        <w:rPr>
          <w:rFonts w:ascii="Times New Roman" w:hAnsi="Times New Roman"/>
        </w:rPr>
        <w:t xml:space="preserve"> </w:t>
      </w:r>
      <w:r>
        <w:rPr>
          <w:rFonts w:ascii="Times New Roman" w:hAnsi="Times New Roman"/>
        </w:rPr>
        <w:t xml:space="preserve">also depend on </w:t>
      </w:r>
      <w:r w:rsidR="00743206">
        <w:rPr>
          <w:rFonts w:ascii="Times New Roman" w:hAnsi="Times New Roman"/>
        </w:rPr>
        <w:t xml:space="preserve">an accurate characterization of average </w:t>
      </w:r>
      <w:r w:rsidR="0036393D">
        <w:rPr>
          <w:rFonts w:ascii="Times New Roman" w:hAnsi="Times New Roman"/>
        </w:rPr>
        <w:t>light attenuation</w:t>
      </w:r>
      <w:r>
        <w:rPr>
          <w:rFonts w:ascii="Times New Roman" w:hAnsi="Times New Roman"/>
        </w:rPr>
        <w:t xml:space="preserve">, something that will always be challenging in the context of seagrass ecology.  </w:t>
      </w:r>
      <w:r w:rsidR="00BD3036">
        <w:rPr>
          <w:rFonts w:ascii="Times New Roman" w:hAnsi="Times New Roman"/>
        </w:rPr>
        <w:t xml:space="preserve">For example, since </w:t>
      </w:r>
      <m:oMath>
        <m:r>
          <w:rPr>
            <w:rFonts w:ascii="Cambria Math" w:hAnsi="Cambria Math"/>
          </w:rPr>
          <w:lastRenderedPageBreak/>
          <m:t>%</m:t>
        </m:r>
        <m:r>
          <w:rPr>
            <w:rFonts w:ascii="Cambria Math" w:hAnsi="Cambria Math"/>
          </w:rPr>
          <m:t xml:space="preserve"> </m:t>
        </m:r>
        <m:r>
          <w:rPr>
            <w:rFonts w:ascii="Cambria Math" w:hAnsi="Cambria Math"/>
          </w:rPr>
          <m:t>SI</m:t>
        </m:r>
        <m:r>
          <w:rPr>
            <w:rFonts w:ascii="Cambria Math" w:hAnsi="Cambria Math"/>
          </w:rPr>
          <m:t>=</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c</m:t>
            </m:r>
          </m:sub>
        </m:sSub>
        <m:r>
          <w:rPr>
            <w:rFonts w:ascii="Cambria Math" w:hAnsi="Cambria Math"/>
          </w:rPr>
          <m:t>)</m:t>
        </m:r>
      </m:oMath>
      <w:r w:rsidR="00C2481D">
        <w:rPr>
          <w:rFonts w:ascii="Times New Roman" w:hAnsi="Times New Roman"/>
        </w:rPr>
        <w:t xml:space="preserve">, </w:t>
      </w:r>
      <w:proofErr w:type="spellStart"/>
      <w:r w:rsidR="00C2481D" w:rsidRPr="00C2481D">
        <w:rPr>
          <w:rFonts w:ascii="Times New Roman" w:hAnsi="Times New Roman"/>
          <w:i/>
        </w:rPr>
        <w:t>k</w:t>
      </w:r>
      <w:r w:rsidR="00C2481D" w:rsidRPr="00C2481D">
        <w:rPr>
          <w:rFonts w:ascii="Times New Roman" w:hAnsi="Times New Roman"/>
          <w:i/>
          <w:vertAlign w:val="subscript"/>
        </w:rPr>
        <w:t>d</w:t>
      </w:r>
      <w:proofErr w:type="spellEnd"/>
      <w:r w:rsidR="00C2481D">
        <w:rPr>
          <w:rFonts w:ascii="Times New Roman" w:hAnsi="Times New Roman"/>
        </w:rPr>
        <w:t xml:space="preserve"> = </w:t>
      </w:r>
      <w:proofErr w:type="spellStart"/>
      <w:r w:rsidR="00C2481D" w:rsidRPr="00C2481D">
        <w:rPr>
          <w:rFonts w:ascii="Times New Roman" w:hAnsi="Times New Roman"/>
          <w:i/>
        </w:rPr>
        <w:t>k</w:t>
      </w:r>
      <w:r w:rsidR="00C2481D">
        <w:rPr>
          <w:rFonts w:ascii="Times New Roman" w:hAnsi="Times New Roman"/>
          <w:i/>
          <w:vertAlign w:val="subscript"/>
        </w:rPr>
        <w:t>Secchi</w:t>
      </w:r>
      <w:proofErr w:type="spellEnd"/>
      <w:r w:rsidR="00C2481D">
        <w:rPr>
          <w:rFonts w:ascii="Times New Roman" w:hAnsi="Times New Roman"/>
        </w:rPr>
        <w:t xml:space="preserve"> / </w:t>
      </w:r>
      <w:proofErr w:type="spellStart"/>
      <w:r w:rsidR="00C2481D" w:rsidRPr="00C2481D">
        <w:rPr>
          <w:rFonts w:ascii="Times New Roman" w:hAnsi="Times New Roman"/>
          <w:i/>
        </w:rPr>
        <w:t>Z</w:t>
      </w:r>
      <w:r w:rsidR="00C2481D" w:rsidRPr="00C2481D">
        <w:rPr>
          <w:rFonts w:ascii="Times New Roman" w:hAnsi="Times New Roman"/>
          <w:i/>
          <w:vertAlign w:val="subscript"/>
        </w:rPr>
        <w:t>Secchi</w:t>
      </w:r>
      <w:proofErr w:type="spellEnd"/>
      <w:r w:rsidR="00C2481D">
        <w:rPr>
          <w:rFonts w:ascii="Times New Roman" w:hAnsi="Times New Roman"/>
        </w:rPr>
        <w:t xml:space="preserve">, </w:t>
      </w:r>
      <w:r w:rsidR="00BD3036">
        <w:rPr>
          <w:rFonts w:ascii="Times New Roman" w:hAnsi="Times New Roman"/>
        </w:rPr>
        <w:t xml:space="preserve">and </w:t>
      </w:r>
      <w:proofErr w:type="spellStart"/>
      <w:r w:rsidR="00BD3036" w:rsidRPr="00BD3036">
        <w:rPr>
          <w:rFonts w:ascii="Times New Roman" w:hAnsi="Times New Roman"/>
          <w:i/>
        </w:rPr>
        <w:t>k</w:t>
      </w:r>
      <w:r w:rsidR="00C2481D">
        <w:rPr>
          <w:rFonts w:ascii="Times New Roman" w:hAnsi="Times New Roman"/>
          <w:i/>
          <w:vertAlign w:val="subscript"/>
        </w:rPr>
        <w:t>Secchi</w:t>
      </w:r>
      <w:proofErr w:type="spellEnd"/>
      <w:r w:rsidR="00BD3036">
        <w:rPr>
          <w:rFonts w:ascii="Times New Roman" w:hAnsi="Times New Roman"/>
        </w:rPr>
        <w:t xml:space="preserve"> </w:t>
      </w:r>
      <w:r w:rsidR="00A50D56">
        <w:rPr>
          <w:rFonts w:ascii="Times New Roman" w:hAnsi="Times New Roman"/>
        </w:rPr>
        <w:t xml:space="preserve">is generally between 1 and 2, </w:t>
      </w:r>
      <w:r w:rsidR="00822AC8">
        <w:rPr>
          <w:rFonts w:ascii="Times New Roman" w:hAnsi="Times New Roman"/>
        </w:rPr>
        <w:t>S</w:t>
      </w:r>
      <w:r w:rsidR="00BD3036">
        <w:rPr>
          <w:rFonts w:ascii="Times New Roman" w:hAnsi="Times New Roman"/>
        </w:rPr>
        <w:t xml:space="preserve">ecchi depth </w:t>
      </w:r>
      <w:r w:rsidR="00822AC8">
        <w:rPr>
          <w:rFonts w:ascii="Times New Roman" w:hAnsi="Times New Roman"/>
        </w:rPr>
        <w:t xml:space="preserve">in seagrass habitats is often similar to the depth of colonization, potentially leading to right censoring of Secchi </w:t>
      </w:r>
      <w:r w:rsidR="008115BA">
        <w:rPr>
          <w:rFonts w:ascii="Times New Roman" w:hAnsi="Times New Roman"/>
        </w:rPr>
        <w:t xml:space="preserve">measurements when the </w:t>
      </w:r>
      <w:r w:rsidR="00822AC8">
        <w:rPr>
          <w:rFonts w:ascii="Times New Roman" w:hAnsi="Times New Roman"/>
        </w:rPr>
        <w:t xml:space="preserve">disk would be visible on the bottom.  Accurate </w:t>
      </w:r>
      <w:r w:rsidR="008115BA">
        <w:rPr>
          <w:rFonts w:ascii="Times New Roman" w:hAnsi="Times New Roman"/>
        </w:rPr>
        <w:t xml:space="preserve">light profiling is possible but </w:t>
      </w:r>
      <w:r w:rsidR="00A50D56">
        <w:rPr>
          <w:rFonts w:ascii="Times New Roman" w:hAnsi="Times New Roman"/>
        </w:rPr>
        <w:t xml:space="preserve">is </w:t>
      </w:r>
      <w:r w:rsidR="00F07462">
        <w:rPr>
          <w:rFonts w:ascii="Times New Roman" w:hAnsi="Times New Roman"/>
        </w:rPr>
        <w:t>also</w:t>
      </w:r>
      <w:r w:rsidR="008115BA">
        <w:rPr>
          <w:rFonts w:ascii="Times New Roman" w:hAnsi="Times New Roman"/>
        </w:rPr>
        <w:t xml:space="preserve"> </w:t>
      </w:r>
      <w:r w:rsidR="00743206">
        <w:rPr>
          <w:rFonts w:ascii="Times New Roman" w:hAnsi="Times New Roman"/>
        </w:rPr>
        <w:t>difficult in shallo</w:t>
      </w:r>
      <w:r w:rsidR="008115BA">
        <w:rPr>
          <w:rFonts w:ascii="Times New Roman" w:hAnsi="Times New Roman"/>
        </w:rPr>
        <w:t>w water.  Limitations on b</w:t>
      </w:r>
      <w:r w:rsidR="00743206">
        <w:rPr>
          <w:rFonts w:ascii="Times New Roman" w:hAnsi="Times New Roman"/>
        </w:rPr>
        <w:t xml:space="preserve">oat operations </w:t>
      </w:r>
      <w:r w:rsidR="008115BA">
        <w:rPr>
          <w:rFonts w:ascii="Times New Roman" w:hAnsi="Times New Roman"/>
        </w:rPr>
        <w:t xml:space="preserve">also favor sampling during </w:t>
      </w:r>
      <w:r w:rsidR="00743206">
        <w:rPr>
          <w:rFonts w:ascii="Times New Roman" w:hAnsi="Times New Roman"/>
        </w:rPr>
        <w:t>calm wind</w:t>
      </w:r>
      <w:r w:rsidR="008115BA">
        <w:rPr>
          <w:rFonts w:ascii="Times New Roman" w:hAnsi="Times New Roman"/>
        </w:rPr>
        <w:t>s</w:t>
      </w:r>
      <w:r w:rsidR="00743206">
        <w:rPr>
          <w:rFonts w:ascii="Times New Roman" w:hAnsi="Times New Roman"/>
        </w:rPr>
        <w:t xml:space="preserve">, </w:t>
      </w:r>
      <w:r w:rsidR="008115BA">
        <w:rPr>
          <w:rFonts w:ascii="Times New Roman" w:hAnsi="Times New Roman"/>
        </w:rPr>
        <w:t xml:space="preserve">perhaps leading to </w:t>
      </w:r>
      <w:r w:rsidR="00743206">
        <w:rPr>
          <w:rFonts w:ascii="Times New Roman" w:hAnsi="Times New Roman"/>
        </w:rPr>
        <w:t>under</w:t>
      </w:r>
      <w:r w:rsidR="00546F44">
        <w:rPr>
          <w:rFonts w:ascii="Times New Roman" w:hAnsi="Times New Roman"/>
        </w:rPr>
        <w:t>-</w:t>
      </w:r>
      <w:r w:rsidR="008126F3">
        <w:rPr>
          <w:rFonts w:ascii="Times New Roman" w:hAnsi="Times New Roman"/>
        </w:rPr>
        <w:t>sampling</w:t>
      </w:r>
      <w:r w:rsidR="008115BA">
        <w:rPr>
          <w:rFonts w:ascii="Times New Roman" w:hAnsi="Times New Roman"/>
        </w:rPr>
        <w:t xml:space="preserve"> when </w:t>
      </w:r>
      <w:r w:rsidR="00743206">
        <w:rPr>
          <w:rFonts w:ascii="Times New Roman" w:hAnsi="Times New Roman"/>
        </w:rPr>
        <w:t xml:space="preserve">sediment resuspension </w:t>
      </w:r>
      <w:r w:rsidR="008115BA">
        <w:rPr>
          <w:rFonts w:ascii="Times New Roman" w:hAnsi="Times New Roman"/>
        </w:rPr>
        <w:t xml:space="preserve">is above average.  </w:t>
      </w:r>
      <w:r w:rsidR="000073FF">
        <w:rPr>
          <w:rFonts w:ascii="Times New Roman" w:hAnsi="Times New Roman"/>
        </w:rPr>
        <w:t xml:space="preserve">Quantifying </w:t>
      </w:r>
      <w:r w:rsidR="0037062D">
        <w:rPr>
          <w:rFonts w:ascii="Times New Roman" w:hAnsi="Times New Roman"/>
        </w:rPr>
        <w:t>light attenuation</w:t>
      </w:r>
      <w:r w:rsidR="000073FF">
        <w:rPr>
          <w:rFonts w:ascii="Times New Roman" w:hAnsi="Times New Roman"/>
        </w:rPr>
        <w:t xml:space="preserve"> via s</w:t>
      </w:r>
      <w:r w:rsidR="008115BA">
        <w:rPr>
          <w:rFonts w:ascii="Times New Roman" w:hAnsi="Times New Roman"/>
        </w:rPr>
        <w:t xml:space="preserve">atellite remote sensing </w:t>
      </w:r>
      <w:r w:rsidR="00F07462">
        <w:rPr>
          <w:rFonts w:ascii="Times New Roman" w:hAnsi="Times New Roman"/>
        </w:rPr>
        <w:t xml:space="preserve">has advantages but also </w:t>
      </w:r>
      <w:r w:rsidR="0092504C">
        <w:rPr>
          <w:rFonts w:ascii="Times New Roman" w:hAnsi="Times New Roman"/>
        </w:rPr>
        <w:t>present</w:t>
      </w:r>
      <w:r w:rsidR="000073FF">
        <w:rPr>
          <w:rFonts w:ascii="Times New Roman" w:hAnsi="Times New Roman"/>
        </w:rPr>
        <w:t>s</w:t>
      </w:r>
      <w:r w:rsidR="0092504C">
        <w:rPr>
          <w:rFonts w:ascii="Times New Roman" w:hAnsi="Times New Roman"/>
        </w:rPr>
        <w:t xml:space="preserve"> similar and new </w:t>
      </w:r>
      <w:r w:rsidR="008115BA">
        <w:rPr>
          <w:rFonts w:ascii="Times New Roman" w:hAnsi="Times New Roman"/>
        </w:rPr>
        <w:t>c</w:t>
      </w:r>
      <w:r w:rsidR="00F07462">
        <w:rPr>
          <w:rFonts w:ascii="Times New Roman" w:hAnsi="Times New Roman"/>
        </w:rPr>
        <w:t xml:space="preserve">hallenges.  </w:t>
      </w:r>
      <w:r w:rsidR="0092504C">
        <w:rPr>
          <w:rFonts w:ascii="Times New Roman" w:hAnsi="Times New Roman"/>
        </w:rPr>
        <w:t xml:space="preserve">For example, concern regarding bottom reflectance led Chen </w:t>
      </w:r>
      <w:r w:rsidR="00B6180C" w:rsidRPr="00B6180C">
        <w:rPr>
          <w:rFonts w:ascii="Times New Roman" w:hAnsi="Times New Roman"/>
        </w:rPr>
        <w:t>et al</w:t>
      </w:r>
      <w:r w:rsidR="0092504C">
        <w:rPr>
          <w:rFonts w:ascii="Times New Roman" w:hAnsi="Times New Roman"/>
        </w:rPr>
        <w:t>. (2007) to exclude data if water depth was &lt;2 m,</w:t>
      </w:r>
      <w:r w:rsidR="001F328B">
        <w:rPr>
          <w:rFonts w:ascii="Times New Roman" w:hAnsi="Times New Roman"/>
        </w:rPr>
        <w:t xml:space="preserve"> excluding nearly all seagrass</w:t>
      </w:r>
      <w:r w:rsidR="0092504C">
        <w:rPr>
          <w:rFonts w:ascii="Times New Roman" w:hAnsi="Times New Roman"/>
        </w:rPr>
        <w:t xml:space="preserve"> areas. </w:t>
      </w:r>
      <w:r w:rsidR="000073FF">
        <w:rPr>
          <w:rFonts w:ascii="Times New Roman" w:hAnsi="Times New Roman"/>
        </w:rPr>
        <w:t xml:space="preserve"> </w:t>
      </w:r>
      <w:r w:rsidR="0036393D">
        <w:rPr>
          <w:rFonts w:ascii="Times New Roman" w:hAnsi="Times New Roman"/>
        </w:rPr>
        <w:t>Light attenuation</w:t>
      </w:r>
      <w:r w:rsidR="000073FF">
        <w:rPr>
          <w:rFonts w:ascii="Times New Roman" w:hAnsi="Times New Roman"/>
        </w:rPr>
        <w:t xml:space="preserve"> estimates </w:t>
      </w:r>
      <w:r w:rsidR="00A50D56">
        <w:rPr>
          <w:rFonts w:ascii="Times New Roman" w:hAnsi="Times New Roman"/>
        </w:rPr>
        <w:t xml:space="preserve">for seagrass areas may </w:t>
      </w:r>
      <w:r w:rsidR="000073FF">
        <w:rPr>
          <w:rFonts w:ascii="Times New Roman" w:hAnsi="Times New Roman"/>
        </w:rPr>
        <w:t xml:space="preserve">therefore </w:t>
      </w:r>
      <w:r w:rsidR="00A50D56">
        <w:rPr>
          <w:rFonts w:ascii="Times New Roman" w:hAnsi="Times New Roman"/>
        </w:rPr>
        <w:t xml:space="preserve">be </w:t>
      </w:r>
      <w:r w:rsidR="000073FF">
        <w:rPr>
          <w:rFonts w:ascii="Times New Roman" w:hAnsi="Times New Roman"/>
        </w:rPr>
        <w:t xml:space="preserve">based on </w:t>
      </w:r>
      <w:r w:rsidR="00F07462">
        <w:rPr>
          <w:rFonts w:ascii="Times New Roman" w:hAnsi="Times New Roman"/>
        </w:rPr>
        <w:t>nearby</w:t>
      </w:r>
      <w:r w:rsidR="000073FF">
        <w:rPr>
          <w:rFonts w:ascii="Times New Roman" w:hAnsi="Times New Roman"/>
        </w:rPr>
        <w:t>, but deeper waters</w:t>
      </w:r>
      <w:r w:rsidR="00891D86">
        <w:rPr>
          <w:rFonts w:ascii="Times New Roman" w:hAnsi="Times New Roman"/>
        </w:rPr>
        <w:t>, whether measured via satellite remote sensing or boat-based estimates</w:t>
      </w:r>
      <w:r w:rsidR="000073FF">
        <w:rPr>
          <w:rFonts w:ascii="Times New Roman" w:hAnsi="Times New Roman"/>
        </w:rPr>
        <w:t xml:space="preserve">.  </w:t>
      </w:r>
      <w:r w:rsidR="0092504C">
        <w:rPr>
          <w:rFonts w:ascii="Times New Roman" w:hAnsi="Times New Roman"/>
        </w:rPr>
        <w:t xml:space="preserve">If </w:t>
      </w:r>
      <w:r w:rsidR="00891D86">
        <w:rPr>
          <w:rFonts w:ascii="Times New Roman" w:hAnsi="Times New Roman"/>
        </w:rPr>
        <w:t xml:space="preserve">light </w:t>
      </w:r>
      <w:r w:rsidR="0092504C">
        <w:rPr>
          <w:rFonts w:ascii="Times New Roman" w:hAnsi="Times New Roman"/>
        </w:rPr>
        <w:t xml:space="preserve">attenuation is lower in open water, this will tend to increase the estimate of </w:t>
      </w:r>
      <w:r w:rsidR="000073FF">
        <w:rPr>
          <w:rFonts w:ascii="Times New Roman" w:hAnsi="Times New Roman"/>
        </w:rPr>
        <w:t>% SI at the depth of colonization.</w:t>
      </w:r>
      <w:r w:rsidR="00891D86">
        <w:rPr>
          <w:rFonts w:ascii="Times New Roman" w:hAnsi="Times New Roman"/>
        </w:rPr>
        <w:t xml:space="preserve">  </w:t>
      </w:r>
      <w:r w:rsidR="0089595B">
        <w:rPr>
          <w:rFonts w:ascii="Times New Roman" w:hAnsi="Times New Roman"/>
        </w:rPr>
        <w:t>Conversely</w:t>
      </w:r>
      <w:r w:rsidR="00891D86">
        <w:rPr>
          <w:rFonts w:ascii="Times New Roman" w:hAnsi="Times New Roman"/>
        </w:rPr>
        <w:t xml:space="preserve">, </w:t>
      </w:r>
      <w:r w:rsidR="00A50D56">
        <w:rPr>
          <w:rFonts w:ascii="Times New Roman" w:hAnsi="Times New Roman"/>
        </w:rPr>
        <w:t xml:space="preserve">it </w:t>
      </w:r>
      <w:r w:rsidR="0089595B">
        <w:rPr>
          <w:rFonts w:ascii="Times New Roman" w:hAnsi="Times New Roman"/>
        </w:rPr>
        <w:t xml:space="preserve">may </w:t>
      </w:r>
      <w:r w:rsidR="00A50D56">
        <w:rPr>
          <w:rFonts w:ascii="Times New Roman" w:hAnsi="Times New Roman"/>
        </w:rPr>
        <w:t>not be preferable to measure attenuation on the interior of a seagrass</w:t>
      </w:r>
      <w:r w:rsidR="00603DCC">
        <w:rPr>
          <w:rFonts w:ascii="Times New Roman" w:hAnsi="Times New Roman"/>
        </w:rPr>
        <w:t xml:space="preserve"> beds</w:t>
      </w:r>
      <w:r w:rsidR="00A50D56">
        <w:rPr>
          <w:rFonts w:ascii="Times New Roman" w:hAnsi="Times New Roman"/>
        </w:rPr>
        <w:t>, since seagrass feedback effects may decrease light attenuation there (Gurbisz and Kemp 2014) and light attenuation at the deeper perimeter has more relevance to seagrass depth of colonization.  Thus, using established satellite remote sensing methods, despite challenges</w:t>
      </w:r>
      <w:r w:rsidR="00603DCC">
        <w:rPr>
          <w:rFonts w:ascii="Times New Roman" w:hAnsi="Times New Roman"/>
        </w:rPr>
        <w:t xml:space="preserve"> and limitations</w:t>
      </w:r>
      <w:r w:rsidR="00A50D56">
        <w:rPr>
          <w:rFonts w:ascii="Times New Roman" w:hAnsi="Times New Roman"/>
        </w:rPr>
        <w:t xml:space="preserve">, offers the advantage of </w:t>
      </w:r>
      <w:r w:rsidR="00F07462">
        <w:rPr>
          <w:rFonts w:ascii="Times New Roman" w:hAnsi="Times New Roman"/>
        </w:rPr>
        <w:t>uniform and sustained spatial and temporal coverage.</w:t>
      </w:r>
    </w:p>
    <w:p w14:paraId="0002E18A" w14:textId="054B3920" w:rsidR="009A4C47" w:rsidRDefault="009E35AB" w:rsidP="006368E9">
      <w:pPr>
        <w:spacing w:before="0" w:after="0" w:line="360" w:lineRule="auto"/>
        <w:ind w:firstLine="720"/>
        <w:rPr>
          <w:rFonts w:ascii="Times New Roman" w:hAnsi="Times New Roman"/>
        </w:rPr>
      </w:pPr>
      <w:r>
        <w:rPr>
          <w:rFonts w:ascii="Times New Roman" w:hAnsi="Times New Roman"/>
        </w:rPr>
        <w:t>Sustained trends in water quality are a</w:t>
      </w:r>
      <w:r w:rsidR="004A308D">
        <w:rPr>
          <w:rFonts w:ascii="Times New Roman" w:hAnsi="Times New Roman"/>
        </w:rPr>
        <w:t xml:space="preserve">nother factor </w:t>
      </w:r>
      <w:r>
        <w:rPr>
          <w:rFonts w:ascii="Times New Roman" w:hAnsi="Times New Roman"/>
        </w:rPr>
        <w:t>that can affect</w:t>
      </w:r>
      <w:r w:rsidR="004A308D">
        <w:rPr>
          <w:rFonts w:ascii="Times New Roman" w:hAnsi="Times New Roman"/>
        </w:rPr>
        <w:t xml:space="preserve"> estimates of light requirements</w:t>
      </w:r>
      <w:r w:rsidR="00952A11">
        <w:rPr>
          <w:rFonts w:ascii="Times New Roman" w:hAnsi="Times New Roman"/>
        </w:rPr>
        <w:t xml:space="preserve"> because s</w:t>
      </w:r>
      <w:r w:rsidR="008328EC">
        <w:rPr>
          <w:rFonts w:ascii="Times New Roman" w:hAnsi="Times New Roman"/>
        </w:rPr>
        <w:t xml:space="preserve">eagrasses can be </w:t>
      </w:r>
      <w:r w:rsidR="00952A11">
        <w:rPr>
          <w:rFonts w:ascii="Times New Roman" w:hAnsi="Times New Roman"/>
        </w:rPr>
        <w:t xml:space="preserve">both </w:t>
      </w:r>
      <w:r w:rsidR="008328EC">
        <w:rPr>
          <w:rFonts w:ascii="Times New Roman" w:hAnsi="Times New Roman"/>
        </w:rPr>
        <w:t>slow to recover following disturbance</w:t>
      </w:r>
      <w:r w:rsidR="00952A11">
        <w:rPr>
          <w:rFonts w:ascii="Times New Roman" w:hAnsi="Times New Roman"/>
        </w:rPr>
        <w:t xml:space="preserve"> and resistant to stress in the first place</w:t>
      </w:r>
      <w:r w:rsidR="008328EC">
        <w:rPr>
          <w:rFonts w:ascii="Times New Roman" w:hAnsi="Times New Roman"/>
        </w:rPr>
        <w:t xml:space="preserve">.  In particular, species such as </w:t>
      </w:r>
      <w:r w:rsidR="008328EC" w:rsidRPr="008328EC">
        <w:rPr>
          <w:rFonts w:ascii="Times New Roman" w:hAnsi="Times New Roman"/>
          <w:i/>
        </w:rPr>
        <w:t>Thalassia testudinum</w:t>
      </w:r>
      <w:r w:rsidR="008328EC">
        <w:rPr>
          <w:rFonts w:ascii="Times New Roman" w:hAnsi="Times New Roman"/>
        </w:rPr>
        <w:t xml:space="preserve"> display a phalanx growth strategy </w:t>
      </w:r>
      <w:r w:rsidR="00952A11">
        <w:rPr>
          <w:rFonts w:ascii="Times New Roman" w:hAnsi="Times New Roman"/>
        </w:rPr>
        <w:t xml:space="preserve">and buffer against periods of low light by tapping into below ground reserves, making them </w:t>
      </w:r>
      <w:r w:rsidR="008328EC">
        <w:rPr>
          <w:rFonts w:ascii="Times New Roman" w:hAnsi="Times New Roman"/>
        </w:rPr>
        <w:t xml:space="preserve">slow to </w:t>
      </w:r>
      <w:r w:rsidR="00617ECB">
        <w:rPr>
          <w:rFonts w:ascii="Times New Roman" w:hAnsi="Times New Roman"/>
        </w:rPr>
        <w:t xml:space="preserve">achieve a light-limited equilibrium distribution in the presence </w:t>
      </w:r>
      <w:r w:rsidR="001F328B">
        <w:rPr>
          <w:rFonts w:ascii="Times New Roman" w:hAnsi="Times New Roman"/>
        </w:rPr>
        <w:t xml:space="preserve">of </w:t>
      </w:r>
      <w:r w:rsidR="00952A11">
        <w:rPr>
          <w:rFonts w:ascii="Times New Roman" w:hAnsi="Times New Roman"/>
        </w:rPr>
        <w:t xml:space="preserve">water quality </w:t>
      </w:r>
      <w:r w:rsidR="00617ECB">
        <w:rPr>
          <w:rFonts w:ascii="Times New Roman" w:hAnsi="Times New Roman"/>
        </w:rPr>
        <w:t>trend</w:t>
      </w:r>
      <w:r w:rsidR="00952A11">
        <w:rPr>
          <w:rFonts w:ascii="Times New Roman" w:hAnsi="Times New Roman"/>
        </w:rPr>
        <w:t>s</w:t>
      </w:r>
      <w:r w:rsidR="00617ECB">
        <w:rPr>
          <w:rFonts w:ascii="Times New Roman" w:hAnsi="Times New Roman"/>
        </w:rPr>
        <w:t xml:space="preserve">.  </w:t>
      </w:r>
      <w:r w:rsidR="00952A11">
        <w:rPr>
          <w:rFonts w:ascii="Times New Roman" w:hAnsi="Times New Roman"/>
        </w:rPr>
        <w:t>I</w:t>
      </w:r>
      <w:r w:rsidR="00617ECB">
        <w:rPr>
          <w:rFonts w:ascii="Times New Roman" w:hAnsi="Times New Roman"/>
        </w:rPr>
        <w:t xml:space="preserve">mproving </w:t>
      </w:r>
      <w:r w:rsidR="00B04296">
        <w:rPr>
          <w:rFonts w:ascii="Times New Roman" w:hAnsi="Times New Roman"/>
        </w:rPr>
        <w:t xml:space="preserve">trends in </w:t>
      </w:r>
      <w:r w:rsidR="0036393D">
        <w:rPr>
          <w:rFonts w:ascii="Times New Roman" w:hAnsi="Times New Roman"/>
        </w:rPr>
        <w:t>light attenuation</w:t>
      </w:r>
      <w:r w:rsidR="002A0D70">
        <w:rPr>
          <w:rFonts w:ascii="Times New Roman" w:hAnsi="Times New Roman"/>
        </w:rPr>
        <w:t xml:space="preserve">, accompanied by a lagging response in depth of colonization, as we observed for Tampa </w:t>
      </w:r>
      <w:r w:rsidR="0089595B">
        <w:rPr>
          <w:rFonts w:ascii="Times New Roman" w:hAnsi="Times New Roman"/>
        </w:rPr>
        <w:t>Bay, could</w:t>
      </w:r>
      <w:r w:rsidR="00B04296">
        <w:rPr>
          <w:rFonts w:ascii="Times New Roman" w:hAnsi="Times New Roman"/>
        </w:rPr>
        <w:t xml:space="preserve"> </w:t>
      </w:r>
      <w:r w:rsidR="002A0D70">
        <w:rPr>
          <w:rFonts w:ascii="Times New Roman" w:hAnsi="Times New Roman"/>
        </w:rPr>
        <w:t xml:space="preserve">explain our increasing estimates of </w:t>
      </w:r>
      <w:r w:rsidR="00617ECB">
        <w:rPr>
          <w:rFonts w:ascii="Times New Roman" w:hAnsi="Times New Roman"/>
        </w:rPr>
        <w:t xml:space="preserve">light requirements, whereas the opposite </w:t>
      </w:r>
      <w:r w:rsidR="00B04296">
        <w:rPr>
          <w:rFonts w:ascii="Times New Roman" w:hAnsi="Times New Roman"/>
        </w:rPr>
        <w:t xml:space="preserve">may </w:t>
      </w:r>
      <w:r w:rsidR="00617ECB">
        <w:rPr>
          <w:rFonts w:ascii="Times New Roman" w:hAnsi="Times New Roman"/>
        </w:rPr>
        <w:t xml:space="preserve">be true </w:t>
      </w:r>
      <w:r w:rsidR="00952A11">
        <w:rPr>
          <w:rFonts w:ascii="Times New Roman" w:hAnsi="Times New Roman"/>
        </w:rPr>
        <w:t xml:space="preserve">with </w:t>
      </w:r>
      <w:r w:rsidR="00617ECB">
        <w:rPr>
          <w:rFonts w:ascii="Times New Roman" w:hAnsi="Times New Roman"/>
        </w:rPr>
        <w:t xml:space="preserve">declining </w:t>
      </w:r>
      <w:r w:rsidR="00B04296">
        <w:rPr>
          <w:rFonts w:ascii="Times New Roman" w:hAnsi="Times New Roman"/>
        </w:rPr>
        <w:t xml:space="preserve">trends in </w:t>
      </w:r>
      <w:r w:rsidR="00952A11">
        <w:rPr>
          <w:rFonts w:ascii="Times New Roman" w:hAnsi="Times New Roman"/>
        </w:rPr>
        <w:t>clarity</w:t>
      </w:r>
      <w:r w:rsidR="00617ECB">
        <w:rPr>
          <w:rFonts w:ascii="Times New Roman" w:hAnsi="Times New Roman"/>
        </w:rPr>
        <w:t>.</w:t>
      </w:r>
      <w:r>
        <w:rPr>
          <w:rFonts w:ascii="Times New Roman" w:hAnsi="Times New Roman"/>
        </w:rPr>
        <w:t xml:space="preserve">  </w:t>
      </w:r>
      <w:r w:rsidR="004250EB">
        <w:rPr>
          <w:rFonts w:ascii="Times New Roman" w:hAnsi="Times New Roman"/>
        </w:rPr>
        <w:t>Epiphytes on seagrasses can also account for a significant fraction of total attenuation of light reaching seagrass leaves</w:t>
      </w:r>
      <w:r w:rsidR="006368E9">
        <w:rPr>
          <w:rFonts w:ascii="Times New Roman" w:hAnsi="Times New Roman"/>
        </w:rPr>
        <w:t>, and epiphyte growth may also respond directly to the availability of light in the water</w:t>
      </w:r>
      <w:r w:rsidR="004250EB">
        <w:rPr>
          <w:rFonts w:ascii="Times New Roman" w:hAnsi="Times New Roman"/>
        </w:rPr>
        <w:t xml:space="preserve"> (e.g., </w:t>
      </w:r>
      <w:r w:rsidR="002E309C">
        <w:rPr>
          <w:rFonts w:ascii="Times New Roman" w:hAnsi="Times New Roman"/>
        </w:rPr>
        <w:t xml:space="preserve">Stankelis et al. 2003, </w:t>
      </w:r>
      <w:r w:rsidR="004250EB">
        <w:rPr>
          <w:rFonts w:ascii="Times New Roman" w:hAnsi="Times New Roman"/>
        </w:rPr>
        <w:t xml:space="preserve">Kemp et al. </w:t>
      </w:r>
      <w:r w:rsidR="002E309C">
        <w:rPr>
          <w:rFonts w:ascii="Times New Roman" w:hAnsi="Times New Roman"/>
        </w:rPr>
        <w:t>2004)</w:t>
      </w:r>
      <w:r w:rsidR="006368E9">
        <w:rPr>
          <w:rFonts w:ascii="Times New Roman" w:hAnsi="Times New Roman"/>
        </w:rPr>
        <w:t xml:space="preserve">.  </w:t>
      </w:r>
      <w:r w:rsidR="00952A11">
        <w:rPr>
          <w:rFonts w:ascii="Times New Roman" w:hAnsi="Times New Roman"/>
        </w:rPr>
        <w:t xml:space="preserve">As a result, </w:t>
      </w:r>
      <w:r w:rsidR="002A0D70">
        <w:rPr>
          <w:rFonts w:ascii="Times New Roman" w:hAnsi="Times New Roman"/>
        </w:rPr>
        <w:t xml:space="preserve">simultaneously considering </w:t>
      </w:r>
      <w:r w:rsidR="004250EB">
        <w:rPr>
          <w:rFonts w:ascii="Times New Roman" w:hAnsi="Times New Roman"/>
        </w:rPr>
        <w:t xml:space="preserve">changes in </w:t>
      </w:r>
      <w:r w:rsidR="00B04296">
        <w:rPr>
          <w:rFonts w:ascii="Times New Roman" w:hAnsi="Times New Roman"/>
        </w:rPr>
        <w:t>depth of colonization</w:t>
      </w:r>
      <w:r w:rsidR="004250EB">
        <w:rPr>
          <w:rFonts w:ascii="Times New Roman" w:hAnsi="Times New Roman"/>
        </w:rPr>
        <w:t>, light attenuation,</w:t>
      </w:r>
      <w:r w:rsidR="00B04296">
        <w:rPr>
          <w:rFonts w:ascii="Times New Roman" w:hAnsi="Times New Roman"/>
        </w:rPr>
        <w:t xml:space="preserve"> and apparent light requirements </w:t>
      </w:r>
      <w:r>
        <w:rPr>
          <w:rFonts w:ascii="Times New Roman" w:hAnsi="Times New Roman"/>
        </w:rPr>
        <w:t xml:space="preserve">may be useful </w:t>
      </w:r>
      <w:r w:rsidR="00952A11">
        <w:rPr>
          <w:rFonts w:ascii="Times New Roman" w:hAnsi="Times New Roman"/>
        </w:rPr>
        <w:t xml:space="preserve">for understanding the status and trends </w:t>
      </w:r>
      <w:r w:rsidR="00B04296">
        <w:rPr>
          <w:rFonts w:ascii="Times New Roman" w:hAnsi="Times New Roman"/>
        </w:rPr>
        <w:t xml:space="preserve">related to </w:t>
      </w:r>
      <w:r w:rsidR="00952A11">
        <w:rPr>
          <w:rFonts w:ascii="Times New Roman" w:hAnsi="Times New Roman"/>
        </w:rPr>
        <w:t>seagrass habitats.</w:t>
      </w:r>
    </w:p>
    <w:p w14:paraId="7249BC45" w14:textId="2F3012F9" w:rsidR="00E23629" w:rsidRDefault="00E23629" w:rsidP="0069309F">
      <w:pPr>
        <w:spacing w:before="0" w:after="0" w:line="360" w:lineRule="auto"/>
        <w:ind w:firstLine="720"/>
        <w:rPr>
          <w:rFonts w:ascii="Times New Roman" w:hAnsi="Times New Roman"/>
        </w:rPr>
      </w:pPr>
      <w:r>
        <w:rPr>
          <w:rFonts w:ascii="Times New Roman" w:hAnsi="Times New Roman"/>
        </w:rPr>
        <w:t xml:space="preserve">This study has implications for both seagrass ecology and environmental management.  Scientifically, the ability to resolve patterns in several parameters related to depth of colonization </w:t>
      </w:r>
      <w:r>
        <w:rPr>
          <w:rFonts w:ascii="Times New Roman" w:hAnsi="Times New Roman"/>
        </w:rPr>
        <w:lastRenderedPageBreak/>
        <w:t xml:space="preserve">as well as % SI at the depth of colonization could be useful for generating testable hypotheses.  For example, persistent differences in spatial patterns of </w:t>
      </w:r>
      <w:r w:rsidR="00F759A2">
        <w:rPr>
          <w:rFonts w:ascii="Times New Roman" w:hAnsi="Times New Roman"/>
        </w:rPr>
        <w:t>depth distributions may suggest</w:t>
      </w:r>
      <w:r>
        <w:rPr>
          <w:rFonts w:ascii="Times New Roman" w:hAnsi="Times New Roman"/>
        </w:rPr>
        <w:t xml:space="preserve"> hypotheses regarding the causes and could stimulate research to identify </w:t>
      </w:r>
      <w:r w:rsidR="009C2E4B">
        <w:rPr>
          <w:rFonts w:ascii="Times New Roman" w:hAnsi="Times New Roman"/>
        </w:rPr>
        <w:t xml:space="preserve">local </w:t>
      </w:r>
      <w:r>
        <w:rPr>
          <w:rFonts w:ascii="Times New Roman" w:hAnsi="Times New Roman"/>
        </w:rPr>
        <w:t xml:space="preserve">drivers.  Similarly, we </w:t>
      </w:r>
      <w:r w:rsidR="009C2E4B">
        <w:rPr>
          <w:rFonts w:ascii="Times New Roman" w:hAnsi="Times New Roman"/>
        </w:rPr>
        <w:t xml:space="preserve">could </w:t>
      </w:r>
      <w:r>
        <w:rPr>
          <w:rFonts w:ascii="Times New Roman" w:hAnsi="Times New Roman"/>
        </w:rPr>
        <w:t>seek to better understand temporal changes in depth of colonization, but without a consistent approach</w:t>
      </w:r>
      <w:r w:rsidR="0089595B">
        <w:rPr>
          <w:rFonts w:ascii="Times New Roman" w:hAnsi="Times New Roman"/>
        </w:rPr>
        <w:t xml:space="preserve"> for quantifying</w:t>
      </w:r>
      <w:r>
        <w:rPr>
          <w:rFonts w:ascii="Times New Roman" w:hAnsi="Times New Roman"/>
        </w:rPr>
        <w:t xml:space="preserve">, we may not be aware of such changes.  For example, despite extensive documentation of changes in </w:t>
      </w:r>
      <w:r w:rsidR="003A5BDB">
        <w:rPr>
          <w:rFonts w:ascii="Times New Roman" w:hAnsi="Times New Roman"/>
        </w:rPr>
        <w:t xml:space="preserve">the area of </w:t>
      </w:r>
      <w:r>
        <w:rPr>
          <w:rFonts w:ascii="Times New Roman" w:hAnsi="Times New Roman"/>
        </w:rPr>
        <w:t xml:space="preserve">seagrass </w:t>
      </w:r>
      <w:r w:rsidR="003A5BDB">
        <w:rPr>
          <w:rFonts w:ascii="Times New Roman" w:hAnsi="Times New Roman"/>
        </w:rPr>
        <w:t xml:space="preserve">habitat </w:t>
      </w:r>
      <w:r>
        <w:rPr>
          <w:rFonts w:ascii="Times New Roman" w:hAnsi="Times New Roman"/>
        </w:rPr>
        <w:t xml:space="preserve">in Tampa Bay (Greening </w:t>
      </w:r>
      <w:r w:rsidR="00B6180C" w:rsidRPr="00B6180C">
        <w:rPr>
          <w:rFonts w:ascii="Times New Roman" w:hAnsi="Times New Roman"/>
        </w:rPr>
        <w:t>et al</w:t>
      </w:r>
      <w:r>
        <w:rPr>
          <w:rFonts w:ascii="Times New Roman" w:hAnsi="Times New Roman"/>
        </w:rPr>
        <w:t>. 2014)</w:t>
      </w:r>
      <w:r w:rsidR="004250EB">
        <w:rPr>
          <w:rFonts w:ascii="Times New Roman" w:hAnsi="Times New Roman"/>
        </w:rPr>
        <w:t xml:space="preserve"> and Chesapeake Bay (Orth et al. 2010)</w:t>
      </w:r>
      <w:r>
        <w:rPr>
          <w:rFonts w:ascii="Times New Roman" w:hAnsi="Times New Roman"/>
        </w:rPr>
        <w:t xml:space="preserve">, </w:t>
      </w:r>
      <w:r w:rsidR="003A5BDB">
        <w:rPr>
          <w:rFonts w:ascii="Times New Roman" w:hAnsi="Times New Roman"/>
        </w:rPr>
        <w:t xml:space="preserve">little attention has been given to </w:t>
      </w:r>
      <w:r w:rsidR="004250EB">
        <w:rPr>
          <w:rFonts w:ascii="Times New Roman" w:hAnsi="Times New Roman"/>
        </w:rPr>
        <w:t xml:space="preserve">associated </w:t>
      </w:r>
      <w:r w:rsidR="003A5BDB">
        <w:rPr>
          <w:rFonts w:ascii="Times New Roman" w:hAnsi="Times New Roman"/>
        </w:rPr>
        <w:t xml:space="preserve">trends in the depth distribution. </w:t>
      </w:r>
      <w:r w:rsidR="0027550D">
        <w:rPr>
          <w:rFonts w:ascii="Times New Roman" w:hAnsi="Times New Roman"/>
        </w:rPr>
        <w:t xml:space="preserve"> </w:t>
      </w:r>
      <w:r w:rsidR="004250EB">
        <w:rPr>
          <w:rFonts w:ascii="Times New Roman" w:hAnsi="Times New Roman"/>
        </w:rPr>
        <w:t>Our r</w:t>
      </w:r>
      <w:r w:rsidR="0027550D">
        <w:rPr>
          <w:rFonts w:ascii="Times New Roman" w:hAnsi="Times New Roman"/>
        </w:rPr>
        <w:t xml:space="preserve">esults in Fig. 10 demonstrate the novelty of our approach and its potential to describe </w:t>
      </w:r>
      <w:r w:rsidR="004250EB">
        <w:rPr>
          <w:rFonts w:ascii="Times New Roman" w:hAnsi="Times New Roman"/>
        </w:rPr>
        <w:t xml:space="preserve">these </w:t>
      </w:r>
      <w:r w:rsidR="0027550D">
        <w:rPr>
          <w:rFonts w:ascii="Times New Roman" w:hAnsi="Times New Roman"/>
        </w:rPr>
        <w:t>previously undocumented changes in</w:t>
      </w:r>
      <w:r w:rsidR="009C2E4B">
        <w:rPr>
          <w:rFonts w:ascii="Times New Roman" w:hAnsi="Times New Roman"/>
        </w:rPr>
        <w:t xml:space="preserve"> seagrass recovery from eutrophication impacts.</w:t>
      </w:r>
    </w:p>
    <w:p w14:paraId="216AAD13" w14:textId="31D1188F" w:rsidR="009C2E4B" w:rsidRDefault="00F759A2" w:rsidP="00D231C6">
      <w:pPr>
        <w:spacing w:before="0" w:after="0" w:line="360" w:lineRule="auto"/>
        <w:ind w:firstLine="720"/>
        <w:rPr>
          <w:rFonts w:ascii="Times New Roman" w:hAnsi="Times New Roman"/>
        </w:rPr>
      </w:pPr>
      <w:r>
        <w:rPr>
          <w:rFonts w:ascii="Times New Roman" w:hAnsi="Times New Roman"/>
        </w:rPr>
        <w:t xml:space="preserve">There are several </w:t>
      </w:r>
      <w:r w:rsidR="009C2E4B">
        <w:rPr>
          <w:rFonts w:ascii="Times New Roman" w:hAnsi="Times New Roman"/>
        </w:rPr>
        <w:t xml:space="preserve">important management implications </w:t>
      </w:r>
      <w:r>
        <w:rPr>
          <w:rFonts w:ascii="Times New Roman" w:hAnsi="Times New Roman"/>
        </w:rPr>
        <w:t xml:space="preserve">related to our </w:t>
      </w:r>
      <w:r w:rsidR="009C2E4B">
        <w:rPr>
          <w:rFonts w:ascii="Times New Roman" w:hAnsi="Times New Roman"/>
        </w:rPr>
        <w:t>method and results</w:t>
      </w:r>
      <w:r>
        <w:rPr>
          <w:rFonts w:ascii="Times New Roman" w:hAnsi="Times New Roman"/>
        </w:rPr>
        <w:t xml:space="preserve">.  </w:t>
      </w:r>
      <w:r w:rsidR="00D231C6">
        <w:rPr>
          <w:rFonts w:ascii="Times New Roman" w:hAnsi="Times New Roman"/>
        </w:rPr>
        <w:t xml:space="preserve">Localized </w:t>
      </w:r>
      <w:r>
        <w:rPr>
          <w:rFonts w:ascii="Times New Roman" w:hAnsi="Times New Roman"/>
        </w:rPr>
        <w:t>patterns in depth of colonization</w:t>
      </w:r>
      <w:r w:rsidR="001F328B">
        <w:rPr>
          <w:rFonts w:ascii="Times New Roman" w:hAnsi="Times New Roman"/>
        </w:rPr>
        <w:t>,</w:t>
      </w:r>
      <w:r>
        <w:rPr>
          <w:rFonts w:ascii="Times New Roman" w:hAnsi="Times New Roman"/>
        </w:rPr>
        <w:t xml:space="preserve"> such as in the case of the Steinhatchee River outflow</w:t>
      </w:r>
      <w:r w:rsidR="001F328B">
        <w:rPr>
          <w:rFonts w:ascii="Times New Roman" w:hAnsi="Times New Roman"/>
        </w:rPr>
        <w:t>,</w:t>
      </w:r>
      <w:r>
        <w:rPr>
          <w:rFonts w:ascii="Times New Roman" w:hAnsi="Times New Roman"/>
        </w:rPr>
        <w:t xml:space="preserve"> illustrate that management goals related to seagrass depth distribution and </w:t>
      </w:r>
      <w:r w:rsidR="0036393D">
        <w:rPr>
          <w:rFonts w:ascii="Times New Roman" w:hAnsi="Times New Roman"/>
        </w:rPr>
        <w:t>light attenuation</w:t>
      </w:r>
      <w:r>
        <w:rPr>
          <w:rFonts w:ascii="Times New Roman" w:hAnsi="Times New Roman"/>
        </w:rPr>
        <w:t xml:space="preserve"> may not be applicable </w:t>
      </w:r>
      <w:r w:rsidR="00957A24">
        <w:rPr>
          <w:rFonts w:ascii="Times New Roman" w:hAnsi="Times New Roman"/>
        </w:rPr>
        <w:t xml:space="preserve">in </w:t>
      </w:r>
      <w:r>
        <w:rPr>
          <w:rFonts w:ascii="Times New Roman" w:hAnsi="Times New Roman"/>
        </w:rPr>
        <w:t xml:space="preserve">water quality segments </w:t>
      </w:r>
      <w:r w:rsidR="00957A24">
        <w:rPr>
          <w:rFonts w:ascii="Times New Roman" w:hAnsi="Times New Roman"/>
        </w:rPr>
        <w:t xml:space="preserve">that are </w:t>
      </w:r>
      <w:r>
        <w:rPr>
          <w:rFonts w:ascii="Times New Roman" w:hAnsi="Times New Roman"/>
        </w:rPr>
        <w:t xml:space="preserve">drawn without considering local drivers.  At a slightly larger scale, differences among segments and among entire estuaries show that </w:t>
      </w:r>
      <w:r w:rsidR="009C2E4B">
        <w:rPr>
          <w:rFonts w:ascii="Times New Roman" w:hAnsi="Times New Roman"/>
        </w:rPr>
        <w:t xml:space="preserve">it </w:t>
      </w:r>
      <w:r>
        <w:rPr>
          <w:rFonts w:ascii="Times New Roman" w:hAnsi="Times New Roman"/>
        </w:rPr>
        <w:t xml:space="preserve">can </w:t>
      </w:r>
      <w:r w:rsidR="009C2E4B">
        <w:rPr>
          <w:rFonts w:ascii="Times New Roman" w:hAnsi="Times New Roman"/>
        </w:rPr>
        <w:t xml:space="preserve">be both important and possible to consider local differences in the water quality requirements for </w:t>
      </w:r>
      <w:r w:rsidR="005C537F">
        <w:rPr>
          <w:rFonts w:ascii="Times New Roman" w:hAnsi="Times New Roman"/>
        </w:rPr>
        <w:t>seagrass</w:t>
      </w:r>
      <w:r>
        <w:rPr>
          <w:rFonts w:ascii="Times New Roman" w:hAnsi="Times New Roman"/>
        </w:rPr>
        <w:t>es when developing and evaluating water quality goals over time</w:t>
      </w:r>
      <w:r w:rsidR="005C537F">
        <w:rPr>
          <w:rFonts w:ascii="Times New Roman" w:hAnsi="Times New Roman"/>
        </w:rPr>
        <w:t xml:space="preserve">.  </w:t>
      </w:r>
      <w:r>
        <w:rPr>
          <w:rFonts w:ascii="Times New Roman" w:hAnsi="Times New Roman"/>
        </w:rPr>
        <w:t xml:space="preserve">Even though </w:t>
      </w:r>
      <w:r w:rsidR="005C537F">
        <w:rPr>
          <w:rFonts w:ascii="Times New Roman" w:hAnsi="Times New Roman"/>
        </w:rPr>
        <w:t xml:space="preserve">seagrasses are affected by factors other than </w:t>
      </w:r>
      <w:r w:rsidR="0036393D">
        <w:rPr>
          <w:rFonts w:ascii="Times New Roman" w:hAnsi="Times New Roman"/>
        </w:rPr>
        <w:t>light attenuation</w:t>
      </w:r>
      <w:r w:rsidR="005C537F">
        <w:rPr>
          <w:rFonts w:ascii="Times New Roman" w:hAnsi="Times New Roman"/>
        </w:rPr>
        <w:t>, resistance and resilience in the face of multiple stressors can be influenced by the physiological and energetic changes affected by light availability</w:t>
      </w:r>
      <w:r>
        <w:rPr>
          <w:rFonts w:ascii="Times New Roman" w:hAnsi="Times New Roman"/>
        </w:rPr>
        <w:t xml:space="preserve"> </w:t>
      </w:r>
      <w:r w:rsidR="005C537F">
        <w:rPr>
          <w:rFonts w:ascii="Times New Roman" w:hAnsi="Times New Roman"/>
        </w:rPr>
        <w:t xml:space="preserve">(Burkholder </w:t>
      </w:r>
      <w:r w:rsidR="00B6180C" w:rsidRPr="00B6180C">
        <w:rPr>
          <w:rFonts w:ascii="Times New Roman" w:hAnsi="Times New Roman"/>
        </w:rPr>
        <w:t>et al</w:t>
      </w:r>
      <w:r w:rsidR="005C537F">
        <w:rPr>
          <w:rFonts w:ascii="Times New Roman" w:hAnsi="Times New Roman"/>
        </w:rPr>
        <w:t xml:space="preserve">. 2007).  In the case of Tampa Bay, light availability </w:t>
      </w:r>
      <w:r w:rsidR="00D231C6">
        <w:rPr>
          <w:rFonts w:ascii="Times New Roman" w:hAnsi="Times New Roman"/>
        </w:rPr>
        <w:t xml:space="preserve">generally </w:t>
      </w:r>
      <w:r w:rsidR="005C537F">
        <w:rPr>
          <w:rFonts w:ascii="Times New Roman" w:hAnsi="Times New Roman"/>
        </w:rPr>
        <w:t xml:space="preserve">exceeds </w:t>
      </w:r>
      <w:r w:rsidR="00D231C6">
        <w:rPr>
          <w:rFonts w:ascii="Times New Roman" w:hAnsi="Times New Roman"/>
        </w:rPr>
        <w:t xml:space="preserve">seagrass light requirements estimated </w:t>
      </w:r>
      <w:r w:rsidR="005C537F">
        <w:rPr>
          <w:rFonts w:ascii="Times New Roman" w:hAnsi="Times New Roman"/>
        </w:rPr>
        <w:t xml:space="preserve">in the early 1990s.  This may have </w:t>
      </w:r>
      <w:r w:rsidR="00D5664C">
        <w:rPr>
          <w:rFonts w:ascii="Times New Roman" w:hAnsi="Times New Roman"/>
        </w:rPr>
        <w:t xml:space="preserve">sustained </w:t>
      </w:r>
      <w:r w:rsidR="005C537F">
        <w:rPr>
          <w:rFonts w:ascii="Times New Roman" w:hAnsi="Times New Roman"/>
        </w:rPr>
        <w:t xml:space="preserve">the </w:t>
      </w:r>
      <w:r w:rsidR="00D231C6">
        <w:rPr>
          <w:rFonts w:ascii="Times New Roman" w:hAnsi="Times New Roman"/>
        </w:rPr>
        <w:t xml:space="preserve">seagrass </w:t>
      </w:r>
      <w:r w:rsidR="00D5664C">
        <w:rPr>
          <w:rFonts w:ascii="Times New Roman" w:hAnsi="Times New Roman"/>
        </w:rPr>
        <w:t>recovery</w:t>
      </w:r>
      <w:r w:rsidR="00D231C6">
        <w:rPr>
          <w:rFonts w:ascii="Times New Roman" w:hAnsi="Times New Roman"/>
        </w:rPr>
        <w:t xml:space="preserve">, which accelerated following a brief </w:t>
      </w:r>
      <w:r w:rsidR="00D5664C">
        <w:rPr>
          <w:rFonts w:ascii="Times New Roman" w:hAnsi="Times New Roman"/>
        </w:rPr>
        <w:t>E</w:t>
      </w:r>
      <w:r w:rsidR="00D231C6">
        <w:rPr>
          <w:rFonts w:ascii="Times New Roman" w:hAnsi="Times New Roman"/>
        </w:rPr>
        <w:t>NSO-</w:t>
      </w:r>
      <w:r w:rsidR="00D5664C">
        <w:rPr>
          <w:rFonts w:ascii="Times New Roman" w:hAnsi="Times New Roman"/>
        </w:rPr>
        <w:t xml:space="preserve">related </w:t>
      </w:r>
      <w:r w:rsidR="00D231C6">
        <w:rPr>
          <w:rFonts w:ascii="Times New Roman" w:hAnsi="Times New Roman"/>
        </w:rPr>
        <w:t xml:space="preserve">period of </w:t>
      </w:r>
      <w:r w:rsidR="003D4FCB">
        <w:rPr>
          <w:rFonts w:ascii="Times New Roman" w:hAnsi="Times New Roman"/>
        </w:rPr>
        <w:t xml:space="preserve">increased </w:t>
      </w:r>
      <w:r w:rsidR="00D231C6">
        <w:rPr>
          <w:rFonts w:ascii="Times New Roman" w:hAnsi="Times New Roman"/>
        </w:rPr>
        <w:t xml:space="preserve">river flow and </w:t>
      </w:r>
      <w:r w:rsidR="0036393D">
        <w:rPr>
          <w:rFonts w:ascii="Times New Roman" w:hAnsi="Times New Roman"/>
        </w:rPr>
        <w:t>increased light attenuation</w:t>
      </w:r>
      <w:r w:rsidR="00D231C6">
        <w:rPr>
          <w:rFonts w:ascii="Times New Roman" w:hAnsi="Times New Roman"/>
        </w:rPr>
        <w:t xml:space="preserve"> in the late 1990s (Greening </w:t>
      </w:r>
      <w:r w:rsidR="00B6180C" w:rsidRPr="00B6180C">
        <w:rPr>
          <w:rFonts w:ascii="Times New Roman" w:hAnsi="Times New Roman"/>
        </w:rPr>
        <w:t>et al</w:t>
      </w:r>
      <w:r w:rsidR="00D231C6">
        <w:rPr>
          <w:rFonts w:ascii="Times New Roman" w:hAnsi="Times New Roman"/>
        </w:rPr>
        <w:t>. 2014).</w:t>
      </w:r>
    </w:p>
    <w:p w14:paraId="132367B4" w14:textId="77777777" w:rsidR="008008A2" w:rsidRDefault="008008A2" w:rsidP="0069309F">
      <w:pPr>
        <w:spacing w:before="0"/>
        <w:rPr>
          <w:rFonts w:ascii="Times New Roman" w:hAnsi="Times New Roman"/>
          <w:b/>
        </w:rPr>
      </w:pPr>
    </w:p>
    <w:p w14:paraId="19B8D6EC" w14:textId="77777777" w:rsidR="00160C93" w:rsidRDefault="00160C93" w:rsidP="0069309F">
      <w:pPr>
        <w:spacing w:before="0"/>
        <w:rPr>
          <w:rFonts w:ascii="Times New Roman" w:hAnsi="Times New Roman"/>
        </w:rPr>
      </w:pPr>
      <w:r>
        <w:rPr>
          <w:rFonts w:ascii="Times New Roman" w:hAnsi="Times New Roman"/>
          <w:b/>
        </w:rPr>
        <w:t>Acknowledgments</w:t>
      </w:r>
    </w:p>
    <w:p w14:paraId="6319ECF4" w14:textId="03DD344F" w:rsidR="00160C93" w:rsidRPr="00160C93" w:rsidRDefault="000F0E5E" w:rsidP="000F0E5E">
      <w:pPr>
        <w:spacing w:before="0" w:after="0" w:line="360" w:lineRule="auto"/>
        <w:rPr>
          <w:rFonts w:ascii="Times New Roman" w:hAnsi="Times New Roman"/>
        </w:rPr>
      </w:pPr>
      <w:r>
        <w:rPr>
          <w:rFonts w:ascii="Times New Roman" w:hAnsi="Times New Roman"/>
        </w:rPr>
        <w:t xml:space="preserve">We thank Dr. Peter Tango </w:t>
      </w:r>
      <w:r w:rsidR="0089595B">
        <w:rPr>
          <w:rFonts w:ascii="Times New Roman" w:hAnsi="Times New Roman"/>
        </w:rPr>
        <w:t xml:space="preserve">and two anonymous reviewers </w:t>
      </w:r>
      <w:r>
        <w:rPr>
          <w:rFonts w:ascii="Times New Roman" w:hAnsi="Times New Roman"/>
        </w:rPr>
        <w:t xml:space="preserve">for </w:t>
      </w:r>
      <w:r w:rsidR="0089595B">
        <w:rPr>
          <w:rFonts w:ascii="Times New Roman" w:hAnsi="Times New Roman"/>
        </w:rPr>
        <w:t xml:space="preserve">helpful </w:t>
      </w:r>
      <w:r w:rsidR="00DF5E1D">
        <w:rPr>
          <w:rFonts w:ascii="Times New Roman" w:hAnsi="Times New Roman"/>
        </w:rPr>
        <w:t xml:space="preserve">comments on the </w:t>
      </w:r>
      <w:r>
        <w:rPr>
          <w:rFonts w:ascii="Times New Roman" w:hAnsi="Times New Roman"/>
        </w:rPr>
        <w:t>manuscript.  The views expressed in this article are those of the authors and do not necessarily reflect the views or policies of the U.S. Environmental Protection Agency.</w:t>
      </w:r>
    </w:p>
    <w:p w14:paraId="75D5A21A" w14:textId="77777777" w:rsidR="008008A2" w:rsidRDefault="008008A2" w:rsidP="0069309F">
      <w:pPr>
        <w:spacing w:before="0"/>
        <w:rPr>
          <w:rFonts w:ascii="Times New Roman" w:hAnsi="Times New Roman"/>
          <w:b/>
        </w:rPr>
      </w:pPr>
    </w:p>
    <w:p w14:paraId="74A448F2" w14:textId="77777777" w:rsidR="002D75BF" w:rsidRPr="002D75BF" w:rsidRDefault="002D75BF" w:rsidP="0069309F">
      <w:pPr>
        <w:spacing w:before="0"/>
        <w:rPr>
          <w:rFonts w:ascii="Times New Roman" w:hAnsi="Times New Roman"/>
          <w:b/>
        </w:rPr>
      </w:pPr>
      <w:r>
        <w:rPr>
          <w:rFonts w:ascii="Times New Roman" w:hAnsi="Times New Roman"/>
          <w:b/>
        </w:rPr>
        <w:t>References</w:t>
      </w:r>
    </w:p>
    <w:p w14:paraId="5D8F52D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lastRenderedPageBreak/>
        <w:t xml:space="preserve">Barko, J.W., D.G. Hardin, and M.S. Matthews. 1982. Growth and morphology of submersed freshwater macrophytes in relation to light and temperature. </w:t>
      </w:r>
      <w:r w:rsidRPr="001619B6">
        <w:rPr>
          <w:rFonts w:ascii="Times New Roman" w:hAnsi="Times New Roman"/>
          <w:i/>
        </w:rPr>
        <w:t xml:space="preserve">Canadian Journal of Botany </w:t>
      </w:r>
      <w:r w:rsidRPr="001619B6">
        <w:rPr>
          <w:rFonts w:ascii="Times New Roman" w:hAnsi="Times New Roman"/>
        </w:rPr>
        <w:t>60: 877–887.</w:t>
      </w:r>
    </w:p>
    <w:p w14:paraId="5E6AD84D" w14:textId="2290500E" w:rsidR="00997053" w:rsidRPr="001619B6" w:rsidRDefault="00997053" w:rsidP="006E5FC6">
      <w:pPr>
        <w:spacing w:before="0"/>
        <w:ind w:left="720" w:hanging="720"/>
        <w:rPr>
          <w:rFonts w:ascii="Times New Roman" w:hAnsi="Times New Roman"/>
        </w:rPr>
      </w:pPr>
      <w:r>
        <w:rPr>
          <w:rFonts w:ascii="Times New Roman" w:hAnsi="Times New Roman"/>
        </w:rPr>
        <w:t>Bates, D.M., and J.</w:t>
      </w:r>
      <w:r w:rsidRPr="001619B6">
        <w:rPr>
          <w:rFonts w:ascii="Times New Roman" w:hAnsi="Times New Roman"/>
        </w:rPr>
        <w:t xml:space="preserve">M. Chambers. 1992. Nonlinear models, p. 421–454. </w:t>
      </w:r>
      <w:r w:rsidRPr="00465646">
        <w:rPr>
          <w:rFonts w:ascii="Times New Roman" w:hAnsi="Times New Roman"/>
        </w:rPr>
        <w:t>In</w:t>
      </w:r>
      <w:r w:rsidR="00465646">
        <w:rPr>
          <w:rFonts w:ascii="Times New Roman" w:hAnsi="Times New Roman"/>
        </w:rPr>
        <w:t>:</w:t>
      </w:r>
      <w:r w:rsidRPr="001619B6">
        <w:rPr>
          <w:rFonts w:ascii="Times New Roman" w:hAnsi="Times New Roman"/>
        </w:rPr>
        <w:t xml:space="preserve"> </w:t>
      </w:r>
      <w:r w:rsidR="00910D26" w:rsidRPr="00465646">
        <w:rPr>
          <w:rFonts w:ascii="Times New Roman" w:hAnsi="Times New Roman"/>
          <w:u w:val="single"/>
        </w:rPr>
        <w:t>Statistical models in S</w:t>
      </w:r>
      <w:r w:rsidR="00910D26">
        <w:rPr>
          <w:rFonts w:ascii="Times New Roman" w:hAnsi="Times New Roman"/>
        </w:rPr>
        <w:t xml:space="preserve">, </w:t>
      </w:r>
      <w:r w:rsidRPr="001619B6">
        <w:rPr>
          <w:rFonts w:ascii="Times New Roman" w:hAnsi="Times New Roman"/>
        </w:rPr>
        <w:t xml:space="preserve">J.M. </w:t>
      </w:r>
      <w:r w:rsidR="00910D26">
        <w:rPr>
          <w:rFonts w:ascii="Times New Roman" w:hAnsi="Times New Roman"/>
        </w:rPr>
        <w:t>Chambers and T.J. Hastie</w:t>
      </w:r>
      <w:r w:rsidR="00465646">
        <w:rPr>
          <w:rFonts w:ascii="Times New Roman" w:hAnsi="Times New Roman"/>
        </w:rPr>
        <w:t xml:space="preserve"> (eds.)</w:t>
      </w:r>
      <w:r w:rsidR="00910D26">
        <w:rPr>
          <w:rFonts w:ascii="Times New Roman" w:hAnsi="Times New Roman"/>
        </w:rPr>
        <w:t xml:space="preserve">, </w:t>
      </w:r>
      <w:r w:rsidR="00465646">
        <w:rPr>
          <w:rFonts w:ascii="Times New Roman" w:hAnsi="Times New Roman"/>
        </w:rPr>
        <w:t xml:space="preserve">pp. </w:t>
      </w:r>
      <w:r w:rsidR="00910D26">
        <w:rPr>
          <w:rFonts w:ascii="Times New Roman" w:hAnsi="Times New Roman"/>
        </w:rPr>
        <w:t xml:space="preserve">421-454. Pacific Grove, California: </w:t>
      </w:r>
      <w:r w:rsidRPr="001619B6">
        <w:rPr>
          <w:rFonts w:ascii="Times New Roman" w:hAnsi="Times New Roman"/>
        </w:rPr>
        <w:t>Wadsworth</w:t>
      </w:r>
      <w:r w:rsidR="00910D26">
        <w:rPr>
          <w:rFonts w:ascii="Times New Roman" w:hAnsi="Times New Roman"/>
        </w:rPr>
        <w:t xml:space="preserve"> and </w:t>
      </w:r>
      <w:r w:rsidRPr="001619B6">
        <w:rPr>
          <w:rFonts w:ascii="Times New Roman" w:hAnsi="Times New Roman"/>
        </w:rPr>
        <w:t>Brooks/Cole.</w:t>
      </w:r>
    </w:p>
    <w:p w14:paraId="73D28A72" w14:textId="585D3B65" w:rsidR="00465646" w:rsidRDefault="00ED4A80" w:rsidP="006E5FC6">
      <w:pPr>
        <w:spacing w:before="0"/>
        <w:ind w:left="720" w:hanging="720"/>
        <w:rPr>
          <w:rFonts w:ascii="Times New Roman" w:hAnsi="Times New Roman"/>
        </w:rPr>
      </w:pPr>
      <w:r>
        <w:rPr>
          <w:rFonts w:ascii="Times New Roman" w:hAnsi="Times New Roman"/>
        </w:rPr>
        <w:t>Batiuk, R.A., R.J. Orth, K. Moore, W.C. Dennison, J.C. Stevenson, L.W. Staver, V. Carter, N.B. Rybicki, R.</w:t>
      </w:r>
      <w:r w:rsidR="00465646" w:rsidRPr="00465646">
        <w:rPr>
          <w:rFonts w:ascii="Times New Roman" w:hAnsi="Times New Roman"/>
        </w:rPr>
        <w:t>E. Hickman, S. Kollar, S. Bieber and P. Heasly</w:t>
      </w:r>
      <w:r w:rsidR="00465646">
        <w:rPr>
          <w:rFonts w:ascii="Times New Roman" w:hAnsi="Times New Roman"/>
        </w:rPr>
        <w:t>.</w:t>
      </w:r>
      <w:r w:rsidR="00465646" w:rsidRPr="00465646">
        <w:rPr>
          <w:rFonts w:ascii="Times New Roman" w:hAnsi="Times New Roman"/>
        </w:rPr>
        <w:t xml:space="preserve"> </w:t>
      </w:r>
      <w:r w:rsidR="00465646">
        <w:rPr>
          <w:rFonts w:ascii="Times New Roman" w:hAnsi="Times New Roman"/>
        </w:rPr>
        <w:t>1992</w:t>
      </w:r>
      <w:r w:rsidR="00465646" w:rsidRPr="00465646">
        <w:rPr>
          <w:rFonts w:ascii="Times New Roman" w:hAnsi="Times New Roman"/>
        </w:rPr>
        <w:t>. Chesapeake Bay Submerged Aquatic Vegetation Habitat Requirements and Restoration Targets: A Technical Synthesis. Annapolis, MD, US Environmental Protection Agency, Chesapeake Bay Program Office: 190 pp.</w:t>
      </w:r>
    </w:p>
    <w:p w14:paraId="74AF1256" w14:textId="699F8A72" w:rsidR="009C21B9" w:rsidRDefault="004F5A3E" w:rsidP="006E5FC6">
      <w:pPr>
        <w:spacing w:before="0"/>
        <w:ind w:left="720" w:hanging="720"/>
        <w:rPr>
          <w:rFonts w:ascii="Times New Roman" w:hAnsi="Times New Roman"/>
        </w:rPr>
      </w:pPr>
      <w:r w:rsidRPr="004F5A3E">
        <w:rPr>
          <w:rFonts w:ascii="Times New Roman" w:hAnsi="Times New Roman"/>
        </w:rPr>
        <w:t>Beck</w:t>
      </w:r>
      <w:r w:rsidR="00ED4A80">
        <w:rPr>
          <w:rFonts w:ascii="Times New Roman" w:hAnsi="Times New Roman"/>
        </w:rPr>
        <w:t>, M.</w:t>
      </w:r>
      <w:r>
        <w:rPr>
          <w:rFonts w:ascii="Times New Roman" w:hAnsi="Times New Roman"/>
        </w:rPr>
        <w:t>W.</w:t>
      </w:r>
      <w:r w:rsidR="00ED4A80">
        <w:rPr>
          <w:rFonts w:ascii="Times New Roman" w:hAnsi="Times New Roman"/>
        </w:rPr>
        <w:t>, and J.</w:t>
      </w:r>
      <w:r>
        <w:rPr>
          <w:rFonts w:ascii="Times New Roman" w:hAnsi="Times New Roman"/>
        </w:rPr>
        <w:t>D. Hagy</w:t>
      </w:r>
      <w:r w:rsidR="00ED4A80">
        <w:rPr>
          <w:rFonts w:ascii="Times New Roman" w:hAnsi="Times New Roman"/>
        </w:rPr>
        <w:t xml:space="preserve"> III</w:t>
      </w:r>
      <w:r>
        <w:rPr>
          <w:rFonts w:ascii="Times New Roman" w:hAnsi="Times New Roman"/>
        </w:rPr>
        <w:t xml:space="preserve">. 2015. </w:t>
      </w:r>
      <w:r w:rsidRPr="004F5A3E">
        <w:rPr>
          <w:rFonts w:ascii="Times New Roman" w:hAnsi="Times New Roman"/>
        </w:rPr>
        <w:t xml:space="preserve">Adaptation of a </w:t>
      </w:r>
      <w:r>
        <w:rPr>
          <w:rFonts w:ascii="Times New Roman" w:hAnsi="Times New Roman"/>
        </w:rPr>
        <w:t>weighted regression approach to evaluate water quality trends in an estuary.</w:t>
      </w:r>
      <w:r w:rsidRPr="004F5A3E">
        <w:rPr>
          <w:rFonts w:ascii="Times New Roman" w:hAnsi="Times New Roman"/>
        </w:rPr>
        <w:t xml:space="preserve"> </w:t>
      </w:r>
      <w:r w:rsidRPr="009C21B9">
        <w:rPr>
          <w:rFonts w:ascii="Times New Roman" w:hAnsi="Times New Roman"/>
          <w:i/>
        </w:rPr>
        <w:t>Environmental Modeling &amp; Assessment</w:t>
      </w:r>
      <w:r w:rsidRPr="004F5A3E">
        <w:rPr>
          <w:rFonts w:ascii="Times New Roman" w:hAnsi="Times New Roman"/>
        </w:rPr>
        <w:t xml:space="preserve"> 20(6): 637-655.</w:t>
      </w:r>
    </w:p>
    <w:p w14:paraId="43F8F104" w14:textId="05DB2539" w:rsidR="00997053" w:rsidRPr="001619B6" w:rsidRDefault="00997053" w:rsidP="006E5FC6">
      <w:pPr>
        <w:spacing w:before="0"/>
        <w:ind w:left="720" w:hanging="720"/>
        <w:rPr>
          <w:rFonts w:ascii="Times New Roman" w:hAnsi="Times New Roman"/>
        </w:rPr>
      </w:pPr>
      <w:r>
        <w:rPr>
          <w:rFonts w:ascii="Times New Roman" w:hAnsi="Times New Roman"/>
        </w:rPr>
        <w:t>Bivand, R.S., E.</w:t>
      </w:r>
      <w:r w:rsidRPr="001619B6">
        <w:rPr>
          <w:rFonts w:ascii="Times New Roman" w:hAnsi="Times New Roman"/>
        </w:rPr>
        <w:t xml:space="preserve">J. Pebesma, and V. Gómez-Rubio. 2008. </w:t>
      </w:r>
      <w:r w:rsidRPr="00465646">
        <w:rPr>
          <w:rFonts w:ascii="Times New Roman" w:hAnsi="Times New Roman"/>
          <w:u w:val="single"/>
        </w:rPr>
        <w:t>Appli</w:t>
      </w:r>
      <w:r w:rsidR="00910D26" w:rsidRPr="00465646">
        <w:rPr>
          <w:rFonts w:ascii="Times New Roman" w:hAnsi="Times New Roman"/>
          <w:u w:val="single"/>
        </w:rPr>
        <w:t>ed spatial data analysis with R</w:t>
      </w:r>
      <w:r w:rsidR="00910D26">
        <w:rPr>
          <w:rFonts w:ascii="Times New Roman" w:hAnsi="Times New Roman"/>
        </w:rPr>
        <w:t>. New York:</w:t>
      </w:r>
      <w:r w:rsidRPr="001619B6">
        <w:rPr>
          <w:rFonts w:ascii="Times New Roman" w:hAnsi="Times New Roman"/>
        </w:rPr>
        <w:t xml:space="preserve"> Springer.</w:t>
      </w:r>
    </w:p>
    <w:p w14:paraId="404307A3"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Bivand, R., and C. Rundel. 2014. rgeos: Interface to geometry engine - open source (gEOS),</w:t>
      </w:r>
      <w:r w:rsidR="00910D26">
        <w:rPr>
          <w:rFonts w:ascii="Times New Roman" w:hAnsi="Times New Roman"/>
        </w:rPr>
        <w:t xml:space="preserve"> R package version 0.3-8. </w:t>
      </w:r>
      <w:hyperlink r:id="rId18" w:history="1">
        <w:r w:rsidR="00910D26" w:rsidRPr="00660DD2">
          <w:rPr>
            <w:rStyle w:val="Hyperlink"/>
            <w:rFonts w:ascii="Times New Roman" w:hAnsi="Times New Roman"/>
          </w:rPr>
          <w:t>http://CRAN.R-project.org/package=rgeos</w:t>
        </w:r>
      </w:hyperlink>
      <w:r w:rsidR="00910D26">
        <w:rPr>
          <w:rFonts w:ascii="Times New Roman" w:hAnsi="Times New Roman"/>
        </w:rPr>
        <w:t>. Accessed July 1, 2015.</w:t>
      </w:r>
    </w:p>
    <w:p w14:paraId="2ED1AD73" w14:textId="72C5E623" w:rsidR="00EA384A" w:rsidRDefault="00ED4A80" w:rsidP="006E5FC6">
      <w:pPr>
        <w:spacing w:before="0"/>
        <w:ind w:left="720" w:hanging="720"/>
        <w:rPr>
          <w:rFonts w:ascii="Times New Roman" w:hAnsi="Times New Roman"/>
        </w:rPr>
      </w:pPr>
      <w:r>
        <w:rPr>
          <w:rFonts w:ascii="Times New Roman" w:hAnsi="Times New Roman"/>
        </w:rPr>
        <w:t>Burkholder, J.M., D.A. Tomasko, and B.</w:t>
      </w:r>
      <w:r w:rsidR="00465646">
        <w:rPr>
          <w:rFonts w:ascii="Times New Roman" w:hAnsi="Times New Roman"/>
        </w:rPr>
        <w:t>W. Touchette 2007. Seagrasses and eutrophication.</w:t>
      </w:r>
      <w:r w:rsidR="00EA384A" w:rsidRPr="00EA384A">
        <w:rPr>
          <w:rFonts w:ascii="Times New Roman" w:hAnsi="Times New Roman"/>
        </w:rPr>
        <w:t xml:space="preserve"> </w:t>
      </w:r>
      <w:r w:rsidR="00EA384A" w:rsidRPr="00465646">
        <w:rPr>
          <w:rFonts w:ascii="Times New Roman" w:hAnsi="Times New Roman"/>
          <w:i/>
        </w:rPr>
        <w:t>Journal of Experimental Marine Biology and Ecology</w:t>
      </w:r>
      <w:r w:rsidR="00EA384A" w:rsidRPr="00EA384A">
        <w:rPr>
          <w:rFonts w:ascii="Times New Roman" w:hAnsi="Times New Roman"/>
        </w:rPr>
        <w:t xml:space="preserve"> 350(1-2): 46-72.</w:t>
      </w:r>
    </w:p>
    <w:p w14:paraId="2790B00C" w14:textId="3C1E1CE3" w:rsidR="00997053" w:rsidRPr="001619B6" w:rsidRDefault="00092AE7" w:rsidP="006E5FC6">
      <w:pPr>
        <w:spacing w:before="0"/>
        <w:ind w:left="720" w:hanging="720"/>
        <w:rPr>
          <w:rFonts w:ascii="Times New Roman" w:hAnsi="Times New Roman"/>
        </w:rPr>
      </w:pPr>
      <w:r>
        <w:rPr>
          <w:rFonts w:ascii="Times New Roman" w:hAnsi="Times New Roman"/>
        </w:rPr>
        <w:t>Chen, Z., F.</w:t>
      </w:r>
      <w:r w:rsidR="00997053" w:rsidRPr="001619B6">
        <w:rPr>
          <w:rFonts w:ascii="Times New Roman" w:hAnsi="Times New Roman"/>
        </w:rPr>
        <w:t xml:space="preserve">E. Muller-Karger, and C. Hu. 2007. Remote sensing of water clarity in Tampa Bay. </w:t>
      </w:r>
      <w:r w:rsidR="00997053" w:rsidRPr="00910D26">
        <w:rPr>
          <w:rFonts w:ascii="Times New Roman" w:hAnsi="Times New Roman"/>
          <w:i/>
        </w:rPr>
        <w:t>Remote Sensing of Environment</w:t>
      </w:r>
      <w:r w:rsidR="00997053" w:rsidRPr="001619B6">
        <w:rPr>
          <w:rFonts w:ascii="Times New Roman" w:hAnsi="Times New Roman"/>
        </w:rPr>
        <w:t xml:space="preserve"> 109: 249–259.</w:t>
      </w:r>
    </w:p>
    <w:p w14:paraId="74BE88EF" w14:textId="7415BE04" w:rsidR="00997053" w:rsidRPr="001619B6" w:rsidRDefault="00ED4A80" w:rsidP="006E5FC6">
      <w:pPr>
        <w:spacing w:before="0"/>
        <w:ind w:left="720" w:hanging="720"/>
        <w:rPr>
          <w:rFonts w:ascii="Times New Roman" w:hAnsi="Times New Roman"/>
        </w:rPr>
      </w:pPr>
      <w:r>
        <w:rPr>
          <w:rFonts w:ascii="Times New Roman" w:hAnsi="Times New Roman"/>
        </w:rPr>
        <w:t>Choice, Z.D., T.K. Frazer, and C.</w:t>
      </w:r>
      <w:r w:rsidR="00997053" w:rsidRPr="001619B6">
        <w:rPr>
          <w:rFonts w:ascii="Times New Roman" w:hAnsi="Times New Roman"/>
        </w:rPr>
        <w:t xml:space="preserve">A. Jacoby. 2014. Light requirements of seagrasses determined from historical records of light attenuation along the Gulf coast of peninsular Florida. </w:t>
      </w:r>
      <w:r w:rsidR="00997053" w:rsidRPr="00910D26">
        <w:rPr>
          <w:rFonts w:ascii="Times New Roman" w:hAnsi="Times New Roman"/>
          <w:i/>
        </w:rPr>
        <w:t>Marine Pollution Bulletin</w:t>
      </w:r>
      <w:r w:rsidR="00997053" w:rsidRPr="001619B6">
        <w:rPr>
          <w:rFonts w:ascii="Times New Roman" w:hAnsi="Times New Roman"/>
        </w:rPr>
        <w:t xml:space="preserve"> 81: 94–102.</w:t>
      </w:r>
    </w:p>
    <w:p w14:paraId="4C982B17" w14:textId="77777777" w:rsidR="00997053" w:rsidRPr="001619B6" w:rsidRDefault="00910D26" w:rsidP="006E5FC6">
      <w:pPr>
        <w:spacing w:before="0"/>
        <w:ind w:left="720" w:hanging="720"/>
        <w:rPr>
          <w:rFonts w:ascii="Times New Roman" w:hAnsi="Times New Roman"/>
        </w:rPr>
      </w:pPr>
      <w:r>
        <w:rPr>
          <w:rFonts w:ascii="Times New Roman" w:hAnsi="Times New Roman"/>
        </w:rPr>
        <w:t>CPE (</w:t>
      </w:r>
      <w:r w:rsidR="00997053" w:rsidRPr="001619B6">
        <w:rPr>
          <w:rFonts w:ascii="Times New Roman" w:hAnsi="Times New Roman"/>
        </w:rPr>
        <w:t>Coastal Planning and Engineering</w:t>
      </w:r>
      <w:r>
        <w:rPr>
          <w:rFonts w:ascii="Times New Roman" w:hAnsi="Times New Roman"/>
        </w:rPr>
        <w:t>)</w:t>
      </w:r>
      <w:r w:rsidR="00997053" w:rsidRPr="001619B6">
        <w:rPr>
          <w:rFonts w:ascii="Times New Roman" w:hAnsi="Times New Roman"/>
        </w:rPr>
        <w:t xml:space="preserve">. 1997. Indian River Lagoon bathymetric survey. A final report to St. John’s River Water Management District. </w:t>
      </w:r>
      <w:r>
        <w:rPr>
          <w:rFonts w:ascii="Times New Roman" w:hAnsi="Times New Roman"/>
        </w:rPr>
        <w:t>Contract 95W142,</w:t>
      </w:r>
      <w:r w:rsidR="00997053" w:rsidRPr="001619B6">
        <w:rPr>
          <w:rFonts w:ascii="Times New Roman" w:hAnsi="Times New Roman"/>
        </w:rPr>
        <w:t xml:space="preserve"> </w:t>
      </w:r>
      <w:r w:rsidR="004B32CF">
        <w:rPr>
          <w:rFonts w:ascii="Times New Roman" w:hAnsi="Times New Roman"/>
        </w:rPr>
        <w:t xml:space="preserve">Palatka, Florida, </w:t>
      </w:r>
      <w:r w:rsidR="00997053" w:rsidRPr="001619B6">
        <w:rPr>
          <w:rFonts w:ascii="Times New Roman" w:hAnsi="Times New Roman"/>
        </w:rPr>
        <w:t>Coastal Planning</w:t>
      </w:r>
      <w:r>
        <w:rPr>
          <w:rFonts w:ascii="Times New Roman" w:hAnsi="Times New Roman"/>
        </w:rPr>
        <w:t xml:space="preserve"> and Engineering</w:t>
      </w:r>
      <w:r w:rsidR="004B32CF">
        <w:rPr>
          <w:rFonts w:ascii="Times New Roman" w:hAnsi="Times New Roman"/>
        </w:rPr>
        <w:t>.</w:t>
      </w:r>
    </w:p>
    <w:p w14:paraId="6280EF2D" w14:textId="17F5415F" w:rsidR="00950208" w:rsidRDefault="00950208" w:rsidP="006E5FC6">
      <w:pPr>
        <w:spacing w:before="0"/>
        <w:ind w:left="720" w:hanging="720"/>
        <w:rPr>
          <w:rFonts w:ascii="Times New Roman" w:hAnsi="Times New Roman"/>
        </w:rPr>
      </w:pPr>
      <w:r>
        <w:rPr>
          <w:rFonts w:ascii="Times New Roman" w:hAnsi="Times New Roman"/>
        </w:rPr>
        <w:t xml:space="preserve">Davies-Colley, </w:t>
      </w:r>
      <w:r w:rsidR="00ED4A80">
        <w:rPr>
          <w:rFonts w:ascii="Times New Roman" w:hAnsi="Times New Roman"/>
        </w:rPr>
        <w:t>R.</w:t>
      </w:r>
      <w:r>
        <w:rPr>
          <w:rFonts w:ascii="Times New Roman" w:hAnsi="Times New Roman"/>
        </w:rPr>
        <w:t>J.</w:t>
      </w:r>
      <w:r w:rsidR="00ED4A80">
        <w:rPr>
          <w:rFonts w:ascii="Times New Roman" w:hAnsi="Times New Roman"/>
        </w:rPr>
        <w:t>, and W.</w:t>
      </w:r>
      <w:r>
        <w:rPr>
          <w:rFonts w:ascii="Times New Roman" w:hAnsi="Times New Roman"/>
        </w:rPr>
        <w:t xml:space="preserve">N. Vant. 1988.  Estimation of optical properties of water from secchi disk depths.  </w:t>
      </w:r>
      <w:r w:rsidRPr="00BE2BDC">
        <w:rPr>
          <w:rFonts w:ascii="Times New Roman" w:hAnsi="Times New Roman"/>
          <w:i/>
        </w:rPr>
        <w:t>Water Resources Bulletin</w:t>
      </w:r>
      <w:r>
        <w:rPr>
          <w:rFonts w:ascii="Times New Roman" w:hAnsi="Times New Roman"/>
        </w:rPr>
        <w:t>.  24(6): 1329-1335</w:t>
      </w:r>
    </w:p>
    <w:p w14:paraId="6B866E93" w14:textId="474CA5C9" w:rsidR="00997053" w:rsidRPr="001619B6" w:rsidRDefault="00910D26" w:rsidP="006E5FC6">
      <w:pPr>
        <w:spacing w:before="0"/>
        <w:ind w:left="720" w:hanging="720"/>
        <w:rPr>
          <w:rFonts w:ascii="Times New Roman" w:hAnsi="Times New Roman"/>
        </w:rPr>
      </w:pPr>
      <w:r>
        <w:rPr>
          <w:rFonts w:ascii="Times New Roman" w:hAnsi="Times New Roman"/>
        </w:rPr>
        <w:t>Dennison, W.C., R.J. Orth, K.A. Moore, J.</w:t>
      </w:r>
      <w:r w:rsidR="00997053" w:rsidRPr="001619B6">
        <w:rPr>
          <w:rFonts w:ascii="Times New Roman" w:hAnsi="Times New Roman"/>
        </w:rPr>
        <w:t>C. Stev</w:t>
      </w:r>
      <w:r>
        <w:rPr>
          <w:rFonts w:ascii="Times New Roman" w:hAnsi="Times New Roman"/>
        </w:rPr>
        <w:t>enson, V. Carter, S. Kollar, P.W. Bergstrom, and R.</w:t>
      </w:r>
      <w:r w:rsidR="00997053" w:rsidRPr="001619B6">
        <w:rPr>
          <w:rFonts w:ascii="Times New Roman" w:hAnsi="Times New Roman"/>
        </w:rPr>
        <w:t xml:space="preserve">A. Batiuk. 1993. Assessing water quality with submersed aquatic vegetation. </w:t>
      </w:r>
      <w:r w:rsidR="00997053" w:rsidRPr="00910D26">
        <w:rPr>
          <w:rFonts w:ascii="Times New Roman" w:hAnsi="Times New Roman"/>
          <w:i/>
        </w:rPr>
        <w:t>Bioscience</w:t>
      </w:r>
      <w:r w:rsidR="00997053" w:rsidRPr="001619B6">
        <w:rPr>
          <w:rFonts w:ascii="Times New Roman" w:hAnsi="Times New Roman"/>
        </w:rPr>
        <w:t xml:space="preserve"> 43: 86–94.</w:t>
      </w:r>
    </w:p>
    <w:p w14:paraId="1F4CF4EA" w14:textId="77777777" w:rsidR="00997053" w:rsidRPr="001619B6" w:rsidRDefault="00910D26" w:rsidP="006E5FC6">
      <w:pPr>
        <w:spacing w:before="0"/>
        <w:ind w:left="720" w:hanging="720"/>
        <w:rPr>
          <w:rFonts w:ascii="Times New Roman" w:hAnsi="Times New Roman"/>
        </w:rPr>
      </w:pPr>
      <w:r>
        <w:rPr>
          <w:rFonts w:ascii="Times New Roman" w:hAnsi="Times New Roman"/>
        </w:rPr>
        <w:t>Dixon, L.K., and J.</w:t>
      </w:r>
      <w:r w:rsidR="00997053" w:rsidRPr="001619B6">
        <w:rPr>
          <w:rFonts w:ascii="Times New Roman" w:hAnsi="Times New Roman"/>
        </w:rPr>
        <w:t xml:space="preserve">R. Leverone. 1995. Light requirements of </w:t>
      </w:r>
      <w:r w:rsidR="002D75BF">
        <w:rPr>
          <w:rFonts w:ascii="Times New Roman" w:hAnsi="Times New Roman"/>
          <w:i/>
        </w:rPr>
        <w:t>T</w:t>
      </w:r>
      <w:r w:rsidR="00997053" w:rsidRPr="00910D26">
        <w:rPr>
          <w:rFonts w:ascii="Times New Roman" w:hAnsi="Times New Roman"/>
          <w:i/>
        </w:rPr>
        <w:t>halassia testudinum</w:t>
      </w:r>
      <w:r w:rsidR="00997053" w:rsidRPr="001619B6">
        <w:rPr>
          <w:rFonts w:ascii="Times New Roman" w:hAnsi="Times New Roman"/>
        </w:rPr>
        <w:t xml:space="preserve"> in Tampa Bay, Florida. </w:t>
      </w:r>
      <w:r>
        <w:rPr>
          <w:rFonts w:ascii="Times New Roman" w:hAnsi="Times New Roman"/>
        </w:rPr>
        <w:t>Technical Report Number 425,</w:t>
      </w:r>
      <w:r w:rsidR="004B32CF">
        <w:rPr>
          <w:rFonts w:ascii="Times New Roman" w:hAnsi="Times New Roman"/>
        </w:rPr>
        <w:t xml:space="preserve"> Sarasota, Florida,</w:t>
      </w:r>
      <w:r>
        <w:rPr>
          <w:rFonts w:ascii="Times New Roman" w:hAnsi="Times New Roman"/>
        </w:rPr>
        <w:t xml:space="preserve"> Mote Marine Lab, Sarasota, Florida.</w:t>
      </w:r>
    </w:p>
    <w:p w14:paraId="665C840E" w14:textId="77777777" w:rsidR="00997053" w:rsidRPr="001619B6" w:rsidRDefault="00910D26" w:rsidP="006E5FC6">
      <w:pPr>
        <w:spacing w:before="0"/>
        <w:ind w:left="720" w:hanging="720"/>
        <w:rPr>
          <w:rFonts w:ascii="Times New Roman" w:hAnsi="Times New Roman"/>
        </w:rPr>
      </w:pPr>
      <w:r>
        <w:rPr>
          <w:rFonts w:ascii="Times New Roman" w:hAnsi="Times New Roman"/>
        </w:rPr>
        <w:t>Duarte, C.</w:t>
      </w:r>
      <w:r w:rsidR="00997053" w:rsidRPr="001619B6">
        <w:rPr>
          <w:rFonts w:ascii="Times New Roman" w:hAnsi="Times New Roman"/>
        </w:rPr>
        <w:t xml:space="preserve">M. 1991. Seagrass depth limits. </w:t>
      </w:r>
      <w:r w:rsidR="00997053" w:rsidRPr="00910D26">
        <w:rPr>
          <w:rFonts w:ascii="Times New Roman" w:hAnsi="Times New Roman"/>
          <w:i/>
        </w:rPr>
        <w:t xml:space="preserve">Aquatic Botany </w:t>
      </w:r>
      <w:r w:rsidR="00997053" w:rsidRPr="001619B6">
        <w:rPr>
          <w:rFonts w:ascii="Times New Roman" w:hAnsi="Times New Roman"/>
        </w:rPr>
        <w:t>40: 363–377.</w:t>
      </w:r>
    </w:p>
    <w:p w14:paraId="0642FF21" w14:textId="77777777" w:rsidR="00997053" w:rsidRPr="001619B6" w:rsidRDefault="00910D26" w:rsidP="006E5FC6">
      <w:pPr>
        <w:spacing w:before="0"/>
        <w:ind w:left="720" w:hanging="720"/>
        <w:rPr>
          <w:rFonts w:ascii="Times New Roman" w:hAnsi="Times New Roman"/>
        </w:rPr>
      </w:pPr>
      <w:r>
        <w:rPr>
          <w:rFonts w:ascii="Times New Roman" w:hAnsi="Times New Roman"/>
        </w:rPr>
        <w:lastRenderedPageBreak/>
        <w:t>Duarte, C.</w:t>
      </w:r>
      <w:r w:rsidR="00997053" w:rsidRPr="001619B6">
        <w:rPr>
          <w:rFonts w:ascii="Times New Roman" w:hAnsi="Times New Roman"/>
        </w:rPr>
        <w:t xml:space="preserve">M. 1995. Submerged aquatic vegetation in relation to different nutrient regimes. </w:t>
      </w:r>
      <w:r w:rsidR="00997053" w:rsidRPr="00910D26">
        <w:rPr>
          <w:rFonts w:ascii="Times New Roman" w:hAnsi="Times New Roman"/>
          <w:i/>
        </w:rPr>
        <w:t>Ophelia</w:t>
      </w:r>
      <w:r w:rsidR="00997053" w:rsidRPr="001619B6">
        <w:rPr>
          <w:rFonts w:ascii="Times New Roman" w:hAnsi="Times New Roman"/>
        </w:rPr>
        <w:t xml:space="preserve"> 41: 87–112.</w:t>
      </w:r>
    </w:p>
    <w:p w14:paraId="338370A4"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ESRI (Environmental Systems Research Institute). 2012. ArcGIS v10.1.</w:t>
      </w:r>
      <w:r w:rsidR="004B32CF">
        <w:rPr>
          <w:rFonts w:ascii="Times New Roman" w:hAnsi="Times New Roman"/>
        </w:rPr>
        <w:t xml:space="preserve"> Redlands, California, Environmental Systems Research Institute.</w:t>
      </w:r>
    </w:p>
    <w:p w14:paraId="548517B9" w14:textId="0FD84882" w:rsidR="00997053" w:rsidRDefault="00997053" w:rsidP="006E5FC6">
      <w:pPr>
        <w:spacing w:before="0"/>
        <w:ind w:left="720" w:hanging="720"/>
        <w:rPr>
          <w:rFonts w:ascii="Times New Roman" w:hAnsi="Times New Roman"/>
        </w:rPr>
      </w:pPr>
      <w:r>
        <w:rPr>
          <w:rFonts w:ascii="Times New Roman" w:hAnsi="Times New Roman"/>
        </w:rPr>
        <w:t xml:space="preserve">FDEP (Florida Department of Environmental Protection). 2012. Site-specific information in support of establishing numeric nutrient criteria for Choctawhatchee Bay. </w:t>
      </w:r>
      <w:r w:rsidR="004B32CF">
        <w:rPr>
          <w:rFonts w:ascii="Times New Roman" w:hAnsi="Times New Roman"/>
        </w:rPr>
        <w:t xml:space="preserve">Tallahassee, Florida, </w:t>
      </w:r>
      <w:r>
        <w:rPr>
          <w:rFonts w:ascii="Times New Roman" w:hAnsi="Times New Roman"/>
        </w:rPr>
        <w:t>Florida Departm</w:t>
      </w:r>
      <w:r w:rsidR="00554856">
        <w:rPr>
          <w:rFonts w:ascii="Times New Roman" w:hAnsi="Times New Roman"/>
        </w:rPr>
        <w:t>ent of Environmental Protection:</w:t>
      </w:r>
      <w:r w:rsidR="003B793C">
        <w:rPr>
          <w:rFonts w:ascii="Times New Roman" w:hAnsi="Times New Roman"/>
        </w:rPr>
        <w:t xml:space="preserve"> </w:t>
      </w:r>
      <w:r w:rsidR="00554856">
        <w:rPr>
          <w:rFonts w:ascii="Times New Roman" w:hAnsi="Times New Roman"/>
        </w:rPr>
        <w:t>121 pp.</w:t>
      </w:r>
    </w:p>
    <w:p w14:paraId="3233D8DB" w14:textId="181EF34F" w:rsidR="00E710A5" w:rsidRPr="00E710A5" w:rsidRDefault="00E710A5" w:rsidP="006E5FC6">
      <w:pPr>
        <w:spacing w:before="0"/>
        <w:ind w:left="720" w:hanging="720"/>
        <w:rPr>
          <w:rFonts w:ascii="Times New Roman" w:hAnsi="Times New Roman"/>
        </w:rPr>
      </w:pPr>
      <w:r>
        <w:rPr>
          <w:rFonts w:ascii="Times New Roman" w:hAnsi="Times New Roman"/>
        </w:rPr>
        <w:t xml:space="preserve">Greening, H., </w:t>
      </w:r>
      <w:r w:rsidR="00ED4A80">
        <w:rPr>
          <w:rFonts w:ascii="Times New Roman" w:hAnsi="Times New Roman"/>
        </w:rPr>
        <w:t xml:space="preserve">A. </w:t>
      </w:r>
      <w:r>
        <w:rPr>
          <w:rFonts w:ascii="Times New Roman" w:hAnsi="Times New Roman"/>
        </w:rPr>
        <w:t>Janicki,</w:t>
      </w:r>
      <w:r w:rsidR="00ED4A80">
        <w:rPr>
          <w:rFonts w:ascii="Times New Roman" w:hAnsi="Times New Roman"/>
        </w:rPr>
        <w:t xml:space="preserve"> E.T.</w:t>
      </w:r>
      <w:r>
        <w:rPr>
          <w:rFonts w:ascii="Times New Roman" w:hAnsi="Times New Roman"/>
        </w:rPr>
        <w:t xml:space="preserve"> Sherwood, </w:t>
      </w:r>
      <w:r w:rsidR="00ED4A80">
        <w:rPr>
          <w:rFonts w:ascii="Times New Roman" w:hAnsi="Times New Roman"/>
        </w:rPr>
        <w:t>R.</w:t>
      </w:r>
      <w:r>
        <w:rPr>
          <w:rFonts w:ascii="Times New Roman" w:hAnsi="Times New Roman"/>
        </w:rPr>
        <w:t xml:space="preserve"> Pribble, and J.O.R. Johansson. 2014. Ecosystem responses to long-term nutrient management in an urban estuary: Tampa Bay, Florida, USA. </w:t>
      </w:r>
      <w:r>
        <w:rPr>
          <w:rFonts w:ascii="Times New Roman" w:hAnsi="Times New Roman"/>
          <w:i/>
        </w:rPr>
        <w:t>Estuarine, Coastal and Shelf Science</w:t>
      </w:r>
      <w:r>
        <w:rPr>
          <w:rFonts w:ascii="Times New Roman" w:hAnsi="Times New Roman"/>
        </w:rPr>
        <w:t>. 151: A1-A16</w:t>
      </w:r>
    </w:p>
    <w:p w14:paraId="16DD6D27" w14:textId="6308E78F" w:rsidR="00163BDE" w:rsidRPr="00163BDE" w:rsidRDefault="00ED4A80" w:rsidP="006E5FC6">
      <w:pPr>
        <w:spacing w:before="0"/>
        <w:ind w:left="720" w:hanging="720"/>
        <w:rPr>
          <w:rFonts w:ascii="Times New Roman" w:hAnsi="Times New Roman"/>
        </w:rPr>
      </w:pPr>
      <w:r>
        <w:rPr>
          <w:rFonts w:ascii="Times New Roman" w:hAnsi="Times New Roman"/>
        </w:rPr>
        <w:t>Gurbisz, C., and W.</w:t>
      </w:r>
      <w:r w:rsidR="00163BDE">
        <w:rPr>
          <w:rFonts w:ascii="Times New Roman" w:hAnsi="Times New Roman"/>
        </w:rPr>
        <w:t xml:space="preserve">M. Kemp. 2014. Unexpected resurgence of a large submersed plant bed in Chesapeake Bay: Analysis of time series data. </w:t>
      </w:r>
      <w:r w:rsidR="00163BDE">
        <w:rPr>
          <w:rFonts w:ascii="Times New Roman" w:hAnsi="Times New Roman"/>
          <w:i/>
        </w:rPr>
        <w:t>Limnology and Oceanography</w:t>
      </w:r>
      <w:r w:rsidR="00163BDE">
        <w:rPr>
          <w:rFonts w:ascii="Times New Roman" w:hAnsi="Times New Roman"/>
        </w:rPr>
        <w:t xml:space="preserve"> 59(2):482-494.</w:t>
      </w:r>
    </w:p>
    <w:p w14:paraId="45FE3532" w14:textId="17BBB362" w:rsidR="00997053" w:rsidRPr="001619B6" w:rsidRDefault="0007467F" w:rsidP="006E5FC6">
      <w:pPr>
        <w:spacing w:before="0"/>
        <w:ind w:left="720" w:hanging="720"/>
        <w:rPr>
          <w:rFonts w:ascii="Times New Roman" w:hAnsi="Times New Roman"/>
        </w:rPr>
      </w:pPr>
      <w:r>
        <w:rPr>
          <w:rFonts w:ascii="Times New Roman" w:hAnsi="Times New Roman"/>
        </w:rPr>
        <w:t>Hale, J.</w:t>
      </w:r>
      <w:r w:rsidR="00997053" w:rsidRPr="001619B6">
        <w:rPr>
          <w:rFonts w:ascii="Times New Roman" w:hAnsi="Times New Roman"/>
        </w:rPr>
        <w:t xml:space="preserve">A., T.K. Frazer, D.A. Tomasko, and M.O. Hall. 2004. Changes in the distribution of seagrass species along Florida’s central gulf coast: Iverson and Bittaker revisited. </w:t>
      </w:r>
      <w:r w:rsidR="00997053" w:rsidRPr="0007467F">
        <w:rPr>
          <w:rFonts w:ascii="Times New Roman" w:hAnsi="Times New Roman"/>
          <w:i/>
        </w:rPr>
        <w:t>Estuaries</w:t>
      </w:r>
      <w:r w:rsidR="00997053" w:rsidRPr="001619B6">
        <w:rPr>
          <w:rFonts w:ascii="Times New Roman" w:hAnsi="Times New Roman"/>
        </w:rPr>
        <w:t xml:space="preserve"> 27: 36–43.</w:t>
      </w:r>
    </w:p>
    <w:p w14:paraId="444B9748" w14:textId="47C0F344" w:rsidR="00997053" w:rsidRDefault="0007467F" w:rsidP="006E5FC6">
      <w:pPr>
        <w:spacing w:before="0"/>
        <w:ind w:left="720" w:hanging="720"/>
        <w:rPr>
          <w:rFonts w:ascii="Times New Roman" w:hAnsi="Times New Roman"/>
        </w:rPr>
      </w:pPr>
      <w:r>
        <w:rPr>
          <w:rFonts w:ascii="Times New Roman" w:hAnsi="Times New Roman"/>
        </w:rPr>
        <w:t>Hall, M.O., M.J. Durako, J.W. Fourqurean, and J.</w:t>
      </w:r>
      <w:r w:rsidR="00997053" w:rsidRPr="001619B6">
        <w:rPr>
          <w:rFonts w:ascii="Times New Roman" w:hAnsi="Times New Roman"/>
        </w:rPr>
        <w:t>C. Zieman. 199</w:t>
      </w:r>
      <w:r w:rsidR="00187507">
        <w:rPr>
          <w:rFonts w:ascii="Times New Roman" w:hAnsi="Times New Roman"/>
        </w:rPr>
        <w:t>9</w:t>
      </w:r>
      <w:r w:rsidR="00997053" w:rsidRPr="001619B6">
        <w:rPr>
          <w:rFonts w:ascii="Times New Roman" w:hAnsi="Times New Roman"/>
        </w:rPr>
        <w:t xml:space="preserve">. Decadal changes in seagrass distribution and abundance in Florida Bay. </w:t>
      </w:r>
      <w:r w:rsidR="00997053" w:rsidRPr="0007467F">
        <w:rPr>
          <w:rFonts w:ascii="Times New Roman" w:hAnsi="Times New Roman"/>
          <w:i/>
        </w:rPr>
        <w:t xml:space="preserve">Estuaries </w:t>
      </w:r>
      <w:r w:rsidR="00997053" w:rsidRPr="001619B6">
        <w:rPr>
          <w:rFonts w:ascii="Times New Roman" w:hAnsi="Times New Roman"/>
        </w:rPr>
        <w:t>22</w:t>
      </w:r>
      <w:r w:rsidR="00187507">
        <w:rPr>
          <w:rFonts w:ascii="Times New Roman" w:hAnsi="Times New Roman"/>
        </w:rPr>
        <w:t>(2B)</w:t>
      </w:r>
      <w:r w:rsidR="00997053" w:rsidRPr="001619B6">
        <w:rPr>
          <w:rFonts w:ascii="Times New Roman" w:hAnsi="Times New Roman"/>
        </w:rPr>
        <w:t>: 445–459.</w:t>
      </w:r>
    </w:p>
    <w:p w14:paraId="50096784" w14:textId="3AA2742E" w:rsidR="009933CD" w:rsidRPr="001619B6" w:rsidRDefault="00ED4A80" w:rsidP="006E5FC6">
      <w:pPr>
        <w:spacing w:before="0"/>
        <w:ind w:left="720" w:hanging="720"/>
        <w:rPr>
          <w:rFonts w:ascii="Times New Roman" w:hAnsi="Times New Roman"/>
        </w:rPr>
      </w:pPr>
      <w:r>
        <w:rPr>
          <w:rFonts w:ascii="Times New Roman" w:hAnsi="Times New Roman"/>
        </w:rPr>
        <w:t>Hemminga, M.</w:t>
      </w:r>
      <w:r w:rsidR="00CA116B">
        <w:rPr>
          <w:rFonts w:ascii="Times New Roman" w:hAnsi="Times New Roman"/>
        </w:rPr>
        <w:t>A. 1998</w:t>
      </w:r>
      <w:r w:rsidR="009933CD" w:rsidRPr="009933CD">
        <w:rPr>
          <w:rFonts w:ascii="Times New Roman" w:hAnsi="Times New Roman"/>
        </w:rPr>
        <w:t>. The root/rhizome system of sea</w:t>
      </w:r>
      <w:r w:rsidR="009933CD">
        <w:rPr>
          <w:rFonts w:ascii="Times New Roman" w:hAnsi="Times New Roman"/>
        </w:rPr>
        <w:t>grasses: an asset and a burden.</w:t>
      </w:r>
      <w:r w:rsidR="009933CD" w:rsidRPr="009933CD">
        <w:rPr>
          <w:rFonts w:ascii="Times New Roman" w:hAnsi="Times New Roman"/>
        </w:rPr>
        <w:t xml:space="preserve"> </w:t>
      </w:r>
      <w:r w:rsidR="009933CD">
        <w:rPr>
          <w:rFonts w:ascii="Times New Roman" w:hAnsi="Times New Roman"/>
        </w:rPr>
        <w:t xml:space="preserve"> </w:t>
      </w:r>
      <w:r w:rsidR="009933CD" w:rsidRPr="00CA116B">
        <w:rPr>
          <w:rFonts w:ascii="Times New Roman" w:hAnsi="Times New Roman"/>
          <w:i/>
        </w:rPr>
        <w:t>Journal of Sea Research</w:t>
      </w:r>
      <w:r w:rsidR="009933CD" w:rsidRPr="009933CD">
        <w:rPr>
          <w:rFonts w:ascii="Times New Roman" w:hAnsi="Times New Roman"/>
        </w:rPr>
        <w:t xml:space="preserve"> 39(3-4): 183-196.</w:t>
      </w:r>
    </w:p>
    <w:p w14:paraId="0990E82D" w14:textId="77777777" w:rsidR="00997053" w:rsidRPr="001619B6" w:rsidRDefault="0007467F" w:rsidP="006E5FC6">
      <w:pPr>
        <w:spacing w:before="0"/>
        <w:ind w:left="720" w:hanging="720"/>
        <w:rPr>
          <w:rFonts w:ascii="Times New Roman" w:hAnsi="Times New Roman"/>
        </w:rPr>
      </w:pPr>
      <w:r>
        <w:rPr>
          <w:rFonts w:ascii="Times New Roman" w:hAnsi="Times New Roman"/>
        </w:rPr>
        <w:t>Hughes, A.R., S.L. Williams, C.M. Duarte, K.</w:t>
      </w:r>
      <w:r w:rsidR="00997053" w:rsidRPr="001619B6">
        <w:rPr>
          <w:rFonts w:ascii="Times New Roman" w:hAnsi="Times New Roman"/>
        </w:rPr>
        <w:t xml:space="preserve">L. Heck, and M. Waycott. 2009. Associations of concern: declining seagrasses and threatened dependent species. </w:t>
      </w:r>
      <w:r w:rsidR="00997053" w:rsidRPr="0007467F">
        <w:rPr>
          <w:rFonts w:ascii="Times New Roman" w:hAnsi="Times New Roman"/>
          <w:i/>
        </w:rPr>
        <w:t xml:space="preserve">Frontiers in Ecology and the Environment </w:t>
      </w:r>
      <w:r w:rsidR="00997053" w:rsidRPr="001619B6">
        <w:rPr>
          <w:rFonts w:ascii="Times New Roman" w:hAnsi="Times New Roman"/>
        </w:rPr>
        <w:t>7: 242–246.</w:t>
      </w:r>
    </w:p>
    <w:p w14:paraId="6CC84606" w14:textId="77777777" w:rsidR="00997053" w:rsidRPr="001619B6" w:rsidRDefault="0007467F" w:rsidP="006E5FC6">
      <w:pPr>
        <w:spacing w:before="0"/>
        <w:ind w:left="720" w:hanging="720"/>
        <w:rPr>
          <w:rFonts w:ascii="Times New Roman" w:hAnsi="Times New Roman"/>
        </w:rPr>
      </w:pPr>
      <w:r>
        <w:rPr>
          <w:rFonts w:ascii="Times New Roman" w:hAnsi="Times New Roman"/>
        </w:rPr>
        <w:t>Iverson, R.L., and H.</w:t>
      </w:r>
      <w:r w:rsidR="00997053" w:rsidRPr="001619B6">
        <w:rPr>
          <w:rFonts w:ascii="Times New Roman" w:hAnsi="Times New Roman"/>
        </w:rPr>
        <w:t xml:space="preserve">F. Bittaker. 1986. Seagrass distribution and abundance in eastern Gulf of Mexico coastal waters. </w:t>
      </w:r>
      <w:r w:rsidR="00997053" w:rsidRPr="0007467F">
        <w:rPr>
          <w:rFonts w:ascii="Times New Roman" w:hAnsi="Times New Roman"/>
          <w:i/>
        </w:rPr>
        <w:t>Estuarine, Coastal and Shelf Science</w:t>
      </w:r>
      <w:r w:rsidR="00997053" w:rsidRPr="001619B6">
        <w:rPr>
          <w:rFonts w:ascii="Times New Roman" w:hAnsi="Times New Roman"/>
        </w:rPr>
        <w:t xml:space="preserve"> 22: 577–602.</w:t>
      </w:r>
    </w:p>
    <w:p w14:paraId="5A335415" w14:textId="1EDE8DAF" w:rsidR="00997053" w:rsidRPr="001619B6" w:rsidRDefault="00997053" w:rsidP="006E5FC6">
      <w:pPr>
        <w:spacing w:before="0"/>
        <w:ind w:left="720" w:hanging="720"/>
        <w:rPr>
          <w:rFonts w:ascii="Times New Roman" w:hAnsi="Times New Roman"/>
        </w:rPr>
      </w:pPr>
      <w:r w:rsidRPr="001619B6">
        <w:rPr>
          <w:rFonts w:ascii="Times New Roman" w:hAnsi="Times New Roman"/>
        </w:rPr>
        <w:t>Janicki, A., and D. Wade. 1996. Estimating critical external nitrogen loads for the Tampa Bay estuary: An emp</w:t>
      </w:r>
      <w:r w:rsidR="0007467F">
        <w:rPr>
          <w:rFonts w:ascii="Times New Roman" w:hAnsi="Times New Roman"/>
        </w:rPr>
        <w:t>ir</w:t>
      </w:r>
      <w:r w:rsidRPr="001619B6">
        <w:rPr>
          <w:rFonts w:ascii="Times New Roman" w:hAnsi="Times New Roman"/>
        </w:rPr>
        <w:t>ically based approach to setting management targets.</w:t>
      </w:r>
      <w:r w:rsidR="0007467F">
        <w:rPr>
          <w:rFonts w:ascii="Times New Roman" w:hAnsi="Times New Roman"/>
        </w:rPr>
        <w:t xml:space="preserve"> Technical Report</w:t>
      </w:r>
      <w:r w:rsidRPr="001619B6">
        <w:rPr>
          <w:rFonts w:ascii="Times New Roman" w:hAnsi="Times New Roman"/>
        </w:rPr>
        <w:t xml:space="preserve"> 06-96</w:t>
      </w:r>
      <w:r w:rsidR="00CD6978">
        <w:rPr>
          <w:rFonts w:ascii="Times New Roman" w:hAnsi="Times New Roman"/>
        </w:rPr>
        <w:t>, St. Petersburg</w:t>
      </w:r>
      <w:r w:rsidR="0007467F">
        <w:rPr>
          <w:rFonts w:ascii="Times New Roman" w:hAnsi="Times New Roman"/>
        </w:rPr>
        <w:t>, Florida,</w:t>
      </w:r>
      <w:r w:rsidRPr="001619B6">
        <w:rPr>
          <w:rFonts w:ascii="Times New Roman" w:hAnsi="Times New Roman"/>
        </w:rPr>
        <w:t xml:space="preserve"> Tampa Bay National Estuary Program.</w:t>
      </w:r>
      <w:r w:rsidR="007529F0">
        <w:rPr>
          <w:rFonts w:ascii="Times New Roman" w:hAnsi="Times New Roman"/>
        </w:rPr>
        <w:t xml:space="preserve">  200 pp.</w:t>
      </w:r>
    </w:p>
    <w:p w14:paraId="7E2D85DD" w14:textId="4FB48595" w:rsidR="00997053" w:rsidRPr="001619B6" w:rsidRDefault="00CD6978" w:rsidP="006E5FC6">
      <w:pPr>
        <w:spacing w:before="0"/>
        <w:ind w:left="720" w:hanging="720"/>
        <w:rPr>
          <w:rFonts w:ascii="Times New Roman" w:hAnsi="Times New Roman"/>
        </w:rPr>
      </w:pPr>
      <w:r>
        <w:rPr>
          <w:rFonts w:ascii="Times New Roman" w:hAnsi="Times New Roman"/>
        </w:rPr>
        <w:t>Jones, C.</w:t>
      </w:r>
      <w:r w:rsidR="00ED4A80">
        <w:rPr>
          <w:rFonts w:ascii="Times New Roman" w:hAnsi="Times New Roman"/>
        </w:rPr>
        <w:t>G., J.</w:t>
      </w:r>
      <w:r w:rsidR="00997053" w:rsidRPr="001619B6">
        <w:rPr>
          <w:rFonts w:ascii="Times New Roman" w:hAnsi="Times New Roman"/>
        </w:rPr>
        <w:t xml:space="preserve">H. Lawton, and M. Shachak. 1994. Organisms as ecosystem engineers. </w:t>
      </w:r>
      <w:r w:rsidR="00997053" w:rsidRPr="00CD6978">
        <w:rPr>
          <w:rFonts w:ascii="Times New Roman" w:hAnsi="Times New Roman"/>
          <w:i/>
        </w:rPr>
        <w:t xml:space="preserve">OIKOS </w:t>
      </w:r>
      <w:r w:rsidR="00997053" w:rsidRPr="001619B6">
        <w:rPr>
          <w:rFonts w:ascii="Times New Roman" w:hAnsi="Times New Roman"/>
        </w:rPr>
        <w:t>69: 373–386.</w:t>
      </w:r>
    </w:p>
    <w:p w14:paraId="33756021" w14:textId="77777777" w:rsidR="00997053" w:rsidRPr="001619B6" w:rsidRDefault="00CD6978" w:rsidP="006E5FC6">
      <w:pPr>
        <w:spacing w:before="0"/>
        <w:ind w:left="720" w:hanging="720"/>
        <w:rPr>
          <w:rFonts w:ascii="Times New Roman" w:hAnsi="Times New Roman"/>
        </w:rPr>
      </w:pPr>
      <w:r>
        <w:rPr>
          <w:rFonts w:ascii="Times New Roman" w:hAnsi="Times New Roman"/>
        </w:rPr>
        <w:t>Kemp, W.</w:t>
      </w:r>
      <w:r w:rsidR="00997053" w:rsidRPr="001619B6">
        <w:rPr>
          <w:rFonts w:ascii="Times New Roman" w:hAnsi="Times New Roman"/>
        </w:rPr>
        <w:t>C., R. Batiuk, R. Bartles</w:t>
      </w:r>
      <w:r>
        <w:rPr>
          <w:rFonts w:ascii="Times New Roman" w:hAnsi="Times New Roman"/>
        </w:rPr>
        <w:t>on, P. Bergstrom, V. Carter, C.</w:t>
      </w:r>
      <w:r w:rsidR="00997053" w:rsidRPr="001619B6">
        <w:rPr>
          <w:rFonts w:ascii="Times New Roman" w:hAnsi="Times New Roman"/>
        </w:rPr>
        <w:t>L. Ga</w:t>
      </w:r>
      <w:r>
        <w:rPr>
          <w:rFonts w:ascii="Times New Roman" w:hAnsi="Times New Roman"/>
        </w:rPr>
        <w:t>llegos, W. Hunley, L. Karrh, E.W. Koch, J.M. Landwehr, K.</w:t>
      </w:r>
      <w:r w:rsidR="00997053" w:rsidRPr="001619B6">
        <w:rPr>
          <w:rFonts w:ascii="Times New Roman" w:hAnsi="Times New Roman"/>
        </w:rPr>
        <w:t xml:space="preserve">A. </w:t>
      </w:r>
      <w:r>
        <w:rPr>
          <w:rFonts w:ascii="Times New Roman" w:hAnsi="Times New Roman"/>
        </w:rPr>
        <w:t>Moore, L. Murray, M. Naylor, N.B. Rybicki, J.C. Stevenson, and D.</w:t>
      </w:r>
      <w:r w:rsidR="00997053" w:rsidRPr="001619B6">
        <w:rPr>
          <w:rFonts w:ascii="Times New Roman" w:hAnsi="Times New Roman"/>
        </w:rPr>
        <w:t xml:space="preserve">J. Wilcox. 2004. Habitat requirements for submerged aquatic vegetation in Chesapeake Bay: Water quality, light regime, and physical-chemical factors. </w:t>
      </w:r>
      <w:r w:rsidR="00997053" w:rsidRPr="00CD6978">
        <w:rPr>
          <w:rFonts w:ascii="Times New Roman" w:hAnsi="Times New Roman"/>
          <w:i/>
        </w:rPr>
        <w:t>Estuaries</w:t>
      </w:r>
      <w:r w:rsidR="00997053" w:rsidRPr="001619B6">
        <w:rPr>
          <w:rFonts w:ascii="Times New Roman" w:hAnsi="Times New Roman"/>
        </w:rPr>
        <w:t xml:space="preserve"> 27: 363–377.</w:t>
      </w:r>
    </w:p>
    <w:p w14:paraId="471E4C1B" w14:textId="32795A0B" w:rsidR="00535E9C" w:rsidRDefault="00535E9C" w:rsidP="006E5FC6">
      <w:pPr>
        <w:spacing w:before="0"/>
        <w:ind w:left="720" w:hanging="720"/>
        <w:rPr>
          <w:rFonts w:ascii="Times New Roman" w:hAnsi="Times New Roman"/>
        </w:rPr>
      </w:pPr>
      <w:r w:rsidRPr="00535E9C">
        <w:rPr>
          <w:rFonts w:ascii="Times New Roman" w:hAnsi="Times New Roman"/>
        </w:rPr>
        <w:t>Kenw</w:t>
      </w:r>
      <w:r w:rsidR="00ED4A80">
        <w:rPr>
          <w:rFonts w:ascii="Times New Roman" w:hAnsi="Times New Roman"/>
        </w:rPr>
        <w:t>orthy, W.</w:t>
      </w:r>
      <w:r w:rsidR="00A43204">
        <w:rPr>
          <w:rFonts w:ascii="Times New Roman" w:hAnsi="Times New Roman"/>
        </w:rPr>
        <w:t>J.</w:t>
      </w:r>
      <w:r w:rsidR="00ED4A80">
        <w:rPr>
          <w:rFonts w:ascii="Times New Roman" w:hAnsi="Times New Roman"/>
        </w:rPr>
        <w:t>, and D.</w:t>
      </w:r>
      <w:r w:rsidR="00A43204">
        <w:rPr>
          <w:rFonts w:ascii="Times New Roman" w:hAnsi="Times New Roman"/>
        </w:rPr>
        <w:t>E. Haunert</w:t>
      </w:r>
      <w:r w:rsidR="006519F9">
        <w:rPr>
          <w:rFonts w:ascii="Times New Roman" w:hAnsi="Times New Roman"/>
        </w:rPr>
        <w:t xml:space="preserve"> (eds.)</w:t>
      </w:r>
      <w:r w:rsidR="00A43204">
        <w:rPr>
          <w:rFonts w:ascii="Times New Roman" w:hAnsi="Times New Roman"/>
        </w:rPr>
        <w:t>. 1991</w:t>
      </w:r>
      <w:r w:rsidRPr="00535E9C">
        <w:rPr>
          <w:rFonts w:ascii="Times New Roman" w:hAnsi="Times New Roman"/>
        </w:rPr>
        <w:t xml:space="preserve">. The light requirements of seagrasses: proceedings of a workshop to examine the capability of water quality criteria, standards and monitoring </w:t>
      </w:r>
      <w:r w:rsidRPr="00535E9C">
        <w:rPr>
          <w:rFonts w:ascii="Times New Roman" w:hAnsi="Times New Roman"/>
        </w:rPr>
        <w:lastRenderedPageBreak/>
        <w:t>programs to protect seagrasses.  NOAA Technical Memorandum NMFS-SEFC-287. Beaufort, NC: 181 pp.</w:t>
      </w:r>
    </w:p>
    <w:p w14:paraId="38F59ABF" w14:textId="77777777" w:rsidR="00997053" w:rsidRPr="001619B6" w:rsidRDefault="00CD6978" w:rsidP="006E5FC6">
      <w:pPr>
        <w:spacing w:before="0"/>
        <w:ind w:left="720" w:hanging="720"/>
        <w:rPr>
          <w:rFonts w:ascii="Times New Roman" w:hAnsi="Times New Roman"/>
        </w:rPr>
      </w:pPr>
      <w:r>
        <w:rPr>
          <w:rFonts w:ascii="Times New Roman" w:hAnsi="Times New Roman"/>
        </w:rPr>
        <w:t>Kenworthy, W.J., and M.</w:t>
      </w:r>
      <w:r w:rsidR="00997053" w:rsidRPr="001619B6">
        <w:rPr>
          <w:rFonts w:ascii="Times New Roman" w:hAnsi="Times New Roman"/>
        </w:rPr>
        <w:t xml:space="preserve">S. Fonseca. 1996. Light requirements of seagrasses </w:t>
      </w:r>
      <w:r w:rsidRPr="00CD6978">
        <w:rPr>
          <w:rFonts w:ascii="Times New Roman" w:hAnsi="Times New Roman"/>
          <w:i/>
        </w:rPr>
        <w:t>H</w:t>
      </w:r>
      <w:r w:rsidR="00997053" w:rsidRPr="00CD6978">
        <w:rPr>
          <w:rFonts w:ascii="Times New Roman" w:hAnsi="Times New Roman"/>
          <w:i/>
        </w:rPr>
        <w:t>alodule wrightii</w:t>
      </w:r>
      <w:r>
        <w:rPr>
          <w:rFonts w:ascii="Times New Roman" w:hAnsi="Times New Roman"/>
        </w:rPr>
        <w:t xml:space="preserve"> and </w:t>
      </w:r>
      <w:r w:rsidRPr="00CD6978">
        <w:rPr>
          <w:rFonts w:ascii="Times New Roman" w:hAnsi="Times New Roman"/>
          <w:i/>
        </w:rPr>
        <w:t>S</w:t>
      </w:r>
      <w:r w:rsidR="00997053" w:rsidRPr="00CD6978">
        <w:rPr>
          <w:rFonts w:ascii="Times New Roman" w:hAnsi="Times New Roman"/>
          <w:i/>
        </w:rPr>
        <w:t>yringodium filiforme</w:t>
      </w:r>
      <w:r w:rsidR="00997053" w:rsidRPr="001619B6">
        <w:rPr>
          <w:rFonts w:ascii="Times New Roman" w:hAnsi="Times New Roman"/>
        </w:rPr>
        <w:t xml:space="preserve"> derived from the relationship between diffuse light attenuation and maximum depth distribution.</w:t>
      </w:r>
      <w:r w:rsidR="00997053" w:rsidRPr="00CD6978">
        <w:rPr>
          <w:rFonts w:ascii="Times New Roman" w:hAnsi="Times New Roman"/>
          <w:i/>
        </w:rPr>
        <w:t xml:space="preserve"> Estuaries</w:t>
      </w:r>
      <w:r w:rsidR="00997053" w:rsidRPr="001619B6">
        <w:rPr>
          <w:rFonts w:ascii="Times New Roman" w:hAnsi="Times New Roman"/>
        </w:rPr>
        <w:t xml:space="preserve"> 19: 740–750.</w:t>
      </w:r>
    </w:p>
    <w:p w14:paraId="413E532D" w14:textId="77777777" w:rsidR="00997053" w:rsidRPr="001619B6" w:rsidRDefault="00997053" w:rsidP="006E5FC6">
      <w:pPr>
        <w:spacing w:before="0"/>
        <w:ind w:left="720" w:hanging="720"/>
        <w:rPr>
          <w:rFonts w:ascii="Times New Roman" w:hAnsi="Times New Roman"/>
        </w:rPr>
      </w:pPr>
      <w:r w:rsidRPr="001619B6">
        <w:rPr>
          <w:rFonts w:ascii="Times New Roman" w:hAnsi="Times New Roman"/>
        </w:rPr>
        <w:t xml:space="preserve">Koch, E.W. 2001. Beyond light: Physical, geological, and geochemical parameters as possible submersed aquatic vegetation habitat requirements. </w:t>
      </w:r>
      <w:r w:rsidRPr="00CD6978">
        <w:rPr>
          <w:rFonts w:ascii="Times New Roman" w:hAnsi="Times New Roman"/>
          <w:i/>
        </w:rPr>
        <w:t>Estuaries</w:t>
      </w:r>
      <w:r w:rsidRPr="001619B6">
        <w:rPr>
          <w:rFonts w:ascii="Times New Roman" w:hAnsi="Times New Roman"/>
        </w:rPr>
        <w:t xml:space="preserve"> 24: 1–17.</w:t>
      </w:r>
    </w:p>
    <w:p w14:paraId="200B2FD3" w14:textId="67BD4BFD" w:rsidR="00CA6228" w:rsidRDefault="00ED4A80" w:rsidP="006E5FC6">
      <w:pPr>
        <w:spacing w:before="0"/>
        <w:ind w:left="720" w:hanging="720"/>
        <w:rPr>
          <w:rFonts w:ascii="Times New Roman" w:hAnsi="Times New Roman"/>
        </w:rPr>
      </w:pPr>
      <w:r>
        <w:rPr>
          <w:rFonts w:ascii="Times New Roman" w:hAnsi="Times New Roman"/>
        </w:rPr>
        <w:t>Ku, H.</w:t>
      </w:r>
      <w:r w:rsidR="00CA6228">
        <w:rPr>
          <w:rFonts w:ascii="Times New Roman" w:hAnsi="Times New Roman"/>
        </w:rPr>
        <w:t xml:space="preserve">H. 1966. </w:t>
      </w:r>
      <w:r w:rsidR="00CA6228" w:rsidRPr="00CA6228">
        <w:rPr>
          <w:rFonts w:ascii="Times New Roman" w:hAnsi="Times New Roman"/>
        </w:rPr>
        <w:t xml:space="preserve">Notes on the use of </w:t>
      </w:r>
      <w:r w:rsidR="00CA6228">
        <w:rPr>
          <w:rFonts w:ascii="Times New Roman" w:hAnsi="Times New Roman"/>
        </w:rPr>
        <w:t xml:space="preserve">propagation of error formulas. </w:t>
      </w:r>
      <w:r w:rsidR="00CA6228" w:rsidRPr="002809BC">
        <w:rPr>
          <w:rFonts w:ascii="Times New Roman" w:hAnsi="Times New Roman"/>
          <w:i/>
        </w:rPr>
        <w:t>Journal of Research of the National Bureau of Standards - C. Engineering and instrumentation</w:t>
      </w:r>
      <w:r w:rsidR="00CA6228">
        <w:rPr>
          <w:rFonts w:ascii="Times New Roman" w:hAnsi="Times New Roman"/>
        </w:rPr>
        <w:t>.</w:t>
      </w:r>
      <w:r w:rsidR="00CA6228" w:rsidRPr="00CA6228">
        <w:rPr>
          <w:rFonts w:ascii="Times New Roman" w:hAnsi="Times New Roman"/>
        </w:rPr>
        <w:t xml:space="preserve"> 70C(4): 263-273.</w:t>
      </w:r>
    </w:p>
    <w:p w14:paraId="0F09AB42" w14:textId="248592D7" w:rsidR="00997053" w:rsidRPr="001619B6" w:rsidRDefault="00105DE9" w:rsidP="006E5FC6">
      <w:pPr>
        <w:spacing w:before="0"/>
        <w:ind w:left="720" w:hanging="720"/>
        <w:rPr>
          <w:rFonts w:ascii="Times New Roman" w:hAnsi="Times New Roman"/>
        </w:rPr>
      </w:pPr>
      <w:r>
        <w:rPr>
          <w:rFonts w:ascii="Times New Roman" w:hAnsi="Times New Roman"/>
        </w:rPr>
        <w:t>Lee, Z</w:t>
      </w:r>
      <w:r w:rsidR="00ED4A80">
        <w:rPr>
          <w:rFonts w:ascii="Times New Roman" w:hAnsi="Times New Roman"/>
        </w:rPr>
        <w:t>.</w:t>
      </w:r>
      <w:r>
        <w:rPr>
          <w:rFonts w:ascii="Times New Roman" w:hAnsi="Times New Roman"/>
        </w:rPr>
        <w:t>P., K.</w:t>
      </w:r>
      <w:r w:rsidR="00997053" w:rsidRPr="001619B6">
        <w:rPr>
          <w:rFonts w:ascii="Times New Roman" w:hAnsi="Times New Roman"/>
        </w:rPr>
        <w:t xml:space="preserve">P. Du, and R. Arnone. 2005. A model for the diffuse attenuation of downwelling irradiance. </w:t>
      </w:r>
      <w:r w:rsidR="00997053" w:rsidRPr="00105DE9">
        <w:rPr>
          <w:rFonts w:ascii="Times New Roman" w:hAnsi="Times New Roman"/>
          <w:i/>
        </w:rPr>
        <w:t>Journal of Geophysical Research</w:t>
      </w:r>
      <w:r w:rsidR="00997053" w:rsidRPr="001619B6">
        <w:rPr>
          <w:rFonts w:ascii="Times New Roman" w:hAnsi="Times New Roman"/>
        </w:rPr>
        <w:t xml:space="preserve"> 110: 1</w:t>
      </w:r>
      <w:r>
        <w:rPr>
          <w:rFonts w:ascii="Times New Roman" w:hAnsi="Times New Roman"/>
        </w:rPr>
        <w:t>-15</w:t>
      </w:r>
      <w:r w:rsidR="00997053" w:rsidRPr="001619B6">
        <w:rPr>
          <w:rFonts w:ascii="Times New Roman" w:hAnsi="Times New Roman"/>
        </w:rPr>
        <w:t>.</w:t>
      </w:r>
    </w:p>
    <w:p w14:paraId="7ADC06BB" w14:textId="3E58B762" w:rsidR="009C58C8" w:rsidRDefault="009C58C8" w:rsidP="006E5FC6">
      <w:pPr>
        <w:spacing w:before="0"/>
        <w:ind w:left="720" w:hanging="720"/>
        <w:rPr>
          <w:rFonts w:ascii="Times New Roman" w:hAnsi="Times New Roman"/>
        </w:rPr>
      </w:pPr>
      <w:r>
        <w:rPr>
          <w:rFonts w:ascii="Times New Roman" w:hAnsi="Times New Roman"/>
        </w:rPr>
        <w:t xml:space="preserve">Liu, W.C., </w:t>
      </w:r>
      <w:r w:rsidR="00ED4A80">
        <w:rPr>
          <w:rFonts w:ascii="Times New Roman" w:hAnsi="Times New Roman"/>
        </w:rPr>
        <w:t>M.</w:t>
      </w:r>
      <w:r>
        <w:rPr>
          <w:rFonts w:ascii="Times New Roman" w:hAnsi="Times New Roman"/>
        </w:rPr>
        <w:t xml:space="preserve">H. Hsu, S.Y. Chen, C.R. Wu, </w:t>
      </w:r>
      <w:r w:rsidR="00FB4B13">
        <w:rPr>
          <w:rFonts w:ascii="Times New Roman" w:hAnsi="Times New Roman"/>
        </w:rPr>
        <w:t xml:space="preserve">and </w:t>
      </w:r>
      <w:r>
        <w:rPr>
          <w:rFonts w:ascii="Times New Roman" w:hAnsi="Times New Roman"/>
        </w:rPr>
        <w:t xml:space="preserve">A.Y. Kuo. 2005. Water column light attenuation in Danshuei River Estuary, Taiwan. </w:t>
      </w:r>
      <w:r w:rsidRPr="009C58C8">
        <w:rPr>
          <w:rFonts w:ascii="Times New Roman" w:hAnsi="Times New Roman"/>
          <w:i/>
        </w:rPr>
        <w:t>Journal of the American Water Resources Association</w:t>
      </w:r>
      <w:r>
        <w:rPr>
          <w:rFonts w:ascii="Times New Roman" w:hAnsi="Times New Roman"/>
        </w:rPr>
        <w:t xml:space="preserve"> 41: 425-435.</w:t>
      </w:r>
    </w:p>
    <w:p w14:paraId="57844224" w14:textId="6864D3FA" w:rsidR="000E00C0" w:rsidRPr="000E00C0" w:rsidRDefault="000E00C0" w:rsidP="006E5FC6">
      <w:pPr>
        <w:spacing w:before="0"/>
        <w:ind w:left="720" w:hanging="720"/>
        <w:rPr>
          <w:rFonts w:ascii="Times New Roman" w:hAnsi="Times New Roman"/>
        </w:rPr>
      </w:pPr>
      <w:r>
        <w:rPr>
          <w:rFonts w:ascii="Times New Roman" w:hAnsi="Times New Roman"/>
        </w:rPr>
        <w:t xml:space="preserve">Murrell, </w:t>
      </w:r>
      <w:r w:rsidR="00ED4A80">
        <w:rPr>
          <w:rFonts w:ascii="Times New Roman" w:hAnsi="Times New Roman"/>
        </w:rPr>
        <w:t>M.C., J.G. Campbell, J.D. Hagy III, and J.</w:t>
      </w:r>
      <w:r>
        <w:rPr>
          <w:rFonts w:ascii="Times New Roman" w:hAnsi="Times New Roman"/>
        </w:rPr>
        <w:t xml:space="preserve">M. Caffrey. 2009. Effects of irradiance on benthic and water column processes in a Gulf of Mexico estuary: Pensacola Bay, Florida, USA. </w:t>
      </w:r>
      <w:r>
        <w:rPr>
          <w:rFonts w:ascii="Times New Roman" w:hAnsi="Times New Roman"/>
          <w:i/>
        </w:rPr>
        <w:t>Estuarine, Coastal and Shelf Science</w:t>
      </w:r>
      <w:r>
        <w:rPr>
          <w:rFonts w:ascii="Times New Roman" w:hAnsi="Times New Roman"/>
        </w:rPr>
        <w:t xml:space="preserve"> 81: 501-512.</w:t>
      </w:r>
    </w:p>
    <w:p w14:paraId="5722AEEA" w14:textId="004EB3D7" w:rsidR="00806CFC" w:rsidRDefault="00806CFC" w:rsidP="006E5FC6">
      <w:pPr>
        <w:spacing w:before="0"/>
        <w:ind w:left="720" w:hanging="720"/>
        <w:rPr>
          <w:rFonts w:ascii="Times New Roman" w:hAnsi="Times New Roman"/>
        </w:rPr>
      </w:pPr>
      <w:r w:rsidRPr="00806CFC">
        <w:rPr>
          <w:rFonts w:ascii="Times New Roman" w:hAnsi="Times New Roman"/>
        </w:rPr>
        <w:t xml:space="preserve">Orth, R. J., </w:t>
      </w:r>
      <w:r w:rsidR="00ED4A80">
        <w:rPr>
          <w:rFonts w:ascii="Times New Roman" w:hAnsi="Times New Roman"/>
        </w:rPr>
        <w:t>M.R. Williams, S.R. Marion, D.J. Wilcox, T.J.B. Carruthers, K.A. Moore, W.M. Kemp, W.C. Dennison, N.</w:t>
      </w:r>
      <w:r w:rsidR="008C2E2D">
        <w:rPr>
          <w:rFonts w:ascii="Times New Roman" w:hAnsi="Times New Roman"/>
        </w:rPr>
        <w:t>B. Rybicki, P. Berg</w:t>
      </w:r>
      <w:r w:rsidR="00ED4A80">
        <w:rPr>
          <w:rFonts w:ascii="Times New Roman" w:hAnsi="Times New Roman"/>
        </w:rPr>
        <w:t>strom, and R.</w:t>
      </w:r>
      <w:r w:rsidR="008C2E2D">
        <w:rPr>
          <w:rFonts w:ascii="Times New Roman" w:hAnsi="Times New Roman"/>
        </w:rPr>
        <w:t>A</w:t>
      </w:r>
      <w:r w:rsidR="00ED4A80">
        <w:rPr>
          <w:rFonts w:ascii="Times New Roman" w:hAnsi="Times New Roman"/>
        </w:rPr>
        <w:t>.</w:t>
      </w:r>
      <w:r w:rsidR="008C2E2D">
        <w:rPr>
          <w:rFonts w:ascii="Times New Roman" w:hAnsi="Times New Roman"/>
        </w:rPr>
        <w:t xml:space="preserve"> Batiuk. </w:t>
      </w:r>
      <w:r>
        <w:rPr>
          <w:rFonts w:ascii="Times New Roman" w:hAnsi="Times New Roman"/>
        </w:rPr>
        <w:t>2010</w:t>
      </w:r>
      <w:r w:rsidRPr="00806CFC">
        <w:rPr>
          <w:rFonts w:ascii="Times New Roman" w:hAnsi="Times New Roman"/>
        </w:rPr>
        <w:t xml:space="preserve">. </w:t>
      </w:r>
      <w:r>
        <w:rPr>
          <w:rFonts w:ascii="Times New Roman" w:hAnsi="Times New Roman"/>
        </w:rPr>
        <w:t xml:space="preserve"> Long-term trends in submersed aquatic v</w:t>
      </w:r>
      <w:r w:rsidRPr="00806CFC">
        <w:rPr>
          <w:rFonts w:ascii="Times New Roman" w:hAnsi="Times New Roman"/>
        </w:rPr>
        <w:t>egetation (SAV) in Chesapeake Bay, USA,</w:t>
      </w:r>
      <w:r>
        <w:rPr>
          <w:rFonts w:ascii="Times New Roman" w:hAnsi="Times New Roman"/>
        </w:rPr>
        <w:t xml:space="preserve"> related to water quality.</w:t>
      </w:r>
      <w:r w:rsidRPr="00806CFC">
        <w:rPr>
          <w:rFonts w:ascii="Times New Roman" w:hAnsi="Times New Roman"/>
        </w:rPr>
        <w:t xml:space="preserve"> </w:t>
      </w:r>
      <w:r w:rsidRPr="0089595B">
        <w:rPr>
          <w:rFonts w:ascii="Times New Roman" w:hAnsi="Times New Roman"/>
          <w:i/>
        </w:rPr>
        <w:t>Estuaries and Coasts</w:t>
      </w:r>
      <w:r w:rsidRPr="00806CFC">
        <w:rPr>
          <w:rFonts w:ascii="Times New Roman" w:hAnsi="Times New Roman"/>
        </w:rPr>
        <w:t xml:space="preserve"> 33(5): 1144-1163.</w:t>
      </w:r>
    </w:p>
    <w:p w14:paraId="47C36A6D" w14:textId="3C5E68F8" w:rsidR="006C5EEB" w:rsidRDefault="006C5EEB" w:rsidP="006E5FC6">
      <w:pPr>
        <w:spacing w:before="0"/>
        <w:ind w:left="720" w:hanging="720"/>
        <w:rPr>
          <w:rFonts w:ascii="Times New Roman" w:hAnsi="Times New Roman"/>
        </w:rPr>
      </w:pPr>
      <w:r>
        <w:rPr>
          <w:rFonts w:ascii="Times New Roman" w:hAnsi="Times New Roman"/>
        </w:rPr>
        <w:t xml:space="preserve">Pinheiro, J., D. Bates, S. DebRoy, D. Sarkar, and R Core Team. 2016. nlme: Linear and nonlinear mixed effects models. R package version 3.1-128. </w:t>
      </w:r>
      <w:hyperlink r:id="rId19" w:history="1">
        <w:r w:rsidRPr="00835731">
          <w:rPr>
            <w:rStyle w:val="Hyperlink"/>
            <w:rFonts w:ascii="Times New Roman" w:hAnsi="Times New Roman"/>
          </w:rPr>
          <w:t>https://CRAN.R-project.org/package=nlme</w:t>
        </w:r>
      </w:hyperlink>
      <w:r>
        <w:rPr>
          <w:rFonts w:ascii="Times New Roman" w:hAnsi="Times New Roman"/>
        </w:rPr>
        <w:t xml:space="preserve">. Accessed July 1, 2015. </w:t>
      </w:r>
    </w:p>
    <w:p w14:paraId="2600219B" w14:textId="3C3BC3EB" w:rsidR="00997053" w:rsidRDefault="00997053" w:rsidP="006E5FC6">
      <w:pPr>
        <w:spacing w:before="0"/>
        <w:ind w:left="720" w:hanging="720"/>
        <w:rPr>
          <w:rFonts w:ascii="Times New Roman" w:hAnsi="Times New Roman"/>
        </w:rPr>
      </w:pPr>
      <w:r>
        <w:rPr>
          <w:rFonts w:ascii="Times New Roman" w:hAnsi="Times New Roman"/>
        </w:rPr>
        <w:t>R</w:t>
      </w:r>
      <w:r w:rsidR="00754FEB">
        <w:rPr>
          <w:rFonts w:ascii="Times New Roman" w:hAnsi="Times New Roman"/>
        </w:rPr>
        <w:t>D</w:t>
      </w:r>
      <w:r>
        <w:rPr>
          <w:rFonts w:ascii="Times New Roman" w:hAnsi="Times New Roman"/>
        </w:rPr>
        <w:t xml:space="preserve">CT (R </w:t>
      </w:r>
      <w:r w:rsidR="00754FEB">
        <w:rPr>
          <w:rFonts w:ascii="Times New Roman" w:hAnsi="Times New Roman"/>
        </w:rPr>
        <w:t xml:space="preserve">Development </w:t>
      </w:r>
      <w:r>
        <w:rPr>
          <w:rFonts w:ascii="Times New Roman" w:hAnsi="Times New Roman"/>
        </w:rPr>
        <w:t>Core Team). 201</w:t>
      </w:r>
      <w:r w:rsidR="00754FEB">
        <w:rPr>
          <w:rFonts w:ascii="Times New Roman" w:hAnsi="Times New Roman"/>
        </w:rPr>
        <w:t>6</w:t>
      </w:r>
      <w:r>
        <w:rPr>
          <w:rFonts w:ascii="Times New Roman" w:hAnsi="Times New Roman"/>
        </w:rPr>
        <w:t>. R: A language and environment for statistical computing</w:t>
      </w:r>
      <w:r w:rsidR="00754FEB">
        <w:rPr>
          <w:rFonts w:ascii="Times New Roman" w:hAnsi="Times New Roman"/>
        </w:rPr>
        <w:t>, v3.2.0</w:t>
      </w:r>
      <w:r>
        <w:rPr>
          <w:rFonts w:ascii="Times New Roman" w:hAnsi="Times New Roman"/>
        </w:rPr>
        <w:t>. Vienna, Austria, R Foundation for Statistical Computing.</w:t>
      </w:r>
    </w:p>
    <w:p w14:paraId="4F622DD4" w14:textId="79766357" w:rsidR="00B57A74" w:rsidRPr="00B57A74" w:rsidRDefault="00ED4A80" w:rsidP="006E5FC6">
      <w:pPr>
        <w:spacing w:before="0"/>
        <w:ind w:left="720" w:hanging="720"/>
        <w:rPr>
          <w:rFonts w:ascii="Times New Roman" w:hAnsi="Times New Roman"/>
        </w:rPr>
      </w:pPr>
      <w:r>
        <w:rPr>
          <w:rFonts w:ascii="Times New Roman" w:hAnsi="Times New Roman"/>
        </w:rPr>
        <w:t xml:space="preserve">Schaeffer, B., J.D. </w:t>
      </w:r>
      <w:r w:rsidR="00B57A74" w:rsidRPr="00B57A74">
        <w:rPr>
          <w:rFonts w:ascii="Times New Roman" w:hAnsi="Times New Roman"/>
        </w:rPr>
        <w:t>Hagy</w:t>
      </w:r>
      <w:r>
        <w:rPr>
          <w:rFonts w:ascii="Times New Roman" w:hAnsi="Times New Roman"/>
        </w:rPr>
        <w:t xml:space="preserve"> III, R. Conmy, J.C. </w:t>
      </w:r>
      <w:r w:rsidR="00B57A74" w:rsidRPr="00B57A74">
        <w:rPr>
          <w:rFonts w:ascii="Times New Roman" w:hAnsi="Times New Roman"/>
        </w:rPr>
        <w:t>Lehrter</w:t>
      </w:r>
      <w:r>
        <w:rPr>
          <w:rFonts w:ascii="Times New Roman" w:hAnsi="Times New Roman"/>
        </w:rPr>
        <w:t>,</w:t>
      </w:r>
      <w:r w:rsidR="00B57A74" w:rsidRPr="00B57A74">
        <w:rPr>
          <w:rFonts w:ascii="Times New Roman" w:hAnsi="Times New Roman"/>
        </w:rPr>
        <w:t xml:space="preserve"> and R. Stumpf. 2012. An approach to developing numeric water quality criteria for coastal waters using the SeaWiFS satellite data record. </w:t>
      </w:r>
      <w:r w:rsidR="00B57A74" w:rsidRPr="00B57A74">
        <w:rPr>
          <w:rFonts w:ascii="Times New Roman" w:hAnsi="Times New Roman"/>
          <w:i/>
        </w:rPr>
        <w:t>Environmental Science &amp; Technology</w:t>
      </w:r>
      <w:r w:rsidR="00B57A74" w:rsidRPr="00B57A74">
        <w:rPr>
          <w:rFonts w:ascii="Times New Roman" w:hAnsi="Times New Roman"/>
        </w:rPr>
        <w:t xml:space="preserve"> 46: 916-22.</w:t>
      </w:r>
    </w:p>
    <w:p w14:paraId="58DB5CB6" w14:textId="16919FE0" w:rsidR="00CD0292" w:rsidRPr="00950B99" w:rsidRDefault="00CD0292" w:rsidP="006E5FC6">
      <w:pPr>
        <w:spacing w:before="0"/>
        <w:ind w:left="720" w:hanging="720"/>
        <w:rPr>
          <w:rFonts w:ascii="Times New Roman" w:hAnsi="Times New Roman"/>
        </w:rPr>
      </w:pPr>
      <w:r>
        <w:rPr>
          <w:rFonts w:ascii="Times New Roman" w:hAnsi="Times New Roman"/>
        </w:rPr>
        <w:t>Short, F.T</w:t>
      </w:r>
      <w:r w:rsidR="00ED4A80">
        <w:rPr>
          <w:rFonts w:ascii="Times New Roman" w:hAnsi="Times New Roman"/>
        </w:rPr>
        <w:t>.</w:t>
      </w:r>
      <w:r>
        <w:rPr>
          <w:rFonts w:ascii="Times New Roman" w:hAnsi="Times New Roman"/>
        </w:rPr>
        <w:t xml:space="preserve">, and S. Wyllie-Echeverria. 1996. Natural and human-induced disturbances of seagrass. </w:t>
      </w:r>
      <w:r>
        <w:rPr>
          <w:rFonts w:ascii="Times New Roman" w:hAnsi="Times New Roman"/>
          <w:i/>
        </w:rPr>
        <w:t>Environmental Conservation</w:t>
      </w:r>
      <w:r>
        <w:rPr>
          <w:rFonts w:ascii="Times New Roman" w:hAnsi="Times New Roman"/>
        </w:rPr>
        <w:t xml:space="preserve"> 23: 17-27.</w:t>
      </w:r>
    </w:p>
    <w:p w14:paraId="6E15F832" w14:textId="15C8444D" w:rsidR="00997053" w:rsidRPr="001619B6" w:rsidRDefault="00934F9B" w:rsidP="006E5FC6">
      <w:pPr>
        <w:spacing w:before="0"/>
        <w:ind w:left="720" w:hanging="720"/>
        <w:rPr>
          <w:rFonts w:ascii="Times New Roman" w:hAnsi="Times New Roman"/>
        </w:rPr>
      </w:pPr>
      <w:r>
        <w:rPr>
          <w:rFonts w:ascii="Times New Roman" w:hAnsi="Times New Roman"/>
        </w:rPr>
        <w:t>Spears, B.M., I.D.</w:t>
      </w:r>
      <w:r w:rsidR="00997053" w:rsidRPr="001619B6">
        <w:rPr>
          <w:rFonts w:ascii="Times New Roman" w:hAnsi="Times New Roman"/>
        </w:rPr>
        <w:t>M. Gunn, L. Carval</w:t>
      </w:r>
      <w:r>
        <w:rPr>
          <w:rFonts w:ascii="Times New Roman" w:hAnsi="Times New Roman"/>
        </w:rPr>
        <w:t>ho, I.</w:t>
      </w:r>
      <w:r w:rsidR="00997053" w:rsidRPr="001619B6">
        <w:rPr>
          <w:rFonts w:ascii="Times New Roman" w:hAnsi="Times New Roman"/>
        </w:rPr>
        <w:t xml:space="preserve">J. Winfield, B. Dudley, K. Murphy, and L. May. 2009. An evaluation of methods for sampling macrophyte maximum colonisation depth in Loch Leven, Scotland. </w:t>
      </w:r>
      <w:r w:rsidR="00997053" w:rsidRPr="00934F9B">
        <w:rPr>
          <w:rFonts w:ascii="Times New Roman" w:hAnsi="Times New Roman"/>
          <w:i/>
        </w:rPr>
        <w:t>Aquatic Botany</w:t>
      </w:r>
      <w:r w:rsidR="00997053" w:rsidRPr="001619B6">
        <w:rPr>
          <w:rFonts w:ascii="Times New Roman" w:hAnsi="Times New Roman"/>
        </w:rPr>
        <w:t xml:space="preserve"> 91: 75–81.</w:t>
      </w:r>
    </w:p>
    <w:p w14:paraId="0DC35352" w14:textId="22E992AE" w:rsidR="004250EB" w:rsidRDefault="004250EB" w:rsidP="006E5FC6">
      <w:pPr>
        <w:spacing w:before="0"/>
        <w:ind w:left="720" w:hanging="720"/>
        <w:rPr>
          <w:rFonts w:ascii="Times New Roman" w:hAnsi="Times New Roman"/>
        </w:rPr>
      </w:pPr>
      <w:r w:rsidRPr="004250EB">
        <w:rPr>
          <w:rFonts w:ascii="Times New Roman" w:hAnsi="Times New Roman"/>
        </w:rPr>
        <w:t>Stankelis, R.M., M.D. Naylor</w:t>
      </w:r>
      <w:r w:rsidR="00ED4A80">
        <w:rPr>
          <w:rFonts w:ascii="Times New Roman" w:hAnsi="Times New Roman"/>
        </w:rPr>
        <w:t>,</w:t>
      </w:r>
      <w:r w:rsidRPr="004250EB">
        <w:rPr>
          <w:rFonts w:ascii="Times New Roman" w:hAnsi="Times New Roman"/>
        </w:rPr>
        <w:t xml:space="preserve"> and W.R. Boynton. 2003. Submerged aquatic vegetation in the mesohaline region of the Patuxent estuary: Past, present, and future status. </w:t>
      </w:r>
      <w:r w:rsidRPr="0089595B">
        <w:rPr>
          <w:rFonts w:ascii="Times New Roman" w:hAnsi="Times New Roman"/>
          <w:i/>
        </w:rPr>
        <w:t>Estuaries</w:t>
      </w:r>
      <w:r w:rsidRPr="004250EB">
        <w:rPr>
          <w:rFonts w:ascii="Times New Roman" w:hAnsi="Times New Roman"/>
        </w:rPr>
        <w:t xml:space="preserve"> 26</w:t>
      </w:r>
      <w:r>
        <w:rPr>
          <w:rFonts w:ascii="Times New Roman" w:hAnsi="Times New Roman"/>
        </w:rPr>
        <w:t>(2A)</w:t>
      </w:r>
      <w:r w:rsidRPr="004250EB">
        <w:rPr>
          <w:rFonts w:ascii="Times New Roman" w:hAnsi="Times New Roman"/>
        </w:rPr>
        <w:t>: 186-</w:t>
      </w:r>
      <w:r>
        <w:rPr>
          <w:rFonts w:ascii="Times New Roman" w:hAnsi="Times New Roman"/>
        </w:rPr>
        <w:t>1</w:t>
      </w:r>
      <w:r w:rsidRPr="004250EB">
        <w:rPr>
          <w:rFonts w:ascii="Times New Roman" w:hAnsi="Times New Roman"/>
        </w:rPr>
        <w:t>95.</w:t>
      </w:r>
    </w:p>
    <w:p w14:paraId="5BDF7B8A" w14:textId="25FA48B0" w:rsidR="00997053" w:rsidRPr="001619B6" w:rsidRDefault="000126E3" w:rsidP="006E5FC6">
      <w:pPr>
        <w:spacing w:before="0"/>
        <w:ind w:left="720" w:hanging="720"/>
        <w:rPr>
          <w:rFonts w:ascii="Times New Roman" w:hAnsi="Times New Roman"/>
        </w:rPr>
      </w:pPr>
      <w:r>
        <w:rPr>
          <w:rFonts w:ascii="Times New Roman" w:hAnsi="Times New Roman"/>
        </w:rPr>
        <w:lastRenderedPageBreak/>
        <w:t>Steward, J.S., R.W. Virnstein, L.J. Morris, and E.</w:t>
      </w:r>
      <w:r w:rsidR="00997053" w:rsidRPr="001619B6">
        <w:rPr>
          <w:rFonts w:ascii="Times New Roman" w:hAnsi="Times New Roman"/>
        </w:rPr>
        <w:t xml:space="preserve">F. Lowe. 2005. Setting seagrass depth, coverage, and light targets for the Indian River Lagoon system, Florida. </w:t>
      </w:r>
      <w:r w:rsidR="00997053" w:rsidRPr="000126E3">
        <w:rPr>
          <w:rFonts w:ascii="Times New Roman" w:hAnsi="Times New Roman"/>
          <w:i/>
        </w:rPr>
        <w:t>Estuaries</w:t>
      </w:r>
      <w:r w:rsidR="00997053" w:rsidRPr="001619B6">
        <w:rPr>
          <w:rFonts w:ascii="Times New Roman" w:hAnsi="Times New Roman"/>
        </w:rPr>
        <w:t xml:space="preserve"> 28: 923–935.</w:t>
      </w:r>
    </w:p>
    <w:p w14:paraId="27935432" w14:textId="22D2A8D9" w:rsidR="00997053" w:rsidRDefault="00997053" w:rsidP="006E5FC6">
      <w:pPr>
        <w:spacing w:before="0"/>
        <w:ind w:left="720" w:hanging="720"/>
        <w:rPr>
          <w:rFonts w:ascii="Times New Roman" w:hAnsi="Times New Roman"/>
        </w:rPr>
      </w:pPr>
      <w:r w:rsidRPr="001619B6">
        <w:rPr>
          <w:rFonts w:ascii="Times New Roman" w:hAnsi="Times New Roman"/>
        </w:rPr>
        <w:t xml:space="preserve">Søndergaard, M., G. Phillips, S. Hellsten, A. Kolada, F. </w:t>
      </w:r>
      <w:r w:rsidR="000126E3">
        <w:rPr>
          <w:rFonts w:ascii="Times New Roman" w:hAnsi="Times New Roman"/>
        </w:rPr>
        <w:t>Ecke, H. Mäemets, M. Mjelde, M.</w:t>
      </w:r>
      <w:r w:rsidRPr="001619B6">
        <w:rPr>
          <w:rFonts w:ascii="Times New Roman" w:hAnsi="Times New Roman"/>
        </w:rPr>
        <w:t>M. Azzella, and A. Oggioni. 2013. Maximum growing depth of submerged macrophytes in European lakes.</w:t>
      </w:r>
      <w:r w:rsidRPr="000126E3">
        <w:rPr>
          <w:rFonts w:ascii="Times New Roman" w:hAnsi="Times New Roman"/>
          <w:i/>
        </w:rPr>
        <w:t xml:space="preserve"> Hydrobiologia </w:t>
      </w:r>
      <w:r w:rsidRPr="001619B6">
        <w:rPr>
          <w:rFonts w:ascii="Times New Roman" w:hAnsi="Times New Roman"/>
        </w:rPr>
        <w:t>704: 165–177.</w:t>
      </w:r>
    </w:p>
    <w:p w14:paraId="3CA5BAC3" w14:textId="4F78B10D" w:rsidR="00E47B7F" w:rsidRDefault="00E47B7F" w:rsidP="00E47B7F">
      <w:pPr>
        <w:spacing w:before="0"/>
        <w:ind w:left="720" w:hanging="720"/>
        <w:rPr>
          <w:rFonts w:ascii="Times New Roman" w:hAnsi="Times New Roman"/>
        </w:rPr>
      </w:pPr>
      <w:r>
        <w:rPr>
          <w:rFonts w:ascii="Times New Roman" w:hAnsi="Times New Roman"/>
        </w:rPr>
        <w:t>TBEP (Tampa Bay Estuary Program) 2011. Tampa Bay Water Atlas</w:t>
      </w:r>
      <w:r w:rsidR="00436D67">
        <w:rPr>
          <w:rFonts w:ascii="Times New Roman" w:hAnsi="Times New Roman"/>
        </w:rPr>
        <w:t xml:space="preserve">. </w:t>
      </w:r>
      <w:hyperlink r:id="rId20" w:history="1">
        <w:r w:rsidRPr="00762343">
          <w:rPr>
            <w:rStyle w:val="Hyperlink"/>
            <w:rFonts w:ascii="Times New Roman" w:hAnsi="Times New Roman"/>
          </w:rPr>
          <w:t>http://www.tampabaywateratlas.usf.edu</w:t>
        </w:r>
      </w:hyperlink>
      <w:r w:rsidR="00436D67">
        <w:rPr>
          <w:rFonts w:ascii="Times New Roman" w:hAnsi="Times New Roman"/>
        </w:rPr>
        <w:t>. Accessed January 30, 2017.</w:t>
      </w:r>
    </w:p>
    <w:p w14:paraId="5A11CDB1" w14:textId="0DADBFC7" w:rsidR="00997053" w:rsidRPr="001619B6" w:rsidRDefault="000126E3" w:rsidP="006E5FC6">
      <w:pPr>
        <w:spacing w:before="0"/>
        <w:ind w:left="720" w:hanging="720"/>
        <w:rPr>
          <w:rFonts w:ascii="Times New Roman" w:hAnsi="Times New Roman"/>
        </w:rPr>
      </w:pPr>
      <w:r>
        <w:rPr>
          <w:rFonts w:ascii="Times New Roman" w:hAnsi="Times New Roman"/>
        </w:rPr>
        <w:t>Tyler, D., D.G. Zawada, A. Nayegandhi, J.C. Brock, M.P. Crane, K.</w:t>
      </w:r>
      <w:r w:rsidR="00997053" w:rsidRPr="001619B6">
        <w:rPr>
          <w:rFonts w:ascii="Times New Roman" w:hAnsi="Times New Roman"/>
        </w:rPr>
        <w:t>K. Yates, and K.</w:t>
      </w:r>
      <w:r>
        <w:rPr>
          <w:rFonts w:ascii="Times New Roman" w:hAnsi="Times New Roman"/>
        </w:rPr>
        <w:t>E.</w:t>
      </w:r>
      <w:r w:rsidR="00997053" w:rsidRPr="001619B6">
        <w:rPr>
          <w:rFonts w:ascii="Times New Roman" w:hAnsi="Times New Roman"/>
        </w:rPr>
        <w:t>L. Smith. 2007. Topobathymetric data for Tampa Bay, Florida. Open-File Report 2007-105</w:t>
      </w:r>
      <w:r>
        <w:rPr>
          <w:rFonts w:ascii="Times New Roman" w:hAnsi="Times New Roman"/>
        </w:rPr>
        <w:t xml:space="preserve">1 (revised), St. Petersburg, Florida, </w:t>
      </w:r>
      <w:r w:rsidR="00997053" w:rsidRPr="001619B6">
        <w:rPr>
          <w:rFonts w:ascii="Times New Roman" w:hAnsi="Times New Roman"/>
        </w:rPr>
        <w:t>US Geological Survey</w:t>
      </w:r>
      <w:r w:rsidR="00B57A74">
        <w:rPr>
          <w:rFonts w:ascii="Times New Roman" w:hAnsi="Times New Roman"/>
        </w:rPr>
        <w:t>, US Department of the Interior.</w:t>
      </w:r>
      <w:r w:rsidR="00C147D9">
        <w:rPr>
          <w:rFonts w:ascii="Times New Roman" w:hAnsi="Times New Roman"/>
        </w:rPr>
        <w:t xml:space="preserve"> (poster)</w:t>
      </w:r>
    </w:p>
    <w:p w14:paraId="52810A16" w14:textId="77777777" w:rsidR="008A0079" w:rsidRDefault="000B5C37" w:rsidP="006E5FC6">
      <w:pPr>
        <w:spacing w:before="0"/>
        <w:ind w:left="720" w:hanging="720"/>
        <w:rPr>
          <w:rFonts w:ascii="Times New Roman" w:hAnsi="Times New Roman"/>
        </w:rPr>
      </w:pPr>
      <w:r>
        <w:rPr>
          <w:rFonts w:ascii="Times New Roman" w:hAnsi="Times New Roman"/>
        </w:rPr>
        <w:t xml:space="preserve">US EPA (US </w:t>
      </w:r>
      <w:r w:rsidRPr="00547D90">
        <w:rPr>
          <w:rFonts w:ascii="Times New Roman" w:hAnsi="Times New Roman"/>
        </w:rPr>
        <w:t>E</w:t>
      </w:r>
      <w:r>
        <w:rPr>
          <w:rFonts w:ascii="Times New Roman" w:hAnsi="Times New Roman"/>
        </w:rPr>
        <w:t>nvironmental Protection Agency) 2012</w:t>
      </w:r>
      <w:r w:rsidRPr="00547D90">
        <w:rPr>
          <w:rFonts w:ascii="Times New Roman" w:hAnsi="Times New Roman"/>
        </w:rPr>
        <w:t xml:space="preserve">. </w:t>
      </w:r>
      <w:r w:rsidR="008A0079" w:rsidRPr="008A0079">
        <w:rPr>
          <w:rFonts w:ascii="Times New Roman" w:hAnsi="Times New Roman"/>
        </w:rPr>
        <w:t>Technical support document for U.S. EPA's proposed rule for numeric nutrient criteria for Florida's estuaries, coastal waters, and south Florida inland flowing waters.  Volume 1: Estuaries.  November 30, 2012.  EPA-HQ-OW-2010-0222-0002.  365 pp.</w:t>
      </w:r>
    </w:p>
    <w:p w14:paraId="7F1262C6" w14:textId="10152297" w:rsidR="00997053" w:rsidRDefault="00997053" w:rsidP="006E5FC6">
      <w:pPr>
        <w:spacing w:before="0"/>
        <w:ind w:left="720" w:hanging="720"/>
        <w:rPr>
          <w:rFonts w:ascii="Times New Roman" w:hAnsi="Times New Roman"/>
        </w:rPr>
      </w:pPr>
      <w:r>
        <w:rPr>
          <w:rFonts w:ascii="Times New Roman" w:hAnsi="Times New Roman"/>
        </w:rPr>
        <w:t>Williams, S.L., and K.L. Heck. 2001. Seagrass community ecology. In</w:t>
      </w:r>
      <w:r w:rsidR="00324BCF">
        <w:rPr>
          <w:rFonts w:ascii="Times New Roman" w:hAnsi="Times New Roman"/>
        </w:rPr>
        <w:t>:</w:t>
      </w:r>
      <w:r>
        <w:rPr>
          <w:rFonts w:ascii="Times New Roman" w:hAnsi="Times New Roman"/>
        </w:rPr>
        <w:t xml:space="preserve"> </w:t>
      </w:r>
      <w:r w:rsidRPr="00324BCF">
        <w:rPr>
          <w:rFonts w:ascii="Times New Roman" w:hAnsi="Times New Roman"/>
          <w:u w:val="single"/>
        </w:rPr>
        <w:t>Marine Community Ecology</w:t>
      </w:r>
      <w:r w:rsidR="00324BCF">
        <w:rPr>
          <w:rFonts w:ascii="Times New Roman" w:hAnsi="Times New Roman"/>
        </w:rPr>
        <w:t xml:space="preserve">. </w:t>
      </w:r>
      <w:r>
        <w:rPr>
          <w:rFonts w:ascii="Times New Roman" w:hAnsi="Times New Roman"/>
        </w:rPr>
        <w:t>M.D. Bertness, S.D. Gaines, and M.E. Hay</w:t>
      </w:r>
      <w:r w:rsidR="00324BCF">
        <w:rPr>
          <w:rFonts w:ascii="Times New Roman" w:hAnsi="Times New Roman"/>
        </w:rPr>
        <w:t xml:space="preserve"> (eds.)</w:t>
      </w:r>
      <w:r>
        <w:rPr>
          <w:rFonts w:ascii="Times New Roman" w:hAnsi="Times New Roman"/>
        </w:rPr>
        <w:t>. Sunderland, Massachusett</w:t>
      </w:r>
      <w:r w:rsidR="00DC2412">
        <w:rPr>
          <w:rFonts w:ascii="Times New Roman" w:hAnsi="Times New Roman"/>
        </w:rPr>
        <w:t>s:</w:t>
      </w:r>
      <w:r w:rsidR="00324BCF">
        <w:rPr>
          <w:rFonts w:ascii="Times New Roman" w:hAnsi="Times New Roman"/>
        </w:rPr>
        <w:t xml:space="preserve"> Sinauer Associates.</w:t>
      </w:r>
    </w:p>
    <w:p w14:paraId="7F6446BA" w14:textId="77777777" w:rsidR="00997053" w:rsidRDefault="00DC2412" w:rsidP="006E5FC6">
      <w:pPr>
        <w:spacing w:before="0"/>
        <w:ind w:left="720" w:hanging="720"/>
        <w:rPr>
          <w:rFonts w:ascii="Times New Roman" w:hAnsi="Times New Roman"/>
        </w:rPr>
      </w:pPr>
      <w:r>
        <w:rPr>
          <w:rFonts w:ascii="Times New Roman" w:hAnsi="Times New Roman"/>
        </w:rPr>
        <w:t>Woodruff, D.L., R.P. Stumpf, J.</w:t>
      </w:r>
      <w:r w:rsidR="00997053" w:rsidRPr="001619B6">
        <w:rPr>
          <w:rFonts w:ascii="Times New Roman" w:hAnsi="Times New Roman"/>
        </w:rPr>
        <w:t xml:space="preserve">A. Scope, and H.W. Paerl. 1999. Remote estimation of water clarity in optically complex estuarine waters. </w:t>
      </w:r>
      <w:r w:rsidR="00997053" w:rsidRPr="00DC2412">
        <w:rPr>
          <w:rFonts w:ascii="Times New Roman" w:hAnsi="Times New Roman"/>
          <w:i/>
        </w:rPr>
        <w:t>Remote Sensing of Environment</w:t>
      </w:r>
      <w:r w:rsidR="00997053" w:rsidRPr="001619B6">
        <w:rPr>
          <w:rFonts w:ascii="Times New Roman" w:hAnsi="Times New Roman"/>
        </w:rPr>
        <w:t xml:space="preserve"> 68: 41–52.</w:t>
      </w:r>
    </w:p>
    <w:p w14:paraId="5346A396" w14:textId="316E309D" w:rsidR="00CB0627" w:rsidRPr="001619B6" w:rsidRDefault="00ED4A80" w:rsidP="006E5FC6">
      <w:pPr>
        <w:spacing w:before="0"/>
        <w:ind w:left="720" w:hanging="720"/>
        <w:rPr>
          <w:rFonts w:ascii="Times New Roman" w:hAnsi="Times New Roman"/>
        </w:rPr>
      </w:pPr>
      <w:r>
        <w:rPr>
          <w:rFonts w:ascii="Times New Roman" w:hAnsi="Times New Roman"/>
        </w:rPr>
        <w:t>Yarbro, L.</w:t>
      </w:r>
      <w:r w:rsidR="00CB0627" w:rsidRPr="00CB0627">
        <w:rPr>
          <w:rFonts w:ascii="Times New Roman" w:hAnsi="Times New Roman"/>
        </w:rPr>
        <w:t>A.</w:t>
      </w:r>
      <w:r>
        <w:rPr>
          <w:rFonts w:ascii="Times New Roman" w:hAnsi="Times New Roman"/>
        </w:rPr>
        <w:t>,</w:t>
      </w:r>
      <w:r w:rsidR="00CB0627" w:rsidRPr="00CB0627">
        <w:rPr>
          <w:rFonts w:ascii="Times New Roman" w:hAnsi="Times New Roman"/>
        </w:rPr>
        <w:t xml:space="preserve"> and P</w:t>
      </w:r>
      <w:r>
        <w:rPr>
          <w:rFonts w:ascii="Times New Roman" w:hAnsi="Times New Roman"/>
        </w:rPr>
        <w:t>.</w:t>
      </w:r>
      <w:r w:rsidR="00CB49CE">
        <w:rPr>
          <w:rFonts w:ascii="Times New Roman" w:hAnsi="Times New Roman"/>
        </w:rPr>
        <w:t>R. Carlson, Jr. 2015</w:t>
      </w:r>
      <w:r w:rsidR="00CB0627" w:rsidRPr="00CB0627">
        <w:rPr>
          <w:rFonts w:ascii="Times New Roman" w:hAnsi="Times New Roman"/>
        </w:rPr>
        <w:t>. Seagrass Integrated Mapping and Monitoring Program, Mapping and Monitoring Report No. 1.1.  FWRI Technical Report TR-17. St. Petersburg, FL, Florida Fish and Wildlife Conservation Commission: 10 pp.</w:t>
      </w:r>
    </w:p>
    <w:p w14:paraId="06C07A22" w14:textId="5C4A77F0" w:rsidR="00E53D75" w:rsidRPr="00357882" w:rsidRDefault="00DC2412" w:rsidP="006E5FC6">
      <w:pPr>
        <w:spacing w:before="0"/>
        <w:ind w:left="720" w:hanging="720"/>
        <w:rPr>
          <w:rFonts w:ascii="Times New Roman" w:hAnsi="Times New Roman"/>
        </w:rPr>
      </w:pPr>
      <w:r>
        <w:rPr>
          <w:rFonts w:ascii="Times New Roman" w:hAnsi="Times New Roman"/>
        </w:rPr>
        <w:t>Zhu, B., D.G. Fitzgerald, S.B. Hoskins, L.G. Rudstam, C.M. Mayer, and E.</w:t>
      </w:r>
      <w:r w:rsidR="00997053" w:rsidRPr="001619B6">
        <w:rPr>
          <w:rFonts w:ascii="Times New Roman" w:hAnsi="Times New Roman"/>
        </w:rPr>
        <w:t xml:space="preserve">L. Mills. 2007. Quantification of historical changes of submerged aquatic vegetation cover in two bays of Lake Ontario with three complementary methods. </w:t>
      </w:r>
      <w:r w:rsidR="00997053" w:rsidRPr="00DC2412">
        <w:rPr>
          <w:rFonts w:ascii="Times New Roman" w:hAnsi="Times New Roman"/>
          <w:i/>
        </w:rPr>
        <w:t>Journal of Great Lakes Research</w:t>
      </w:r>
      <w:r w:rsidR="00E53D75">
        <w:rPr>
          <w:rFonts w:ascii="Times New Roman" w:hAnsi="Times New Roman"/>
        </w:rPr>
        <w:t xml:space="preserve"> 33: 122–135.</w:t>
      </w:r>
      <w:r w:rsidR="00E53D75">
        <w:rPr>
          <w:rFonts w:ascii="Times New Roman" w:hAnsi="Times New Roman"/>
          <w:b/>
        </w:rPr>
        <w:br w:type="page"/>
      </w:r>
    </w:p>
    <w:p w14:paraId="4F565D6C" w14:textId="545E4BE6" w:rsidR="00CD7D99" w:rsidRPr="00DC518A" w:rsidRDefault="00CD7D99" w:rsidP="0069309F">
      <w:pPr>
        <w:spacing w:before="0"/>
        <w:rPr>
          <w:rFonts w:ascii="Times New Roman" w:hAnsi="Times New Roman"/>
        </w:rPr>
      </w:pPr>
      <w:r w:rsidRPr="00DC518A">
        <w:rPr>
          <w:rFonts w:ascii="Times New Roman" w:hAnsi="Times New Roman"/>
        </w:rPr>
        <w:lastRenderedPageBreak/>
        <w:t>Figure Captions</w:t>
      </w:r>
    </w:p>
    <w:p w14:paraId="611D15C3" w14:textId="5EA95AFD" w:rsidR="00357882" w:rsidRPr="00FF6E3F" w:rsidRDefault="004536FC" w:rsidP="000C7C95">
      <w:pPr>
        <w:pStyle w:val="NoSpacing"/>
        <w:rPr>
          <w:rFonts w:ascii="Times New Roman" w:hAnsi="Times New Roman" w:cs="Times New Roman"/>
          <w:sz w:val="24"/>
          <w:szCs w:val="24"/>
        </w:rPr>
        <w:sectPr w:rsidR="00357882" w:rsidRPr="00FF6E3F" w:rsidSect="007618FA">
          <w:footerReference w:type="default" r:id="rId21"/>
          <w:pgSz w:w="12240" w:h="15840"/>
          <w:pgMar w:top="1480" w:right="132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1</w:t>
      </w:r>
      <w:r w:rsidR="00357882" w:rsidRPr="00FF6E3F">
        <w:rPr>
          <w:rFonts w:ascii="Times New Roman" w:hAnsi="Times New Roman" w:cs="Times New Roman"/>
          <w:sz w:val="24"/>
          <w:szCs w:val="24"/>
        </w:rPr>
        <w:t xml:space="preserve"> Examples of data and grid locations for estimating seagrass depth of colonization for a region of the Big Bend, Florida.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a</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seagrass coverage and depth contours at 2 meter intervals, including the whole segment estimate for dept</w:t>
      </w:r>
      <w:r w:rsidR="00DC518A">
        <w:rPr>
          <w:rFonts w:ascii="Times New Roman" w:hAnsi="Times New Roman" w:cs="Times New Roman"/>
          <w:sz w:val="24"/>
          <w:szCs w:val="24"/>
        </w:rPr>
        <w:t>h of colonization;</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b</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 grid of sampling locations with sampling radii for estimating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w:t>
      </w:r>
      <w:r w:rsidR="00357882" w:rsidRPr="00FF6E3F">
        <w:rPr>
          <w:rFonts w:ascii="Times New Roman" w:hAnsi="Times New Roman" w:cs="Times New Roman"/>
          <w:sz w:val="24"/>
          <w:szCs w:val="24"/>
        </w:rPr>
        <w:t xml:space="preserve"> and seagrass depth points derived from bathymet</w:t>
      </w:r>
      <w:r w:rsidR="00DC518A">
        <w:rPr>
          <w:rFonts w:ascii="Times New Roman" w:hAnsi="Times New Roman" w:cs="Times New Roman"/>
          <w:sz w:val="24"/>
          <w:szCs w:val="24"/>
        </w:rPr>
        <w:t>ry and seagrass coverage layers;</w:t>
      </w:r>
      <w:r w:rsidR="00357882" w:rsidRPr="00FF6E3F">
        <w:rPr>
          <w:rFonts w:ascii="Times New Roman" w:hAnsi="Times New Roman" w:cs="Times New Roman"/>
          <w:sz w:val="24"/>
          <w:szCs w:val="24"/>
        </w:rPr>
        <w:t xml:space="preserve"> </w:t>
      </w:r>
      <w:r w:rsidR="00357882">
        <w:rPr>
          <w:rFonts w:ascii="Times New Roman" w:hAnsi="Times New Roman" w:cs="Times New Roman"/>
          <w:sz w:val="24"/>
          <w:szCs w:val="24"/>
        </w:rPr>
        <w:t>(</w:t>
      </w:r>
      <w:r w:rsidR="00357882" w:rsidRPr="00FF6E3F">
        <w:rPr>
          <w:rFonts w:ascii="Times New Roman" w:hAnsi="Times New Roman" w:cs="Times New Roman"/>
          <w:sz w:val="24"/>
          <w:szCs w:val="24"/>
        </w:rPr>
        <w:t>c</w:t>
      </w:r>
      <w:r w:rsidR="00357882">
        <w:rPr>
          <w:rFonts w:ascii="Times New Roman" w:hAnsi="Times New Roman" w:cs="Times New Roman"/>
          <w:sz w:val="24"/>
          <w:szCs w:val="24"/>
        </w:rPr>
        <w:t>)</w:t>
      </w:r>
      <w:r w:rsidR="00357882" w:rsidRPr="00FF6E3F">
        <w:rPr>
          <w:rFonts w:ascii="Times New Roman" w:hAnsi="Times New Roman" w:cs="Times New Roman"/>
          <w:sz w:val="24"/>
          <w:szCs w:val="24"/>
        </w:rPr>
        <w:t xml:space="preserve"> an example of sampled seagrass depth points for a test location</w:t>
      </w:r>
    </w:p>
    <w:p w14:paraId="33D8CE34" w14:textId="77777777" w:rsidR="00357882" w:rsidRPr="00FF6E3F" w:rsidRDefault="00357882" w:rsidP="000C7C95">
      <w:pPr>
        <w:pStyle w:val="NoSpacing"/>
        <w:rPr>
          <w:rFonts w:ascii="Times New Roman" w:hAnsi="Times New Roman" w:cs="Times New Roman"/>
          <w:sz w:val="24"/>
          <w:szCs w:val="24"/>
        </w:rPr>
      </w:pPr>
    </w:p>
    <w:p w14:paraId="1F6B7E1B" w14:textId="03982B0F" w:rsidR="00357882" w:rsidRPr="00FF6E3F" w:rsidRDefault="00DC518A"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2</w:t>
      </w:r>
      <w:r w:rsidR="00357882" w:rsidRPr="00FF6E3F">
        <w:rPr>
          <w:rFonts w:ascii="Times New Roman" w:hAnsi="Times New Roman" w:cs="Times New Roman"/>
          <w:sz w:val="24"/>
          <w:szCs w:val="24"/>
        </w:rPr>
        <w:t xml:space="preserve"> Locations and seagrass coverage of estuary segments used to evaluate depth of colonization estimates. Seagrass coverage layers are from 2006 (BB: Big Bend), 2010 (OTB: Old Tampa Bay), 2009 (UIRL: Upper Indian R. Lagoon), and 2007 (WCB: </w:t>
      </w:r>
      <w:r>
        <w:rPr>
          <w:rFonts w:ascii="Times New Roman" w:hAnsi="Times New Roman" w:cs="Times New Roman"/>
          <w:sz w:val="24"/>
          <w:szCs w:val="24"/>
        </w:rPr>
        <w:t>Western Choctawhatchee Bay). SR= Steinhatchee River outflow; MI=</w:t>
      </w:r>
      <w:r w:rsidR="00357882" w:rsidRPr="00FF6E3F">
        <w:rPr>
          <w:rFonts w:ascii="Times New Roman" w:hAnsi="Times New Roman" w:cs="Times New Roman"/>
          <w:sz w:val="24"/>
          <w:szCs w:val="24"/>
        </w:rPr>
        <w:t xml:space="preserve"> Merritt Island National Wildlife Refuge</w:t>
      </w:r>
    </w:p>
    <w:p w14:paraId="79D183C8" w14:textId="77777777" w:rsidR="00357882" w:rsidRPr="00FF6E3F" w:rsidRDefault="00357882" w:rsidP="000C7C95">
      <w:pPr>
        <w:pStyle w:val="NoSpacing"/>
        <w:rPr>
          <w:rFonts w:ascii="Times New Roman" w:hAnsi="Times New Roman" w:cs="Times New Roman"/>
          <w:sz w:val="24"/>
          <w:szCs w:val="24"/>
        </w:rPr>
      </w:pPr>
    </w:p>
    <w:p w14:paraId="6BB3D286" w14:textId="3C38832F" w:rsidR="00357882" w:rsidRPr="00FF6E3F" w:rsidRDefault="004536FC"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4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3</w:t>
      </w:r>
      <w:r w:rsidR="00357882" w:rsidRPr="00FF6E3F">
        <w:rPr>
          <w:rFonts w:ascii="Times New Roman" w:hAnsi="Times New Roman" w:cs="Times New Roman"/>
          <w:sz w:val="24"/>
          <w:szCs w:val="24"/>
        </w:rPr>
        <w:t xml:space="preserve"> Methods for estimating seagrass depth of colonization using sampled seagrass depth points around a single location. Three depth estimates (</w:t>
      </w:r>
      <w:proofErr w:type="gramStart"/>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c,min</w:t>
      </w:r>
      <w:proofErr w:type="gramEnd"/>
      <w:r w:rsidR="00357882" w:rsidRPr="00FF6E3F">
        <w:rPr>
          <w:rFonts w:ascii="Times New Roman" w:hAnsi="Times New Roman" w:cs="Times New Roman"/>
          <w:sz w:val="24"/>
          <w:szCs w:val="24"/>
        </w:rPr>
        <w:t xml:space="preserve">,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c,med</w:t>
      </w:r>
      <w:r w:rsidR="00357882" w:rsidRPr="00FF6E3F">
        <w:rPr>
          <w:rFonts w:ascii="Times New Roman" w:hAnsi="Times New Roman" w:cs="Times New Roman"/>
          <w:sz w:val="24"/>
          <w:szCs w:val="24"/>
        </w:rPr>
        <w:t xml:space="preserve">, </w:t>
      </w:r>
      <w:r w:rsidR="00357882" w:rsidRPr="00FF6E3F">
        <w:rPr>
          <w:rFonts w:ascii="Times New Roman" w:hAnsi="Times New Roman" w:cs="Times New Roman"/>
          <w:i/>
          <w:sz w:val="24"/>
          <w:szCs w:val="24"/>
        </w:rPr>
        <w:t>Z</w:t>
      </w:r>
      <w:r w:rsidR="00357882" w:rsidRPr="00FF6E3F">
        <w:rPr>
          <w:rFonts w:ascii="Times New Roman" w:hAnsi="Times New Roman" w:cs="Times New Roman"/>
          <w:i/>
          <w:sz w:val="24"/>
          <w:szCs w:val="24"/>
          <w:vertAlign w:val="subscript"/>
        </w:rPr>
        <w:t>c,max</w:t>
      </w:r>
      <w:r w:rsidR="00357882" w:rsidRPr="00FF6E3F">
        <w:rPr>
          <w:rFonts w:ascii="Times New Roman" w:hAnsi="Times New Roman" w:cs="Times New Roman"/>
          <w:sz w:val="24"/>
          <w:szCs w:val="24"/>
        </w:rPr>
        <w:t>) are based on a linear curve through the infle</w:t>
      </w:r>
      <w:r w:rsidR="001F56CB">
        <w:rPr>
          <w:rFonts w:ascii="Times New Roman" w:hAnsi="Times New Roman" w:cs="Times New Roman"/>
          <w:sz w:val="24"/>
          <w:szCs w:val="24"/>
        </w:rPr>
        <w:t>ction point of a logistic</w:t>
      </w:r>
      <w:r w:rsidR="00E0537E">
        <w:rPr>
          <w:rFonts w:ascii="Times New Roman" w:hAnsi="Times New Roman" w:cs="Times New Roman"/>
          <w:sz w:val="24"/>
          <w:szCs w:val="24"/>
        </w:rPr>
        <w:t xml:space="preserve"> curve.  The </w:t>
      </w:r>
      <w:r w:rsidR="00357882" w:rsidRPr="00FF6E3F">
        <w:rPr>
          <w:rFonts w:ascii="Times New Roman" w:hAnsi="Times New Roman" w:cs="Times New Roman"/>
          <w:sz w:val="24"/>
          <w:szCs w:val="24"/>
        </w:rPr>
        <w:t xml:space="preserve">curve is defined by the parameters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w:t>
      </w:r>
      <w:r w:rsidR="00357882" w:rsidRPr="00397DF1">
        <w:rPr>
          <w:rFonts w:ascii="Times New Roman" w:hAnsi="Times New Roman" w:cs="Times New Roman"/>
          <w:i/>
          <w:sz w:val="24"/>
          <w:szCs w:val="24"/>
        </w:rPr>
        <w:t>β</w:t>
      </w:r>
      <w:r w:rsidR="00357882" w:rsidRPr="00FF6E3F">
        <w:rPr>
          <w:rFonts w:ascii="Times New Roman" w:hAnsi="Times New Roman" w:cs="Times New Roman"/>
          <w:sz w:val="24"/>
          <w:szCs w:val="24"/>
        </w:rPr>
        <w:t xml:space="preserve">, and </w:t>
      </w:r>
      <w:r w:rsidR="00357882" w:rsidRPr="00397DF1">
        <w:rPr>
          <w:rFonts w:ascii="Times New Roman" w:hAnsi="Times New Roman" w:cs="Times New Roman"/>
          <w:i/>
          <w:sz w:val="24"/>
          <w:szCs w:val="24"/>
        </w:rPr>
        <w:t>γ</w:t>
      </w:r>
      <w:r w:rsidR="00357882" w:rsidRPr="00FF6E3F">
        <w:rPr>
          <w:rFonts w:ascii="Times New Roman" w:hAnsi="Times New Roman" w:cs="Times New Roman"/>
          <w:sz w:val="24"/>
          <w:szCs w:val="24"/>
        </w:rPr>
        <w:t xml:space="preserve"> and describes the decrease in the proportion of sample points with seagrass as a function of depth below mean tide level (MTL). </w:t>
      </w:r>
      <w:r w:rsidR="00DC518A">
        <w:rPr>
          <w:rFonts w:ascii="Times New Roman" w:hAnsi="Times New Roman" w:cs="Times New Roman"/>
          <w:sz w:val="24"/>
          <w:szCs w:val="24"/>
        </w:rPr>
        <w:t>(</w:t>
      </w:r>
      <w:r w:rsidR="00C507D5">
        <w:rPr>
          <w:rFonts w:ascii="Times New Roman" w:hAnsi="Times New Roman" w:cs="Times New Roman"/>
          <w:sz w:val="24"/>
          <w:szCs w:val="24"/>
        </w:rPr>
        <w:t>a</w:t>
      </w:r>
      <w:r w:rsidR="00DC518A">
        <w:rPr>
          <w:rFonts w:ascii="Times New Roman" w:hAnsi="Times New Roman" w:cs="Times New Roman"/>
          <w:sz w:val="24"/>
          <w:szCs w:val="24"/>
        </w:rPr>
        <w:t>) T</w:t>
      </w:r>
      <w:r w:rsidR="00357882" w:rsidRPr="00FF6E3F">
        <w:rPr>
          <w:rFonts w:ascii="Times New Roman" w:hAnsi="Times New Roman" w:cs="Times New Roman"/>
          <w:sz w:val="24"/>
          <w:szCs w:val="24"/>
        </w:rPr>
        <w:t xml:space="preserve">he estimation 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w:t>
      </w:r>
      <w:r w:rsidR="00DC518A">
        <w:rPr>
          <w:rFonts w:ascii="Times New Roman" w:hAnsi="Times New Roman" w:cs="Times New Roman"/>
          <w:sz w:val="24"/>
          <w:szCs w:val="24"/>
        </w:rPr>
        <w:t xml:space="preserve">a </w:t>
      </w:r>
      <w:r w:rsidR="00357882" w:rsidRPr="00FF6E3F">
        <w:rPr>
          <w:rFonts w:ascii="Times New Roman" w:hAnsi="Times New Roman" w:cs="Times New Roman"/>
          <w:sz w:val="24"/>
          <w:szCs w:val="24"/>
        </w:rPr>
        <w:t>depth greater than zero</w:t>
      </w:r>
      <w:r w:rsidR="00DC518A">
        <w:rPr>
          <w:rFonts w:ascii="Times New Roman" w:hAnsi="Times New Roman" w:cs="Times New Roman"/>
          <w:sz w:val="24"/>
          <w:szCs w:val="24"/>
        </w:rPr>
        <w:t>.</w:t>
      </w:r>
      <w:r w:rsidR="00357882" w:rsidRPr="00FF6E3F">
        <w:rPr>
          <w:rFonts w:ascii="Times New Roman" w:hAnsi="Times New Roman" w:cs="Times New Roman"/>
          <w:sz w:val="24"/>
          <w:szCs w:val="24"/>
        </w:rPr>
        <w:t xml:space="preserve"> </w:t>
      </w:r>
      <w:r w:rsidR="00DC518A">
        <w:rPr>
          <w:rFonts w:ascii="Times New Roman" w:hAnsi="Times New Roman" w:cs="Times New Roman"/>
          <w:sz w:val="24"/>
          <w:szCs w:val="24"/>
        </w:rPr>
        <w:t>(</w:t>
      </w:r>
      <w:r w:rsidR="00C507D5">
        <w:rPr>
          <w:rFonts w:ascii="Times New Roman" w:hAnsi="Times New Roman" w:cs="Times New Roman"/>
          <w:sz w:val="24"/>
          <w:szCs w:val="24"/>
        </w:rPr>
        <w:t>b</w:t>
      </w:r>
      <w:r w:rsidR="00DC518A">
        <w:rPr>
          <w:rFonts w:ascii="Times New Roman" w:hAnsi="Times New Roman" w:cs="Times New Roman"/>
          <w:sz w:val="24"/>
          <w:szCs w:val="24"/>
        </w:rPr>
        <w:t xml:space="preserve">) The alternative </w:t>
      </w:r>
      <w:r w:rsidR="00357882" w:rsidRPr="00FF6E3F">
        <w:rPr>
          <w:rFonts w:ascii="Times New Roman" w:hAnsi="Times New Roman" w:cs="Times New Roman"/>
          <w:sz w:val="24"/>
          <w:szCs w:val="24"/>
        </w:rPr>
        <w:t xml:space="preserve">method when the linear curve intercepts </w:t>
      </w:r>
      <w:r w:rsidR="00357882" w:rsidRPr="00397DF1">
        <w:rPr>
          <w:rFonts w:ascii="Times New Roman" w:hAnsi="Times New Roman" w:cs="Times New Roman"/>
          <w:i/>
          <w:sz w:val="24"/>
          <w:szCs w:val="24"/>
        </w:rPr>
        <w:t>α</w:t>
      </w:r>
      <w:r w:rsidR="00357882" w:rsidRPr="00FF6E3F">
        <w:rPr>
          <w:rFonts w:ascii="Times New Roman" w:hAnsi="Times New Roman" w:cs="Times New Roman"/>
          <w:sz w:val="24"/>
          <w:szCs w:val="24"/>
        </w:rPr>
        <w:t xml:space="preserve"> at depth less than </w:t>
      </w:r>
      <w:r w:rsidR="002617C0">
        <w:rPr>
          <w:rFonts w:ascii="Times New Roman" w:hAnsi="Times New Roman" w:cs="Times New Roman"/>
          <w:sz w:val="24"/>
          <w:szCs w:val="24"/>
        </w:rPr>
        <w:t>zero</w:t>
      </w:r>
    </w:p>
    <w:p w14:paraId="6CA059C9" w14:textId="77777777" w:rsidR="00357882" w:rsidRPr="00FF6E3F" w:rsidRDefault="00357882" w:rsidP="000C7C95">
      <w:pPr>
        <w:pStyle w:val="NoSpacing"/>
        <w:rPr>
          <w:rFonts w:ascii="Times New Roman" w:hAnsi="Times New Roman" w:cs="Times New Roman"/>
          <w:sz w:val="24"/>
          <w:szCs w:val="24"/>
        </w:rPr>
      </w:pPr>
    </w:p>
    <w:p w14:paraId="5EA15EA4" w14:textId="19257B55" w:rsidR="00357882" w:rsidRPr="00FF6E3F" w:rsidRDefault="004536FC"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4</w:t>
      </w:r>
      <w:r w:rsidR="00357882" w:rsidRPr="00FF6E3F">
        <w:rPr>
          <w:rFonts w:ascii="Times New Roman" w:hAnsi="Times New Roman" w:cs="Times New Roman"/>
          <w:sz w:val="24"/>
          <w:szCs w:val="24"/>
        </w:rPr>
        <w:t xml:space="preserve"> Spatially-resolved estimates of maximum seagrass depth of colonization (m) for four coastal segments of Florida. Estimates are assigned to grid locations for each segment, where grid spacing was fixed at 0.0</w:t>
      </w:r>
      <w:r w:rsidR="009E7AF2">
        <w:rPr>
          <w:rFonts w:ascii="Times New Roman" w:hAnsi="Times New Roman" w:cs="Times New Roman"/>
          <w:sz w:val="24"/>
          <w:szCs w:val="24"/>
        </w:rPr>
        <w:t>1</w:t>
      </w:r>
      <w:r w:rsidR="00357882" w:rsidRPr="00FF6E3F">
        <w:rPr>
          <w:rFonts w:ascii="Times New Roman" w:hAnsi="Times New Roman" w:cs="Times New Roman"/>
          <w:sz w:val="24"/>
          <w:szCs w:val="24"/>
        </w:rPr>
        <w:t xml:space="preserve"> decimal degrees.  Radii for sampling seagrass bathymetric data around each grid location were fixed at 0.0</w:t>
      </w:r>
      <w:r w:rsidR="009E7AF2">
        <w:rPr>
          <w:rFonts w:ascii="Times New Roman" w:hAnsi="Times New Roman" w:cs="Times New Roman"/>
          <w:sz w:val="24"/>
          <w:szCs w:val="24"/>
        </w:rPr>
        <w:t>2</w:t>
      </w:r>
      <w:r w:rsidR="00357882" w:rsidRPr="00FF6E3F">
        <w:rPr>
          <w:rFonts w:ascii="Times New Roman" w:hAnsi="Times New Roman" w:cs="Times New Roman"/>
          <w:sz w:val="24"/>
          <w:szCs w:val="24"/>
        </w:rPr>
        <w:t xml:space="preserve"> decimal degrees. From left to right, top to bottom: Big Bend, Old Tampa Bay, Upper Indian R. Lagoon, Western Choctawhatchee Ba</w:t>
      </w:r>
      <w:r w:rsidR="002617C0">
        <w:rPr>
          <w:rFonts w:ascii="Times New Roman" w:hAnsi="Times New Roman" w:cs="Times New Roman"/>
          <w:sz w:val="24"/>
          <w:szCs w:val="24"/>
        </w:rPr>
        <w:t>y</w:t>
      </w:r>
    </w:p>
    <w:p w14:paraId="6FB8A5B2" w14:textId="77777777" w:rsidR="00357882" w:rsidRPr="00FF6E3F" w:rsidRDefault="00357882" w:rsidP="000C7C95">
      <w:pPr>
        <w:pStyle w:val="NoSpacing"/>
        <w:rPr>
          <w:rFonts w:ascii="Times New Roman" w:hAnsi="Times New Roman" w:cs="Times New Roman"/>
          <w:sz w:val="24"/>
          <w:szCs w:val="24"/>
        </w:rPr>
      </w:pPr>
    </w:p>
    <w:p w14:paraId="19B9A1FD" w14:textId="3ABD4A73" w:rsidR="00357882" w:rsidRPr="00FF6E3F" w:rsidRDefault="008376C1"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5</w:t>
      </w:r>
      <w:r w:rsidR="00357882" w:rsidRPr="00FF6E3F">
        <w:rPr>
          <w:rFonts w:ascii="Times New Roman" w:hAnsi="Times New Roman" w:cs="Times New Roman"/>
          <w:sz w:val="24"/>
          <w:szCs w:val="24"/>
        </w:rPr>
        <w:t xml:space="preserve"> Satellite estimated light attenuation for Choctawhatchee Bay as an average of years from 2003 to 2007.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7 for segment </w:t>
      </w:r>
      <w:r w:rsidR="002617C0">
        <w:rPr>
          <w:rFonts w:ascii="Times New Roman" w:hAnsi="Times New Roman" w:cs="Times New Roman"/>
          <w:sz w:val="24"/>
          <w:szCs w:val="24"/>
        </w:rPr>
        <w:t>identification</w:t>
      </w:r>
    </w:p>
    <w:p w14:paraId="0188385D" w14:textId="77777777" w:rsidR="00357882" w:rsidRPr="00FF6E3F" w:rsidRDefault="00357882" w:rsidP="000C7C95">
      <w:pPr>
        <w:pStyle w:val="NoSpacing"/>
        <w:rPr>
          <w:rFonts w:ascii="Times New Roman" w:hAnsi="Times New Roman" w:cs="Times New Roman"/>
          <w:sz w:val="24"/>
          <w:szCs w:val="24"/>
        </w:rPr>
      </w:pPr>
    </w:p>
    <w:p w14:paraId="720ECFDE" w14:textId="66A7F4E9"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40" w:bottom="900" w:left="1340" w:header="720" w:footer="720" w:gutter="0"/>
          <w:lnNumType w:countBy="1" w:restart="continuous"/>
          <w:cols w:space="720"/>
          <w:docGrid w:linePitch="326"/>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6</w:t>
      </w:r>
      <w:r w:rsidR="00357882" w:rsidRPr="00FF6E3F">
        <w:rPr>
          <w:rFonts w:ascii="Times New Roman" w:hAnsi="Times New Roman" w:cs="Times New Roman"/>
          <w:sz w:val="24"/>
          <w:szCs w:val="24"/>
        </w:rPr>
        <w:t xml:space="preserve"> Satellite estimated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for Tampa Bay as an average of years from 2006 to 2010. See </w:t>
      </w:r>
      <w:r w:rsidR="004536FC">
        <w:rPr>
          <w:rFonts w:ascii="Times New Roman" w:hAnsi="Times New Roman" w:cs="Times New Roman"/>
          <w:sz w:val="24"/>
          <w:szCs w:val="24"/>
        </w:rPr>
        <w:t>Fig.</w:t>
      </w:r>
      <w:r w:rsidR="00357882" w:rsidRPr="00FF6E3F">
        <w:rPr>
          <w:rFonts w:ascii="Times New Roman" w:hAnsi="Times New Roman" w:cs="Times New Roman"/>
          <w:sz w:val="24"/>
          <w:szCs w:val="24"/>
        </w:rPr>
        <w:t xml:space="preserve"> 8 for segment </w:t>
      </w:r>
      <w:r w:rsidR="002617C0">
        <w:rPr>
          <w:rFonts w:ascii="Times New Roman" w:hAnsi="Times New Roman" w:cs="Times New Roman"/>
          <w:sz w:val="24"/>
          <w:szCs w:val="24"/>
        </w:rPr>
        <w:t>identification</w:t>
      </w:r>
    </w:p>
    <w:p w14:paraId="3D49741B" w14:textId="77777777" w:rsidR="00357882" w:rsidRPr="00FF6E3F" w:rsidRDefault="00357882" w:rsidP="000C7C95">
      <w:pPr>
        <w:pStyle w:val="NoSpacing"/>
        <w:rPr>
          <w:rFonts w:ascii="Times New Roman" w:hAnsi="Times New Roman" w:cs="Times New Roman"/>
          <w:sz w:val="24"/>
          <w:szCs w:val="24"/>
        </w:rPr>
      </w:pPr>
    </w:p>
    <w:p w14:paraId="55E7CA60" w14:textId="021140E7" w:rsidR="00357882" w:rsidRPr="00FF6E3F" w:rsidRDefault="008376C1" w:rsidP="000C7C95">
      <w:pPr>
        <w:pStyle w:val="NoSpacing"/>
        <w:rPr>
          <w:rFonts w:ascii="Times New Roman" w:hAnsi="Times New Roman" w:cs="Times New Roman"/>
          <w:sz w:val="24"/>
          <w:szCs w:val="24"/>
        </w:rPr>
        <w:sectPr w:rsidR="00357882" w:rsidRPr="00FF6E3F" w:rsidSect="007618FA">
          <w:type w:val="continuous"/>
          <w:pgSz w:w="12240" w:h="15840"/>
          <w:pgMar w:top="1480" w:right="1320" w:bottom="900" w:left="1320" w:header="720" w:footer="720" w:gutter="0"/>
          <w:lnNumType w:countBy="1" w:restart="continuous"/>
          <w:cols w:space="720"/>
        </w:sectPr>
      </w:pPr>
      <w:r w:rsidRPr="000E58DC">
        <w:rPr>
          <w:rFonts w:ascii="Times New Roman" w:hAnsi="Times New Roman" w:cs="Times New Roman"/>
          <w:b/>
          <w:sz w:val="24"/>
          <w:szCs w:val="24"/>
        </w:rPr>
        <w:t>Fig</w:t>
      </w:r>
      <w:r w:rsidR="00DD4495">
        <w:rPr>
          <w:rFonts w:ascii="Times New Roman" w:hAnsi="Times New Roman" w:cs="Times New Roman"/>
          <w:b/>
          <w:sz w:val="24"/>
          <w:szCs w:val="24"/>
        </w:rPr>
        <w:t xml:space="preserve">. </w:t>
      </w:r>
      <w:r w:rsidR="00357882" w:rsidRPr="000E58DC">
        <w:rPr>
          <w:rFonts w:ascii="Times New Roman" w:hAnsi="Times New Roman" w:cs="Times New Roman"/>
          <w:b/>
          <w:sz w:val="24"/>
          <w:szCs w:val="24"/>
        </w:rPr>
        <w:t>7</w:t>
      </w:r>
      <w:r w:rsidR="00357882" w:rsidRPr="00FF6E3F">
        <w:rPr>
          <w:rFonts w:ascii="Times New Roman" w:hAnsi="Times New Roman" w:cs="Times New Roman"/>
          <w:sz w:val="24"/>
          <w:szCs w:val="24"/>
        </w:rPr>
        <w:t xml:space="preserve"> </w:t>
      </w:r>
      <w:r w:rsidR="006D2D39">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sidR="006D2D39">
        <w:rPr>
          <w:rFonts w:ascii="Times New Roman" w:hAnsi="Times New Roman" w:cs="Times New Roman"/>
          <w:sz w:val="24"/>
          <w:szCs w:val="24"/>
        </w:rPr>
        <w:t>(</w:t>
      </w:r>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r w:rsidR="006D2D39">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sidR="006D2D39">
        <w:rPr>
          <w:rFonts w:ascii="Times New Roman" w:hAnsi="Times New Roman" w:cs="Times New Roman"/>
          <w:sz w:val="24"/>
          <w:szCs w:val="24"/>
        </w:rPr>
        <w:t xml:space="preserve">(% surface irradiance at </w:t>
      </w:r>
      <w:r w:rsidR="006D2D39" w:rsidRPr="006D2D39">
        <w:rPr>
          <w:rFonts w:ascii="Times New Roman" w:hAnsi="Times New Roman" w:cs="Times New Roman"/>
          <w:i/>
          <w:sz w:val="24"/>
          <w:szCs w:val="24"/>
        </w:rPr>
        <w:t>Z</w:t>
      </w:r>
      <w:r w:rsidR="006D2D39" w:rsidRPr="006D2D39">
        <w:rPr>
          <w:rFonts w:ascii="Times New Roman" w:hAnsi="Times New Roman" w:cs="Times New Roman"/>
          <w:i/>
          <w:sz w:val="24"/>
          <w:szCs w:val="24"/>
          <w:vertAlign w:val="subscript"/>
        </w:rPr>
        <w:t>c,med</w:t>
      </w:r>
      <w:r w:rsidR="006D2D39">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Choctawhatchee Bay, Florida. </w:t>
      </w:r>
      <w:r>
        <w:rPr>
          <w:rFonts w:ascii="Times New Roman" w:hAnsi="Times New Roman" w:cs="Times New Roman"/>
          <w:sz w:val="24"/>
          <w:szCs w:val="24"/>
        </w:rPr>
        <w:t xml:space="preserve">Each location has </w:t>
      </w:r>
      <w:r w:rsidR="00E067C9">
        <w:rPr>
          <w:rFonts w:ascii="Times New Roman" w:hAnsi="Times New Roman" w:cs="Times New Roman"/>
          <w:sz w:val="24"/>
          <w:szCs w:val="24"/>
        </w:rPr>
        <w:t>light attenuation</w:t>
      </w:r>
      <w:r w:rsidR="00357882"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00357882" w:rsidRPr="00FF6E3F">
        <w:rPr>
          <w:rFonts w:ascii="Times New Roman" w:hAnsi="Times New Roman" w:cs="Times New Roman"/>
          <w:sz w:val="24"/>
          <w:szCs w:val="24"/>
        </w:rPr>
        <w:t xml:space="preserve">0.04 degrees. </w:t>
      </w:r>
      <w:r w:rsidR="00E067C9">
        <w:rPr>
          <w:rFonts w:ascii="Times New Roman" w:hAnsi="Times New Roman" w:cs="Times New Roman"/>
          <w:sz w:val="24"/>
          <w:szCs w:val="24"/>
        </w:rPr>
        <w:t xml:space="preserve">Box plots show the </w:t>
      </w:r>
      <w:r w:rsidR="00357882" w:rsidRPr="00FF6E3F">
        <w:rPr>
          <w:rFonts w:ascii="Times New Roman" w:hAnsi="Times New Roman" w:cs="Times New Roman"/>
          <w:sz w:val="24"/>
          <w:szCs w:val="24"/>
        </w:rPr>
        <w:t>25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median, and 75</w:t>
      </w:r>
      <w:r w:rsidR="00357882" w:rsidRPr="00E067C9">
        <w:rPr>
          <w:rFonts w:ascii="Times New Roman" w:hAnsi="Times New Roman" w:cs="Times New Roman"/>
          <w:sz w:val="24"/>
          <w:szCs w:val="24"/>
          <w:vertAlign w:val="superscript"/>
        </w:rPr>
        <w:t>th</w:t>
      </w:r>
      <w:r w:rsidR="00357882" w:rsidRPr="00FF6E3F">
        <w:rPr>
          <w:rFonts w:ascii="Times New Roman" w:hAnsi="Times New Roman" w:cs="Times New Roman"/>
          <w:sz w:val="24"/>
          <w:szCs w:val="24"/>
        </w:rPr>
        <w:t xml:space="preserve"> percentile.  Whiskers extend </w:t>
      </w:r>
      <w:r w:rsidR="00D13E9D">
        <w:rPr>
          <w:rFonts w:ascii="Times New Roman" w:hAnsi="Times New Roman" w:cs="Times New Roman"/>
          <w:sz w:val="24"/>
          <w:szCs w:val="24"/>
        </w:rPr>
        <w:t>to the 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and 95</w:t>
      </w:r>
      <w:r w:rsidR="00D13E9D" w:rsidRPr="00E067C9">
        <w:rPr>
          <w:rFonts w:ascii="Times New Roman" w:hAnsi="Times New Roman" w:cs="Times New Roman"/>
          <w:sz w:val="24"/>
          <w:szCs w:val="24"/>
          <w:vertAlign w:val="superscript"/>
        </w:rPr>
        <w:t>th</w:t>
      </w:r>
      <w:r w:rsidR="00D13E9D">
        <w:rPr>
          <w:rFonts w:ascii="Times New Roman" w:hAnsi="Times New Roman" w:cs="Times New Roman"/>
          <w:sz w:val="24"/>
          <w:szCs w:val="24"/>
        </w:rPr>
        <w:t xml:space="preserve"> percentiles with outliers </w:t>
      </w:r>
      <w:r w:rsidR="00357882" w:rsidRPr="00FF6E3F">
        <w:rPr>
          <w:rFonts w:ascii="Times New Roman" w:hAnsi="Times New Roman" w:cs="Times New Roman"/>
          <w:sz w:val="24"/>
          <w:szCs w:val="24"/>
        </w:rPr>
        <w:t>beyond. CCB: Central Choctawhatchee Bay, ECB: East Choctawhatchee Bay, WCB: West Choctawhatchee Bay</w:t>
      </w:r>
    </w:p>
    <w:p w14:paraId="384BA29C" w14:textId="77777777" w:rsidR="00357882" w:rsidRPr="00FF6E3F" w:rsidRDefault="00357882" w:rsidP="000C7C95">
      <w:pPr>
        <w:pStyle w:val="NoSpacing"/>
        <w:rPr>
          <w:rFonts w:ascii="Times New Roman" w:hAnsi="Times New Roman" w:cs="Times New Roman"/>
          <w:sz w:val="24"/>
          <w:szCs w:val="24"/>
        </w:rPr>
      </w:pPr>
    </w:p>
    <w:p w14:paraId="48AA1D6D" w14:textId="5B56875B" w:rsidR="00357882" w:rsidRPr="00FF6E3F"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8</w:t>
      </w:r>
      <w:r>
        <w:rPr>
          <w:rFonts w:ascii="Times New Roman" w:hAnsi="Times New Roman" w:cs="Times New Roman"/>
          <w:sz w:val="24"/>
          <w:szCs w:val="24"/>
        </w:rPr>
        <w:t xml:space="preserve"> 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xml:space="preserve">, m) </w:t>
      </w:r>
      <w:r w:rsidR="00357882"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Tampa Bay, Florida. </w:t>
      </w:r>
      <w:r w:rsidR="008C7FBB">
        <w:rPr>
          <w:rFonts w:ascii="Times New Roman" w:hAnsi="Times New Roman" w:cs="Times New Roman"/>
          <w:sz w:val="24"/>
          <w:szCs w:val="24"/>
        </w:rPr>
        <w:t xml:space="preserve">Each location has </w:t>
      </w:r>
      <w:r w:rsidR="00E067C9">
        <w:rPr>
          <w:rFonts w:ascii="Times New Roman" w:hAnsi="Times New Roman" w:cs="Times New Roman"/>
          <w:sz w:val="24"/>
          <w:szCs w:val="24"/>
        </w:rPr>
        <w:t xml:space="preserve">light attenuation </w:t>
      </w:r>
      <w:r w:rsidR="00357882"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00357882"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00357882"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00357882" w:rsidRPr="00FF6E3F">
        <w:rPr>
          <w:rFonts w:ascii="Times New Roman" w:hAnsi="Times New Roman" w:cs="Times New Roman"/>
          <w:sz w:val="24"/>
          <w:szCs w:val="24"/>
        </w:rPr>
        <w:t>HB: Hillsborough Bay, LTB: Lower Tampa Bay, MTB: Middle Tampa Bay, OTB: Old Tampa Bay</w:t>
      </w:r>
    </w:p>
    <w:p w14:paraId="7CD8A9C0" w14:textId="77777777" w:rsidR="00357882" w:rsidRDefault="00357882" w:rsidP="000C7C95">
      <w:pPr>
        <w:pStyle w:val="NoSpacing"/>
        <w:rPr>
          <w:rFonts w:ascii="Times New Roman" w:hAnsi="Times New Roman" w:cs="Times New Roman"/>
          <w:sz w:val="24"/>
          <w:szCs w:val="24"/>
        </w:rPr>
      </w:pPr>
    </w:p>
    <w:p w14:paraId="35F8424A" w14:textId="7CD36946" w:rsidR="00357882" w:rsidRDefault="006D2D39" w:rsidP="000C7C95">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sidR="00DD4495">
        <w:rPr>
          <w:rFonts w:ascii="Times New Roman" w:hAnsi="Times New Roman" w:cs="Times New Roman"/>
          <w:b/>
          <w:sz w:val="24"/>
          <w:szCs w:val="24"/>
        </w:rPr>
        <w:t>.</w:t>
      </w:r>
      <w:r w:rsidR="00357882" w:rsidRPr="000E58DC">
        <w:rPr>
          <w:rFonts w:ascii="Times New Roman" w:hAnsi="Times New Roman" w:cs="Times New Roman"/>
          <w:b/>
          <w:sz w:val="24"/>
          <w:szCs w:val="24"/>
        </w:rPr>
        <w:t xml:space="preserve"> </w:t>
      </w:r>
      <w:r w:rsidR="002617C0" w:rsidRPr="000E58DC">
        <w:rPr>
          <w:rFonts w:ascii="Times New Roman" w:hAnsi="Times New Roman" w:cs="Times New Roman"/>
          <w:b/>
          <w:sz w:val="24"/>
          <w:szCs w:val="24"/>
        </w:rPr>
        <w:t>9</w:t>
      </w:r>
      <w:r w:rsidR="00357882" w:rsidRPr="00FF6E3F">
        <w:rPr>
          <w:rFonts w:ascii="Times New Roman" w:hAnsi="Times New Roman" w:cs="Times New Roman"/>
          <w:sz w:val="24"/>
          <w:szCs w:val="24"/>
        </w:rPr>
        <w:t xml:space="preserve"> </w:t>
      </w:r>
      <w:r>
        <w:rPr>
          <w:rFonts w:ascii="Times New Roman" w:hAnsi="Times New Roman" w:cs="Times New Roman"/>
          <w:sz w:val="24"/>
          <w:szCs w:val="24"/>
        </w:rPr>
        <w:t>Median depth</w:t>
      </w:r>
      <w:r w:rsidR="00357882"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xml:space="preserve">, m) </w:t>
      </w:r>
      <w:r w:rsidR="00357882"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c,med</w:t>
      </w:r>
      <w:r>
        <w:rPr>
          <w:rFonts w:ascii="Times New Roman" w:hAnsi="Times New Roman" w:cs="Times New Roman"/>
          <w:sz w:val="24"/>
          <w:szCs w:val="24"/>
        </w:rPr>
        <w:t>) for multiple lo</w:t>
      </w:r>
      <w:r w:rsidR="00357882"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Secchi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w:t>
      </w:r>
      <w:r w:rsidR="00357882" w:rsidRPr="00FF6E3F">
        <w:rPr>
          <w:rFonts w:ascii="Times New Roman" w:hAnsi="Times New Roman" w:cs="Times New Roman"/>
          <w:sz w:val="24"/>
          <w:szCs w:val="24"/>
        </w:rPr>
        <w:t xml:space="preserve">Map locations are georeferenced observations of </w:t>
      </w:r>
      <w:r>
        <w:rPr>
          <w:rFonts w:ascii="Times New Roman" w:hAnsi="Times New Roman" w:cs="Times New Roman"/>
          <w:sz w:val="24"/>
          <w:szCs w:val="24"/>
        </w:rPr>
        <w:t>Secchi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00DD4495" w:rsidRPr="00FF6E3F">
        <w:rPr>
          <w:rFonts w:ascii="Times New Roman" w:hAnsi="Times New Roman" w:cs="Times New Roman"/>
          <w:sz w:val="24"/>
          <w:szCs w:val="24"/>
        </w:rPr>
        <w:t xml:space="preserve">Whiskers extend </w:t>
      </w:r>
      <w:r w:rsidR="00DD4495">
        <w:rPr>
          <w:rFonts w:ascii="Times New Roman" w:hAnsi="Times New Roman" w:cs="Times New Roman"/>
          <w:sz w:val="24"/>
          <w:szCs w:val="24"/>
        </w:rPr>
        <w:t>to the 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and 95</w:t>
      </w:r>
      <w:r w:rsidR="00DD4495" w:rsidRPr="00E067C9">
        <w:rPr>
          <w:rFonts w:ascii="Times New Roman" w:hAnsi="Times New Roman" w:cs="Times New Roman"/>
          <w:sz w:val="24"/>
          <w:szCs w:val="24"/>
          <w:vertAlign w:val="superscript"/>
        </w:rPr>
        <w:t>th</w:t>
      </w:r>
      <w:r w:rsidR="00DD4495">
        <w:rPr>
          <w:rFonts w:ascii="Times New Roman" w:hAnsi="Times New Roman" w:cs="Times New Roman"/>
          <w:sz w:val="24"/>
          <w:szCs w:val="24"/>
        </w:rPr>
        <w:t xml:space="preserve"> percentiles with outliers </w:t>
      </w:r>
      <w:r w:rsidR="00DD4495" w:rsidRPr="00FF6E3F">
        <w:rPr>
          <w:rFonts w:ascii="Times New Roman" w:hAnsi="Times New Roman" w:cs="Times New Roman"/>
          <w:sz w:val="24"/>
          <w:szCs w:val="24"/>
        </w:rPr>
        <w:t>beyond</w:t>
      </w:r>
      <w:r>
        <w:rPr>
          <w:rFonts w:ascii="Times New Roman" w:hAnsi="Times New Roman" w:cs="Times New Roman"/>
          <w:sz w:val="24"/>
          <w:szCs w:val="24"/>
        </w:rPr>
        <w:t>.  BR:  Ba</w:t>
      </w:r>
      <w:r w:rsidR="00357882" w:rsidRPr="00FF6E3F">
        <w:rPr>
          <w:rFonts w:ascii="Times New Roman" w:hAnsi="Times New Roman" w:cs="Times New Roman"/>
          <w:sz w:val="24"/>
          <w:szCs w:val="24"/>
        </w:rPr>
        <w:t>nana R., LCIRL: Lower Central Indian R. Lagoon, LIRL: Lower Indian R. Lagoon, LML: Lower Mosquit</w:t>
      </w:r>
      <w:r w:rsidR="000B4605">
        <w:rPr>
          <w:rFonts w:ascii="Times New Roman" w:hAnsi="Times New Roman" w:cs="Times New Roman"/>
          <w:sz w:val="24"/>
          <w:szCs w:val="24"/>
        </w:rPr>
        <w:t xml:space="preserve">o Lagoon, </w:t>
      </w:r>
      <w:r w:rsidR="00357882" w:rsidRPr="00FF6E3F">
        <w:rPr>
          <w:rFonts w:ascii="Times New Roman" w:hAnsi="Times New Roman" w:cs="Times New Roman"/>
          <w:sz w:val="24"/>
          <w:szCs w:val="24"/>
        </w:rPr>
        <w:t xml:space="preserve">UCIRL: Upper Central Indian R. Lagoon, UIRL: Upper Indian R. Lagoon, UML: Upper Mosquito </w:t>
      </w:r>
      <w:r w:rsidR="002617C0">
        <w:rPr>
          <w:rFonts w:ascii="Times New Roman" w:hAnsi="Times New Roman" w:cs="Times New Roman"/>
          <w:sz w:val="24"/>
          <w:szCs w:val="24"/>
        </w:rPr>
        <w:t>Lagoon</w:t>
      </w:r>
    </w:p>
    <w:p w14:paraId="44CF86A9" w14:textId="1D9DECDE" w:rsidR="00CF42D3" w:rsidRDefault="00CF42D3" w:rsidP="000C7C95">
      <w:pPr>
        <w:pStyle w:val="NoSpacing"/>
        <w:rPr>
          <w:rFonts w:ascii="Times New Roman" w:hAnsi="Times New Roman" w:cs="Times New Roman"/>
          <w:sz w:val="24"/>
          <w:szCs w:val="24"/>
        </w:rPr>
      </w:pPr>
    </w:p>
    <w:p w14:paraId="4E94C86E" w14:textId="0753120B" w:rsidR="00CF42D3" w:rsidRPr="00CF42D3" w:rsidRDefault="00CF42D3" w:rsidP="000C7C95">
      <w:pPr>
        <w:pStyle w:val="NoSpacing"/>
        <w:rPr>
          <w:rFonts w:ascii="Times New Roman" w:hAnsi="Times New Roman" w:cs="Times New Roman"/>
          <w:b/>
          <w:sz w:val="24"/>
          <w:szCs w:val="24"/>
        </w:rPr>
      </w:pPr>
      <w:r w:rsidRPr="00CF42D3">
        <w:rPr>
          <w:rFonts w:ascii="Times New Roman" w:hAnsi="Times New Roman" w:cs="Times New Roman"/>
          <w:b/>
          <w:sz w:val="24"/>
          <w:szCs w:val="24"/>
        </w:rPr>
        <w:t>Fig. 10</w:t>
      </w:r>
      <w:r>
        <w:rPr>
          <w:rFonts w:ascii="Times New Roman" w:hAnsi="Times New Roman" w:cs="Times New Roman"/>
          <w:b/>
          <w:sz w:val="24"/>
          <w:szCs w:val="24"/>
        </w:rPr>
        <w:t xml:space="preserve"> </w:t>
      </w:r>
      <w:r w:rsidR="00BD0AF0" w:rsidRPr="0089595B">
        <w:rPr>
          <w:rFonts w:ascii="Times New Roman" w:hAnsi="Times New Roman" w:cs="Times New Roman"/>
          <w:sz w:val="24"/>
          <w:szCs w:val="24"/>
        </w:rPr>
        <w:t xml:space="preserve">Annual changes in </w:t>
      </w:r>
      <w:r w:rsidR="00FD3657" w:rsidRPr="0089595B">
        <w:rPr>
          <w:rFonts w:ascii="Times New Roman" w:hAnsi="Times New Roman" w:cs="Times New Roman"/>
          <w:sz w:val="24"/>
          <w:szCs w:val="24"/>
        </w:rPr>
        <w:t xml:space="preserve">median </w:t>
      </w:r>
      <w:r w:rsidR="00BD0AF0" w:rsidRPr="0089595B">
        <w:rPr>
          <w:rFonts w:ascii="Times New Roman" w:hAnsi="Times New Roman" w:cs="Times New Roman"/>
          <w:sz w:val="24"/>
          <w:szCs w:val="24"/>
        </w:rPr>
        <w:t>light attenuation</w:t>
      </w:r>
      <w:r w:rsidR="0089595B">
        <w:rPr>
          <w:rFonts w:ascii="Times New Roman" w:hAnsi="Times New Roman" w:cs="Times New Roman"/>
          <w:sz w:val="24"/>
          <w:szCs w:val="24"/>
        </w:rPr>
        <w:t xml:space="preserve"> (</w:t>
      </w:r>
      <w:r w:rsidR="0089595B" w:rsidRPr="0089595B">
        <w:rPr>
          <w:rFonts w:ascii="Times New Roman" w:hAnsi="Times New Roman" w:cs="Times New Roman"/>
          <w:i/>
          <w:sz w:val="24"/>
          <w:szCs w:val="24"/>
        </w:rPr>
        <w:t>K</w:t>
      </w:r>
      <w:r w:rsidR="0089595B" w:rsidRPr="0089595B">
        <w:rPr>
          <w:rFonts w:ascii="Times New Roman" w:hAnsi="Times New Roman" w:cs="Times New Roman"/>
          <w:i/>
          <w:sz w:val="24"/>
          <w:szCs w:val="24"/>
          <w:vertAlign w:val="subscript"/>
        </w:rPr>
        <w:t>d</w:t>
      </w:r>
      <w:r w:rsidR="0089595B">
        <w:rPr>
          <w:rFonts w:ascii="Times New Roman" w:hAnsi="Times New Roman" w:cs="Times New Roman"/>
          <w:i/>
          <w:sz w:val="24"/>
          <w:szCs w:val="24"/>
        </w:rPr>
        <w:t xml:space="preserve">, </w:t>
      </w:r>
      <w:r w:rsidR="0089595B" w:rsidRPr="0089595B">
        <w:rPr>
          <w:rFonts w:ascii="Times New Roman" w:hAnsi="Times New Roman" w:cs="Times New Roman"/>
          <w:sz w:val="24"/>
          <w:szCs w:val="24"/>
        </w:rPr>
        <w:t>m</w:t>
      </w:r>
      <w:r w:rsidR="0089595B" w:rsidRPr="0089595B">
        <w:rPr>
          <w:rFonts w:ascii="Times New Roman" w:hAnsi="Times New Roman" w:cs="Times New Roman"/>
          <w:sz w:val="24"/>
          <w:szCs w:val="24"/>
          <w:vertAlign w:val="superscript"/>
        </w:rPr>
        <w:t>-1</w:t>
      </w:r>
      <w:r w:rsidR="0089595B">
        <w:rPr>
          <w:rFonts w:ascii="Times New Roman" w:hAnsi="Times New Roman" w:cs="Times New Roman"/>
          <w:sz w:val="24"/>
          <w:szCs w:val="24"/>
        </w:rPr>
        <w:t>)</w:t>
      </w:r>
      <w:r w:rsidR="00FD3657" w:rsidRPr="0089595B">
        <w:rPr>
          <w:rFonts w:ascii="Times New Roman" w:hAnsi="Times New Roman" w:cs="Times New Roman"/>
          <w:sz w:val="24"/>
          <w:szCs w:val="24"/>
        </w:rPr>
        <w:t xml:space="preserve"> and depth of colonization </w:t>
      </w:r>
      <w:r w:rsidR="0089595B">
        <w:rPr>
          <w:rFonts w:ascii="Times New Roman" w:hAnsi="Times New Roman" w:cs="Times New Roman"/>
          <w:sz w:val="24"/>
          <w:szCs w:val="24"/>
        </w:rPr>
        <w:t>(</w:t>
      </w:r>
      <w:r w:rsidR="0089595B" w:rsidRPr="0089595B">
        <w:rPr>
          <w:rFonts w:ascii="Times New Roman" w:hAnsi="Times New Roman" w:cs="Times New Roman"/>
          <w:i/>
          <w:sz w:val="24"/>
          <w:szCs w:val="24"/>
        </w:rPr>
        <w:t>Z</w:t>
      </w:r>
      <w:r w:rsidR="0089595B" w:rsidRPr="0089595B">
        <w:rPr>
          <w:rFonts w:ascii="Times New Roman" w:hAnsi="Times New Roman" w:cs="Times New Roman"/>
          <w:i/>
          <w:sz w:val="24"/>
          <w:szCs w:val="24"/>
          <w:vertAlign w:val="subscript"/>
        </w:rPr>
        <w:t>c,med</w:t>
      </w:r>
      <w:r w:rsidR="0089595B">
        <w:rPr>
          <w:rFonts w:ascii="Times New Roman" w:hAnsi="Times New Roman" w:cs="Times New Roman"/>
          <w:sz w:val="24"/>
          <w:szCs w:val="24"/>
        </w:rPr>
        <w:t>, m)</w:t>
      </w:r>
      <w:r w:rsidR="0089595B">
        <w:rPr>
          <w:rFonts w:ascii="Times New Roman" w:hAnsi="Times New Roman" w:cs="Times New Roman"/>
          <w:sz w:val="24"/>
          <w:szCs w:val="24"/>
          <w:vertAlign w:val="subscript"/>
        </w:rPr>
        <w:t xml:space="preserve"> </w:t>
      </w:r>
      <w:r w:rsidR="00FD3657" w:rsidRPr="0089595B">
        <w:rPr>
          <w:rFonts w:ascii="Times New Roman" w:hAnsi="Times New Roman" w:cs="Times New Roman"/>
          <w:sz w:val="24"/>
          <w:szCs w:val="24"/>
        </w:rPr>
        <w:t>in segments of Tampa Bay from 1988 to 2014 (upper panels) and resulting changes in percent of surface irradiance at the depth of colonization (lower panel).</w:t>
      </w:r>
      <w:r w:rsidR="006F163C" w:rsidRPr="0089595B">
        <w:rPr>
          <w:rFonts w:ascii="Times New Roman" w:hAnsi="Times New Roman" w:cs="Times New Roman"/>
          <w:sz w:val="24"/>
          <w:szCs w:val="24"/>
        </w:rPr>
        <w:t xml:space="preserve">  Contours in upper panels illustrate isopleths of percent surface irradiance at depth of colonization</w:t>
      </w:r>
      <w:r w:rsidR="004A21AE">
        <w:rPr>
          <w:rFonts w:ascii="Times New Roman" w:hAnsi="Times New Roman" w:cs="Times New Roman"/>
          <w:sz w:val="24"/>
          <w:szCs w:val="24"/>
        </w:rPr>
        <w:t xml:space="preserve"> (Equation 8)</w:t>
      </w:r>
      <w:r w:rsidR="006F163C" w:rsidRPr="0089595B">
        <w:rPr>
          <w:rFonts w:ascii="Times New Roman" w:hAnsi="Times New Roman" w:cs="Times New Roman"/>
          <w:sz w:val="24"/>
          <w:szCs w:val="24"/>
        </w:rPr>
        <w:t xml:space="preserve">.  </w:t>
      </w:r>
      <w:r w:rsidR="00FD3657" w:rsidRPr="0089595B">
        <w:rPr>
          <w:rFonts w:ascii="Times New Roman" w:hAnsi="Times New Roman" w:cs="Times New Roman"/>
          <w:sz w:val="24"/>
          <w:szCs w:val="24"/>
        </w:rPr>
        <w:t>Box plots show the distribution of light requirements at locations in each segment shown in Fig S1.</w:t>
      </w:r>
      <w:r w:rsidR="00FD3657">
        <w:rPr>
          <w:rFonts w:ascii="Times New Roman" w:hAnsi="Times New Roman" w:cs="Times New Roman"/>
          <w:b/>
          <w:sz w:val="24"/>
          <w:szCs w:val="24"/>
        </w:rPr>
        <w:t xml:space="preserve">  </w:t>
      </w:r>
      <w:r w:rsidRPr="00CF42D3">
        <w:rPr>
          <w:rFonts w:ascii="Times New Roman" w:hAnsi="Times New Roman" w:cs="Times New Roman"/>
          <w:sz w:val="24"/>
          <w:szCs w:val="24"/>
        </w:rPr>
        <w:t>HB: Hillsborough Bay, LTB: Lower Tampa Bay, MTB: Middle Tampa Bay, OTB: Old Tampa Bay</w:t>
      </w:r>
    </w:p>
    <w:p w14:paraId="65744025" w14:textId="77777777" w:rsidR="00357882" w:rsidRDefault="00357882" w:rsidP="000C7C95">
      <w:pPr>
        <w:pStyle w:val="NoSpacing"/>
        <w:rPr>
          <w:rFonts w:ascii="Times New Roman" w:hAnsi="Times New Roman" w:cs="Times New Roman"/>
          <w:sz w:val="24"/>
          <w:szCs w:val="24"/>
        </w:rPr>
      </w:pPr>
    </w:p>
    <w:p w14:paraId="6309B0E2" w14:textId="5FD51992" w:rsidR="00357882" w:rsidRPr="006D2D39" w:rsidRDefault="00357882" w:rsidP="000C7C95">
      <w:pPr>
        <w:pStyle w:val="NoSpacing"/>
        <w:rPr>
          <w:rFonts w:ascii="Times New Roman" w:hAnsi="Times New Roman" w:cs="Times New Roman"/>
          <w:sz w:val="24"/>
          <w:szCs w:val="24"/>
        </w:rPr>
      </w:pPr>
      <w:r w:rsidRPr="006D2D39">
        <w:rPr>
          <w:rFonts w:ascii="Times New Roman" w:hAnsi="Times New Roman" w:cs="Times New Roman"/>
          <w:sz w:val="24"/>
          <w:szCs w:val="24"/>
        </w:rPr>
        <w:t>Supplementary figures</w:t>
      </w:r>
    </w:p>
    <w:p w14:paraId="7E2801AC" w14:textId="1A8E5B9A" w:rsidR="00357882" w:rsidRDefault="00357882" w:rsidP="000C7C95">
      <w:pPr>
        <w:pStyle w:val="NoSpacing"/>
        <w:rPr>
          <w:rFonts w:ascii="Times New Roman" w:hAnsi="Times New Roman" w:cs="Times New Roman"/>
          <w:sz w:val="24"/>
          <w:szCs w:val="24"/>
        </w:rPr>
      </w:pPr>
    </w:p>
    <w:p w14:paraId="63D51461" w14:textId="51541471" w:rsidR="006572E2" w:rsidRPr="00FF6E3F" w:rsidRDefault="006572E2" w:rsidP="006572E2">
      <w:pPr>
        <w:pStyle w:val="NoSpacing"/>
        <w:rPr>
          <w:rFonts w:ascii="Times New Roman" w:hAnsi="Times New Roman" w:cs="Times New Roman"/>
          <w:sz w:val="24"/>
          <w:szCs w:val="24"/>
        </w:rPr>
      </w:pPr>
      <w:r>
        <w:rPr>
          <w:rFonts w:ascii="Times New Roman" w:hAnsi="Times New Roman" w:cs="Times New Roman"/>
          <w:b/>
          <w:sz w:val="24"/>
          <w:szCs w:val="24"/>
        </w:rPr>
        <w:t>Fig. S1</w:t>
      </w:r>
      <w:r>
        <w:rPr>
          <w:rFonts w:ascii="Times New Roman" w:hAnsi="Times New Roman" w:cs="Times New Roman"/>
          <w:sz w:val="24"/>
          <w:szCs w:val="24"/>
        </w:rPr>
        <w:t xml:space="preserve"> </w:t>
      </w:r>
      <w:r w:rsidRPr="00CF42D3">
        <w:rPr>
          <w:rFonts w:ascii="Times New Roman" w:hAnsi="Times New Roman" w:cs="Times New Roman"/>
          <w:sz w:val="24"/>
          <w:szCs w:val="24"/>
        </w:rPr>
        <w:t>Locations of selected water quality stations monitored by the Hillsborough County Environmental Protection Commission (TBEP 2011).  Secchi observations at each station were used to evaluate changes in light requirements of seagrass at approximate biennial intervals from 1988 to 201</w:t>
      </w:r>
      <w:r w:rsidR="00B17E97">
        <w:rPr>
          <w:rFonts w:ascii="Times New Roman" w:hAnsi="Times New Roman" w:cs="Times New Roman"/>
          <w:sz w:val="24"/>
          <w:szCs w:val="24"/>
        </w:rPr>
        <w:t>4</w:t>
      </w:r>
      <w:r w:rsidRPr="00CF42D3">
        <w:rPr>
          <w:rFonts w:ascii="Times New Roman" w:hAnsi="Times New Roman" w:cs="Times New Roman"/>
          <w:sz w:val="24"/>
          <w:szCs w:val="24"/>
        </w:rPr>
        <w:t>. Stations were chosen based on continuity of data for the period of interest.  HB: Hillsborough Bay, LTB: Lower Tampa Bay, MTB: Middle Tampa Bay, OTB: Old Tampa Bay</w:t>
      </w:r>
    </w:p>
    <w:p w14:paraId="625CD705" w14:textId="77777777" w:rsidR="006572E2" w:rsidRDefault="006572E2" w:rsidP="000C7C95">
      <w:pPr>
        <w:pStyle w:val="NoSpacing"/>
        <w:rPr>
          <w:rFonts w:ascii="Times New Roman" w:hAnsi="Times New Roman" w:cs="Times New Roman"/>
          <w:sz w:val="24"/>
          <w:szCs w:val="24"/>
        </w:rPr>
      </w:pPr>
    </w:p>
    <w:p w14:paraId="725831E6" w14:textId="749CC1AF" w:rsidR="00154416"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 S</w:t>
      </w:r>
      <w:r w:rsidR="006572E2">
        <w:rPr>
          <w:rFonts w:ascii="Times New Roman" w:hAnsi="Times New Roman" w:cs="Times New Roman"/>
          <w:b/>
          <w:sz w:val="24"/>
          <w:szCs w:val="24"/>
        </w:rPr>
        <w:t>2</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Choctawhatchee Bay, Florida. </w:t>
      </w:r>
      <w:r w:rsidR="008C7FBB">
        <w:rPr>
          <w:rFonts w:ascii="Times New Roman" w:hAnsi="Times New Roman" w:cs="Times New Roman"/>
          <w:sz w:val="24"/>
          <w:szCs w:val="24"/>
        </w:rPr>
        <w:t xml:space="preserve">Each location has </w:t>
      </w:r>
      <w:r>
        <w:rPr>
          <w:rFonts w:ascii="Times New Roman" w:hAnsi="Times New Roman" w:cs="Times New Roman"/>
          <w:sz w:val="24"/>
          <w:szCs w:val="24"/>
        </w:rPr>
        <w:t>light attenuation</w:t>
      </w:r>
      <w:r w:rsidRPr="00FF6E3F">
        <w:rPr>
          <w:rFonts w:ascii="Times New Roman" w:hAnsi="Times New Roman" w:cs="Times New Roman"/>
          <w:sz w:val="24"/>
          <w:szCs w:val="24"/>
        </w:rPr>
        <w:t xml:space="preserve"> 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radius of </w:t>
      </w:r>
      <w:r w:rsidRPr="00FF6E3F">
        <w:rPr>
          <w:rFonts w:ascii="Times New Roman" w:hAnsi="Times New Roman" w:cs="Times New Roman"/>
          <w:sz w:val="24"/>
          <w:szCs w:val="24"/>
        </w:rPr>
        <w:t xml:space="preserve">0.04 degrees. </w:t>
      </w:r>
      <w:r>
        <w:rPr>
          <w:rFonts w:ascii="Times New Roman" w:hAnsi="Times New Roman" w:cs="Times New Roman"/>
          <w:sz w:val="24"/>
          <w:szCs w:val="24"/>
        </w:rPr>
        <w:t xml:space="preserve">Box plots show the </w:t>
      </w:r>
      <w:r w:rsidRPr="00FF6E3F">
        <w:rPr>
          <w:rFonts w:ascii="Times New Roman" w:hAnsi="Times New Roman" w:cs="Times New Roman"/>
          <w:sz w:val="24"/>
          <w:szCs w:val="24"/>
        </w:rPr>
        <w:t>25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median, and 75</w:t>
      </w:r>
      <w:r w:rsidRPr="00E067C9">
        <w:rPr>
          <w:rFonts w:ascii="Times New Roman" w:hAnsi="Times New Roman" w:cs="Times New Roman"/>
          <w:sz w:val="24"/>
          <w:szCs w:val="24"/>
          <w:vertAlign w:val="superscript"/>
        </w:rPr>
        <w:t>th</w:t>
      </w:r>
      <w:r w:rsidRPr="00FF6E3F">
        <w:rPr>
          <w:rFonts w:ascii="Times New Roman" w:hAnsi="Times New Roman" w:cs="Times New Roman"/>
          <w:sz w:val="24"/>
          <w:szCs w:val="24"/>
        </w:rPr>
        <w:t xml:space="preserve"> percentile.  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 CCB: Central Choctawhatchee Bay, ECB: East Choctawhatchee Bay, WCB: West Choctawhatchee Bay</w:t>
      </w:r>
    </w:p>
    <w:p w14:paraId="010109CA" w14:textId="77777777" w:rsidR="008C7FBB" w:rsidRPr="00FF6E3F" w:rsidRDefault="008C7FBB" w:rsidP="00154416">
      <w:pPr>
        <w:pStyle w:val="NoSpacing"/>
        <w:rPr>
          <w:rFonts w:ascii="Times New Roman" w:hAnsi="Times New Roman" w:cs="Times New Roman"/>
          <w:sz w:val="24"/>
          <w:szCs w:val="24"/>
        </w:rPr>
      </w:pPr>
    </w:p>
    <w:p w14:paraId="3C7F2E34" w14:textId="580CC149" w:rsidR="00154416" w:rsidRPr="00FF6E3F" w:rsidRDefault="00154416" w:rsidP="00154416">
      <w:pPr>
        <w:pStyle w:val="NoSpacing"/>
        <w:rPr>
          <w:rFonts w:ascii="Times New Roman" w:hAnsi="Times New Roman" w:cs="Times New Roman"/>
          <w:sz w:val="24"/>
          <w:szCs w:val="24"/>
        </w:rPr>
      </w:pPr>
      <w:r w:rsidRPr="000E58DC">
        <w:rPr>
          <w:rFonts w:ascii="Times New Roman" w:hAnsi="Times New Roman" w:cs="Times New Roman"/>
          <w:b/>
          <w:sz w:val="24"/>
          <w:szCs w:val="24"/>
        </w:rPr>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6572E2">
        <w:rPr>
          <w:rFonts w:ascii="Times New Roman" w:hAnsi="Times New Roman" w:cs="Times New Roman"/>
          <w:b/>
          <w:sz w:val="24"/>
          <w:szCs w:val="24"/>
        </w:rPr>
        <w:t>3</w:t>
      </w:r>
      <w:r>
        <w:rPr>
          <w:rFonts w:ascii="Times New Roman" w:hAnsi="Times New Roman" w:cs="Times New Roman"/>
          <w:sz w:val="24"/>
          <w:szCs w:val="24"/>
        </w:rPr>
        <w:t xml:space="preserve"> 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xml:space="preserve">, m) </w:t>
      </w:r>
      <w:r w:rsidRPr="00FF6E3F">
        <w:rPr>
          <w:rFonts w:ascii="Times New Roman" w:hAnsi="Times New Roman" w:cs="Times New Roman"/>
          <w:sz w:val="24"/>
          <w:szCs w:val="24"/>
        </w:rPr>
        <w:t>and light requirements</w:t>
      </w:r>
      <w:r>
        <w:rPr>
          <w:rFonts w:ascii="Times New Roman" w:hAnsi="Times New Roman" w:cs="Times New Roman"/>
          <w:sz w:val="24"/>
          <w:szCs w:val="24"/>
        </w:rPr>
        <w:t xml:space="preserve"> (%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Tampa Bay, Florida. </w:t>
      </w:r>
      <w:r>
        <w:rPr>
          <w:rFonts w:ascii="Times New Roman" w:hAnsi="Times New Roman" w:cs="Times New Roman"/>
          <w:sz w:val="24"/>
          <w:szCs w:val="24"/>
        </w:rPr>
        <w:t xml:space="preserve">Each location has light attenuation </w:t>
      </w:r>
      <w:r w:rsidRPr="00FF6E3F">
        <w:rPr>
          <w:rFonts w:ascii="Times New Roman" w:hAnsi="Times New Roman" w:cs="Times New Roman"/>
          <w:sz w:val="24"/>
          <w:szCs w:val="24"/>
        </w:rPr>
        <w:t xml:space="preserve">from satellite observations and </w:t>
      </w:r>
      <w:r>
        <w:rPr>
          <w:rFonts w:ascii="Times New Roman" w:hAnsi="Times New Roman" w:cs="Times New Roman"/>
          <w:sz w:val="24"/>
          <w:szCs w:val="24"/>
        </w:rPr>
        <w:t xml:space="preserve">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 xml:space="preserve">radius of 0.1 degrees. </w:t>
      </w:r>
      <w:r>
        <w:rPr>
          <w:rFonts w:ascii="Times New Roman" w:hAnsi="Times New Roman" w:cs="Times New Roman"/>
          <w:sz w:val="24"/>
          <w:szCs w:val="24"/>
        </w:rPr>
        <w:t>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xml:space="preserve">.  </w:t>
      </w:r>
      <w:r w:rsidRPr="00FF6E3F">
        <w:rPr>
          <w:rFonts w:ascii="Times New Roman" w:hAnsi="Times New Roman" w:cs="Times New Roman"/>
          <w:sz w:val="24"/>
          <w:szCs w:val="24"/>
        </w:rPr>
        <w:t>HB: Hillsborough Bay, LTB: Lower Tampa Bay, MTB: Middle Tampa Bay, OTB: Old Tampa Bay</w:t>
      </w:r>
    </w:p>
    <w:p w14:paraId="761C5F39" w14:textId="77777777" w:rsidR="00154416" w:rsidRDefault="00154416" w:rsidP="00154416">
      <w:pPr>
        <w:pStyle w:val="NoSpacing"/>
        <w:rPr>
          <w:rFonts w:ascii="Times New Roman" w:hAnsi="Times New Roman" w:cs="Times New Roman"/>
          <w:sz w:val="24"/>
          <w:szCs w:val="24"/>
        </w:rPr>
      </w:pPr>
    </w:p>
    <w:p w14:paraId="4457E02D" w14:textId="19343DF0" w:rsidR="00DA3F10" w:rsidRDefault="00154416" w:rsidP="00DA3F10">
      <w:pPr>
        <w:pStyle w:val="NoSpacing"/>
        <w:rPr>
          <w:rFonts w:ascii="Times New Roman" w:hAnsi="Times New Roman" w:cs="Times New Roman"/>
          <w:sz w:val="24"/>
          <w:szCs w:val="24"/>
        </w:rPr>
      </w:pPr>
      <w:r w:rsidRPr="000E58DC">
        <w:rPr>
          <w:rFonts w:ascii="Times New Roman" w:hAnsi="Times New Roman" w:cs="Times New Roman"/>
          <w:b/>
          <w:sz w:val="24"/>
          <w:szCs w:val="24"/>
        </w:rPr>
        <w:lastRenderedPageBreak/>
        <w:t>Fig</w:t>
      </w:r>
      <w:r>
        <w:rPr>
          <w:rFonts w:ascii="Times New Roman" w:hAnsi="Times New Roman" w:cs="Times New Roman"/>
          <w:b/>
          <w:sz w:val="24"/>
          <w:szCs w:val="24"/>
        </w:rPr>
        <w:t>.</w:t>
      </w:r>
      <w:r w:rsidRPr="000E58DC">
        <w:rPr>
          <w:rFonts w:ascii="Times New Roman" w:hAnsi="Times New Roman" w:cs="Times New Roman"/>
          <w:b/>
          <w:sz w:val="24"/>
          <w:szCs w:val="24"/>
        </w:rPr>
        <w:t xml:space="preserve"> </w:t>
      </w:r>
      <w:r>
        <w:rPr>
          <w:rFonts w:ascii="Times New Roman" w:hAnsi="Times New Roman" w:cs="Times New Roman"/>
          <w:b/>
          <w:sz w:val="24"/>
          <w:szCs w:val="24"/>
        </w:rPr>
        <w:t>S</w:t>
      </w:r>
      <w:r w:rsidR="006572E2">
        <w:rPr>
          <w:rFonts w:ascii="Times New Roman" w:hAnsi="Times New Roman" w:cs="Times New Roman"/>
          <w:b/>
          <w:sz w:val="24"/>
          <w:szCs w:val="24"/>
        </w:rPr>
        <w:t>4</w:t>
      </w:r>
      <w:r w:rsidRPr="00FF6E3F">
        <w:rPr>
          <w:rFonts w:ascii="Times New Roman" w:hAnsi="Times New Roman" w:cs="Times New Roman"/>
          <w:sz w:val="24"/>
          <w:szCs w:val="24"/>
        </w:rPr>
        <w:t xml:space="preserve"> </w:t>
      </w:r>
      <w:r>
        <w:rPr>
          <w:rFonts w:ascii="Times New Roman" w:hAnsi="Times New Roman" w:cs="Times New Roman"/>
          <w:sz w:val="24"/>
          <w:szCs w:val="24"/>
        </w:rPr>
        <w:t>Maximum depth</w:t>
      </w:r>
      <w:r w:rsidRPr="00FF6E3F">
        <w:rPr>
          <w:rFonts w:ascii="Times New Roman" w:hAnsi="Times New Roman" w:cs="Times New Roman"/>
          <w:sz w:val="24"/>
          <w:szCs w:val="24"/>
        </w:rPr>
        <w:t xml:space="preserve"> of seagrass colonization </w:t>
      </w:r>
      <w:r>
        <w:rPr>
          <w:rFonts w:ascii="Times New Roman" w:hAnsi="Times New Roman" w:cs="Times New Roman"/>
          <w:sz w:val="24"/>
          <w:szCs w:val="24"/>
        </w:rPr>
        <w:t>(</w:t>
      </w:r>
      <w:r w:rsidRPr="006D2D39">
        <w:rPr>
          <w:rFonts w:ascii="Times New Roman" w:hAnsi="Times New Roman" w:cs="Times New Roman"/>
          <w:i/>
          <w:sz w:val="24"/>
          <w:szCs w:val="24"/>
        </w:rPr>
        <w:t>Z</w:t>
      </w:r>
      <w:r>
        <w:rPr>
          <w:rFonts w:ascii="Times New Roman" w:hAnsi="Times New Roman" w:cs="Times New Roman"/>
          <w:i/>
          <w:sz w:val="24"/>
          <w:szCs w:val="24"/>
          <w:vertAlign w:val="subscript"/>
        </w:rPr>
        <w:t>c,max</w:t>
      </w:r>
      <w:r>
        <w:rPr>
          <w:rFonts w:ascii="Times New Roman" w:hAnsi="Times New Roman" w:cs="Times New Roman"/>
          <w:sz w:val="24"/>
          <w:szCs w:val="24"/>
        </w:rPr>
        <w:t xml:space="preserve">, m) </w:t>
      </w:r>
      <w:r w:rsidRPr="00FF6E3F">
        <w:rPr>
          <w:rFonts w:ascii="Times New Roman" w:hAnsi="Times New Roman" w:cs="Times New Roman"/>
          <w:sz w:val="24"/>
          <w:szCs w:val="24"/>
        </w:rPr>
        <w:t xml:space="preserve">and light requirements </w:t>
      </w:r>
      <w:r>
        <w:rPr>
          <w:rFonts w:ascii="Times New Roman" w:hAnsi="Times New Roman" w:cs="Times New Roman"/>
          <w:sz w:val="24"/>
          <w:szCs w:val="24"/>
        </w:rPr>
        <w:t xml:space="preserve">(% surface irradiance at </w:t>
      </w:r>
      <w:r w:rsidRPr="006D2D39">
        <w:rPr>
          <w:rFonts w:ascii="Times New Roman" w:hAnsi="Times New Roman" w:cs="Times New Roman"/>
          <w:i/>
          <w:sz w:val="24"/>
          <w:szCs w:val="24"/>
        </w:rPr>
        <w:t>Z</w:t>
      </w:r>
      <w:r w:rsidRPr="006D2D39">
        <w:rPr>
          <w:rFonts w:ascii="Times New Roman" w:hAnsi="Times New Roman" w:cs="Times New Roman"/>
          <w:i/>
          <w:sz w:val="24"/>
          <w:szCs w:val="24"/>
          <w:vertAlign w:val="subscript"/>
        </w:rPr>
        <w:t>c,m</w:t>
      </w:r>
      <w:r>
        <w:rPr>
          <w:rFonts w:ascii="Times New Roman" w:hAnsi="Times New Roman" w:cs="Times New Roman"/>
          <w:i/>
          <w:sz w:val="24"/>
          <w:szCs w:val="24"/>
          <w:vertAlign w:val="subscript"/>
        </w:rPr>
        <w:t>ax</w:t>
      </w:r>
      <w:r>
        <w:rPr>
          <w:rFonts w:ascii="Times New Roman" w:hAnsi="Times New Roman" w:cs="Times New Roman"/>
          <w:sz w:val="24"/>
          <w:szCs w:val="24"/>
        </w:rPr>
        <w:t>) for multiple lo</w:t>
      </w:r>
      <w:r w:rsidRPr="00FF6E3F">
        <w:rPr>
          <w:rFonts w:ascii="Times New Roman" w:hAnsi="Times New Roman" w:cs="Times New Roman"/>
          <w:sz w:val="24"/>
          <w:szCs w:val="24"/>
        </w:rPr>
        <w:t xml:space="preserve">cations in Indian River Lagoon, Florida. </w:t>
      </w:r>
      <w:r>
        <w:rPr>
          <w:rFonts w:ascii="Times New Roman" w:hAnsi="Times New Roman" w:cs="Times New Roman"/>
          <w:sz w:val="24"/>
          <w:szCs w:val="24"/>
        </w:rPr>
        <w:t xml:space="preserve">Each location has an average Secchi depth observation and an estimate of </w:t>
      </w:r>
      <w:r w:rsidRPr="00FF6E3F">
        <w:rPr>
          <w:rFonts w:ascii="Times New Roman" w:hAnsi="Times New Roman" w:cs="Times New Roman"/>
          <w:sz w:val="24"/>
          <w:szCs w:val="24"/>
        </w:rPr>
        <w:t xml:space="preserve">seagrass depth of colonization </w:t>
      </w:r>
      <w:r>
        <w:rPr>
          <w:rFonts w:ascii="Times New Roman" w:hAnsi="Times New Roman" w:cs="Times New Roman"/>
          <w:sz w:val="24"/>
          <w:szCs w:val="24"/>
        </w:rPr>
        <w:t xml:space="preserve">with a search </w:t>
      </w:r>
      <w:r w:rsidRPr="00FF6E3F">
        <w:rPr>
          <w:rFonts w:ascii="Times New Roman" w:hAnsi="Times New Roman" w:cs="Times New Roman"/>
          <w:sz w:val="24"/>
          <w:szCs w:val="24"/>
        </w:rPr>
        <w:t>radius of 0.1</w:t>
      </w:r>
      <w:r>
        <w:rPr>
          <w:rFonts w:ascii="Times New Roman" w:hAnsi="Times New Roman" w:cs="Times New Roman"/>
          <w:sz w:val="24"/>
          <w:szCs w:val="24"/>
        </w:rPr>
        <w:t>5</w:t>
      </w:r>
      <w:r w:rsidRPr="00FF6E3F">
        <w:rPr>
          <w:rFonts w:ascii="Times New Roman" w:hAnsi="Times New Roman" w:cs="Times New Roman"/>
          <w:sz w:val="24"/>
          <w:szCs w:val="24"/>
        </w:rPr>
        <w:t xml:space="preserve"> degrees. Map locations are georeferenced observations of </w:t>
      </w:r>
      <w:r>
        <w:rPr>
          <w:rFonts w:ascii="Times New Roman" w:hAnsi="Times New Roman" w:cs="Times New Roman"/>
          <w:sz w:val="24"/>
          <w:szCs w:val="24"/>
        </w:rPr>
        <w:t>Secchi depth.  Box plots show 25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median, and 75</w:t>
      </w:r>
      <w:r w:rsidRPr="006D2D3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w:t>
      </w:r>
      <w:r w:rsidRPr="00FF6E3F">
        <w:rPr>
          <w:rFonts w:ascii="Times New Roman" w:hAnsi="Times New Roman" w:cs="Times New Roman"/>
          <w:sz w:val="24"/>
          <w:szCs w:val="24"/>
        </w:rPr>
        <w:t xml:space="preserve">Whiskers extend </w:t>
      </w:r>
      <w:r>
        <w:rPr>
          <w:rFonts w:ascii="Times New Roman" w:hAnsi="Times New Roman" w:cs="Times New Roman"/>
          <w:sz w:val="24"/>
          <w:szCs w:val="24"/>
        </w:rPr>
        <w:t>to the 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and 95</w:t>
      </w:r>
      <w:r w:rsidRPr="00E067C9">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percentiles with outliers </w:t>
      </w:r>
      <w:r w:rsidRPr="00FF6E3F">
        <w:rPr>
          <w:rFonts w:ascii="Times New Roman" w:hAnsi="Times New Roman" w:cs="Times New Roman"/>
          <w:sz w:val="24"/>
          <w:szCs w:val="24"/>
        </w:rPr>
        <w:t>beyond</w:t>
      </w:r>
      <w:r>
        <w:rPr>
          <w:rFonts w:ascii="Times New Roman" w:hAnsi="Times New Roman" w:cs="Times New Roman"/>
          <w:sz w:val="24"/>
          <w:szCs w:val="24"/>
        </w:rPr>
        <w:t>.  BR:  Ba</w:t>
      </w:r>
      <w:r w:rsidRPr="00FF6E3F">
        <w:rPr>
          <w:rFonts w:ascii="Times New Roman" w:hAnsi="Times New Roman" w:cs="Times New Roman"/>
          <w:sz w:val="24"/>
          <w:szCs w:val="24"/>
        </w:rPr>
        <w:t xml:space="preserve">nana R., LCIRL: Lower Central Indian R. Lagoon, LIRL: Lower Indian R. Lagoon, LML: Lower Mosquito Lagoon, LSL: Lower St. Lucie, UCIRL: Upper Central Indian R. Lagoon, UIRL: Upper Indian R. Lagoon, UML: Upper Mosquito </w:t>
      </w:r>
      <w:r>
        <w:rPr>
          <w:rFonts w:ascii="Times New Roman" w:hAnsi="Times New Roman" w:cs="Times New Roman"/>
          <w:sz w:val="24"/>
          <w:szCs w:val="24"/>
        </w:rPr>
        <w:t>Lagoon</w:t>
      </w:r>
    </w:p>
    <w:p w14:paraId="17B6EB47" w14:textId="7FDAC736" w:rsidR="002617C0" w:rsidRDefault="00DA3F10">
      <w:pPr>
        <w:spacing w:before="0" w:after="0"/>
        <w:rPr>
          <w:rFonts w:ascii="Times New Roman" w:eastAsiaTheme="minorHAnsi" w:hAnsi="Times New Roman"/>
        </w:rPr>
      </w:pPr>
      <w:r>
        <w:rPr>
          <w:rFonts w:ascii="Times New Roman" w:hAnsi="Times New Roman"/>
        </w:rPr>
        <w:br w:type="page"/>
      </w:r>
    </w:p>
    <w:tbl>
      <w:tblPr>
        <w:tblW w:w="9540" w:type="dxa"/>
        <w:tblLook w:val="04A0" w:firstRow="1" w:lastRow="0" w:firstColumn="1" w:lastColumn="0" w:noHBand="0" w:noVBand="1"/>
      </w:tblPr>
      <w:tblGrid>
        <w:gridCol w:w="3495"/>
        <w:gridCol w:w="1511"/>
        <w:gridCol w:w="1511"/>
        <w:gridCol w:w="1511"/>
        <w:gridCol w:w="1512"/>
      </w:tblGrid>
      <w:tr w:rsidR="00F22029" w:rsidRPr="00F22029" w14:paraId="14F17751" w14:textId="77777777" w:rsidTr="009A2F20">
        <w:trPr>
          <w:trHeight w:val="20"/>
        </w:trPr>
        <w:tc>
          <w:tcPr>
            <w:tcW w:w="9540" w:type="dxa"/>
            <w:gridSpan w:val="5"/>
            <w:tcBorders>
              <w:top w:val="nil"/>
              <w:left w:val="nil"/>
              <w:bottom w:val="single" w:sz="8" w:space="0" w:color="000000"/>
              <w:right w:val="nil"/>
            </w:tcBorders>
            <w:shd w:val="clear" w:color="auto" w:fill="auto"/>
            <w:vAlign w:val="bottom"/>
            <w:hideMark/>
          </w:tcPr>
          <w:p w14:paraId="2C6E7EE2" w14:textId="63DF166C" w:rsidR="00F22029" w:rsidRDefault="00F22029" w:rsidP="00703EC7">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1</w:t>
            </w:r>
            <w:r w:rsidRPr="00F22029">
              <w:rPr>
                <w:rFonts w:ascii="Times" w:eastAsia="Times New Roman" w:hAnsi="Times" w:cs="Times"/>
                <w:color w:val="000000"/>
              </w:rPr>
              <w:t xml:space="preserve"> Characteristics of coastal segments used to evaluate seagrass depth of colonization estimates (see Fig. 2 for spatial distribution).  Year is the date of the seagrass coverage and bathymetric data.  Latitude and longitude are the geographic centers of each segment.  Area and depth values are </w:t>
            </w:r>
            <w:r w:rsidR="00703EC7">
              <w:rPr>
                <w:rFonts w:ascii="Times" w:eastAsia="Times New Roman" w:hAnsi="Times" w:cs="Times"/>
                <w:color w:val="000000"/>
              </w:rPr>
              <w:t xml:space="preserve">square kilometers and </w:t>
            </w:r>
            <w:r w:rsidRPr="00F22029">
              <w:rPr>
                <w:rFonts w:ascii="Times" w:eastAsia="Times New Roman" w:hAnsi="Times" w:cs="Times"/>
                <w:color w:val="000000"/>
              </w:rPr>
              <w:t>meters, respectively.  Secchi measurements (m) were obtained from the Florida Department of Environmental Protection's Impaired Waters Rule (IWR) database, update number 40.  Secchi mean and standard errors are based on all observations within the ten years preceding each seagrass survey</w:t>
            </w:r>
          </w:p>
          <w:p w14:paraId="5034CEE1" w14:textId="02698686" w:rsidR="009A2F20" w:rsidRPr="00F22029" w:rsidRDefault="009A2F20" w:rsidP="00703EC7">
            <w:pPr>
              <w:spacing w:before="0" w:after="0"/>
              <w:rPr>
                <w:rFonts w:ascii="Times" w:eastAsia="Times New Roman" w:hAnsi="Times" w:cs="Times"/>
                <w:color w:val="000000"/>
              </w:rPr>
            </w:pPr>
          </w:p>
        </w:tc>
      </w:tr>
      <w:tr w:rsidR="00F22029" w:rsidRPr="00F22029" w14:paraId="12780623" w14:textId="77777777" w:rsidTr="00600ED1">
        <w:trPr>
          <w:trHeight w:val="20"/>
        </w:trPr>
        <w:tc>
          <w:tcPr>
            <w:tcW w:w="3495" w:type="dxa"/>
            <w:tcBorders>
              <w:top w:val="nil"/>
              <w:left w:val="nil"/>
              <w:bottom w:val="single" w:sz="4" w:space="0" w:color="auto"/>
              <w:right w:val="nil"/>
            </w:tcBorders>
            <w:shd w:val="clear" w:color="auto" w:fill="auto"/>
            <w:vAlign w:val="center"/>
            <w:hideMark/>
          </w:tcPr>
          <w:p w14:paraId="0E7B0F4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 </w:t>
            </w:r>
          </w:p>
        </w:tc>
        <w:tc>
          <w:tcPr>
            <w:tcW w:w="1511" w:type="dxa"/>
            <w:tcBorders>
              <w:top w:val="nil"/>
              <w:left w:val="nil"/>
              <w:bottom w:val="single" w:sz="4" w:space="0" w:color="auto"/>
              <w:right w:val="nil"/>
            </w:tcBorders>
            <w:shd w:val="clear" w:color="auto" w:fill="auto"/>
            <w:vAlign w:val="bottom"/>
            <w:hideMark/>
          </w:tcPr>
          <w:p w14:paraId="2206011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BB</w:t>
            </w:r>
            <w:r w:rsidRPr="00F22029">
              <w:rPr>
                <w:rFonts w:ascii="Times" w:eastAsia="Times New Roman" w:hAnsi="Times" w:cs="Times"/>
                <w:i/>
                <w:iCs/>
                <w:color w:val="000000"/>
                <w:vertAlign w:val="superscript"/>
              </w:rPr>
              <w:t>a</w:t>
            </w:r>
          </w:p>
        </w:tc>
        <w:tc>
          <w:tcPr>
            <w:tcW w:w="1511" w:type="dxa"/>
            <w:tcBorders>
              <w:top w:val="nil"/>
              <w:left w:val="nil"/>
              <w:bottom w:val="single" w:sz="4" w:space="0" w:color="auto"/>
              <w:right w:val="nil"/>
            </w:tcBorders>
            <w:shd w:val="clear" w:color="auto" w:fill="auto"/>
            <w:vAlign w:val="bottom"/>
            <w:hideMark/>
          </w:tcPr>
          <w:p w14:paraId="5B65AC1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OTB</w:t>
            </w:r>
          </w:p>
        </w:tc>
        <w:tc>
          <w:tcPr>
            <w:tcW w:w="1511" w:type="dxa"/>
            <w:tcBorders>
              <w:top w:val="nil"/>
              <w:left w:val="nil"/>
              <w:bottom w:val="single" w:sz="4" w:space="0" w:color="auto"/>
              <w:right w:val="nil"/>
            </w:tcBorders>
            <w:shd w:val="clear" w:color="auto" w:fill="auto"/>
            <w:vAlign w:val="bottom"/>
            <w:hideMark/>
          </w:tcPr>
          <w:p w14:paraId="6687160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UIRL</w:t>
            </w:r>
          </w:p>
        </w:tc>
        <w:tc>
          <w:tcPr>
            <w:tcW w:w="1512" w:type="dxa"/>
            <w:tcBorders>
              <w:top w:val="nil"/>
              <w:left w:val="nil"/>
              <w:bottom w:val="single" w:sz="4" w:space="0" w:color="auto"/>
              <w:right w:val="nil"/>
            </w:tcBorders>
            <w:shd w:val="clear" w:color="auto" w:fill="auto"/>
            <w:vAlign w:val="bottom"/>
            <w:hideMark/>
          </w:tcPr>
          <w:p w14:paraId="67646B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WCB</w:t>
            </w:r>
          </w:p>
        </w:tc>
      </w:tr>
      <w:tr w:rsidR="00F22029" w:rsidRPr="00F22029" w14:paraId="52CD40A2" w14:textId="77777777" w:rsidTr="00600ED1">
        <w:trPr>
          <w:trHeight w:val="20"/>
        </w:trPr>
        <w:tc>
          <w:tcPr>
            <w:tcW w:w="3495" w:type="dxa"/>
            <w:tcBorders>
              <w:top w:val="nil"/>
              <w:left w:val="nil"/>
              <w:bottom w:val="nil"/>
              <w:right w:val="nil"/>
            </w:tcBorders>
            <w:shd w:val="clear" w:color="auto" w:fill="auto"/>
            <w:vAlign w:val="center"/>
            <w:hideMark/>
          </w:tcPr>
          <w:p w14:paraId="21903266"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Year</w:t>
            </w:r>
            <w:r w:rsidRPr="00F22029">
              <w:rPr>
                <w:rFonts w:ascii="Times" w:eastAsia="Times New Roman" w:hAnsi="Times" w:cs="Times"/>
                <w:i/>
                <w:iCs/>
                <w:color w:val="000000"/>
                <w:vertAlign w:val="superscript"/>
              </w:rPr>
              <w:t>b</w:t>
            </w:r>
          </w:p>
        </w:tc>
        <w:tc>
          <w:tcPr>
            <w:tcW w:w="1511" w:type="dxa"/>
            <w:tcBorders>
              <w:top w:val="nil"/>
              <w:left w:val="nil"/>
              <w:bottom w:val="nil"/>
              <w:right w:val="nil"/>
            </w:tcBorders>
            <w:shd w:val="clear" w:color="auto" w:fill="auto"/>
            <w:vAlign w:val="center"/>
            <w:hideMark/>
          </w:tcPr>
          <w:p w14:paraId="33EA4A0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2006</w:t>
            </w:r>
          </w:p>
        </w:tc>
        <w:tc>
          <w:tcPr>
            <w:tcW w:w="1511" w:type="dxa"/>
            <w:tcBorders>
              <w:top w:val="nil"/>
              <w:left w:val="nil"/>
              <w:bottom w:val="nil"/>
              <w:right w:val="nil"/>
            </w:tcBorders>
            <w:shd w:val="clear" w:color="auto" w:fill="auto"/>
            <w:vAlign w:val="center"/>
            <w:hideMark/>
          </w:tcPr>
          <w:p w14:paraId="3E2783C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2010</w:t>
            </w:r>
          </w:p>
        </w:tc>
        <w:tc>
          <w:tcPr>
            <w:tcW w:w="1511" w:type="dxa"/>
            <w:tcBorders>
              <w:top w:val="nil"/>
              <w:left w:val="nil"/>
              <w:bottom w:val="nil"/>
              <w:right w:val="nil"/>
            </w:tcBorders>
            <w:shd w:val="clear" w:color="auto" w:fill="auto"/>
            <w:vAlign w:val="center"/>
            <w:hideMark/>
          </w:tcPr>
          <w:p w14:paraId="0CF745D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2009</w:t>
            </w:r>
          </w:p>
        </w:tc>
        <w:tc>
          <w:tcPr>
            <w:tcW w:w="1512" w:type="dxa"/>
            <w:tcBorders>
              <w:top w:val="nil"/>
              <w:left w:val="nil"/>
              <w:bottom w:val="nil"/>
              <w:right w:val="nil"/>
            </w:tcBorders>
            <w:shd w:val="clear" w:color="auto" w:fill="auto"/>
            <w:vAlign w:val="center"/>
            <w:hideMark/>
          </w:tcPr>
          <w:p w14:paraId="053EBC5F"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2007</w:t>
            </w:r>
          </w:p>
        </w:tc>
      </w:tr>
      <w:tr w:rsidR="00F22029" w:rsidRPr="00F22029" w14:paraId="1812FD88" w14:textId="77777777" w:rsidTr="00600ED1">
        <w:trPr>
          <w:trHeight w:val="20"/>
        </w:trPr>
        <w:tc>
          <w:tcPr>
            <w:tcW w:w="3495" w:type="dxa"/>
            <w:tcBorders>
              <w:top w:val="nil"/>
              <w:left w:val="nil"/>
              <w:bottom w:val="nil"/>
              <w:right w:val="nil"/>
            </w:tcBorders>
            <w:shd w:val="clear" w:color="auto" w:fill="auto"/>
            <w:vAlign w:val="center"/>
            <w:hideMark/>
          </w:tcPr>
          <w:p w14:paraId="27356291"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Latitude</w:t>
            </w:r>
          </w:p>
        </w:tc>
        <w:tc>
          <w:tcPr>
            <w:tcW w:w="1511" w:type="dxa"/>
            <w:tcBorders>
              <w:top w:val="nil"/>
              <w:left w:val="nil"/>
              <w:bottom w:val="nil"/>
              <w:right w:val="nil"/>
            </w:tcBorders>
            <w:shd w:val="clear" w:color="auto" w:fill="auto"/>
            <w:vAlign w:val="center"/>
            <w:hideMark/>
          </w:tcPr>
          <w:p w14:paraId="461314B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29.61</w:t>
            </w:r>
          </w:p>
        </w:tc>
        <w:tc>
          <w:tcPr>
            <w:tcW w:w="1511" w:type="dxa"/>
            <w:tcBorders>
              <w:top w:val="nil"/>
              <w:left w:val="nil"/>
              <w:bottom w:val="nil"/>
              <w:right w:val="nil"/>
            </w:tcBorders>
            <w:shd w:val="clear" w:color="auto" w:fill="auto"/>
            <w:vAlign w:val="center"/>
            <w:hideMark/>
          </w:tcPr>
          <w:p w14:paraId="650F7C1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27.94</w:t>
            </w:r>
          </w:p>
        </w:tc>
        <w:tc>
          <w:tcPr>
            <w:tcW w:w="1511" w:type="dxa"/>
            <w:tcBorders>
              <w:top w:val="nil"/>
              <w:left w:val="nil"/>
              <w:bottom w:val="nil"/>
              <w:right w:val="nil"/>
            </w:tcBorders>
            <w:shd w:val="clear" w:color="auto" w:fill="auto"/>
            <w:vAlign w:val="center"/>
            <w:hideMark/>
          </w:tcPr>
          <w:p w14:paraId="1E193C2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28.61</w:t>
            </w:r>
          </w:p>
        </w:tc>
        <w:tc>
          <w:tcPr>
            <w:tcW w:w="1512" w:type="dxa"/>
            <w:tcBorders>
              <w:top w:val="nil"/>
              <w:left w:val="nil"/>
              <w:bottom w:val="nil"/>
              <w:right w:val="nil"/>
            </w:tcBorders>
            <w:shd w:val="clear" w:color="auto" w:fill="auto"/>
            <w:vAlign w:val="center"/>
            <w:hideMark/>
          </w:tcPr>
          <w:p w14:paraId="49247E6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30.43</w:t>
            </w:r>
          </w:p>
        </w:tc>
      </w:tr>
      <w:tr w:rsidR="00F22029" w:rsidRPr="00F22029" w14:paraId="1D0910DE" w14:textId="77777777" w:rsidTr="00600ED1">
        <w:trPr>
          <w:trHeight w:val="20"/>
        </w:trPr>
        <w:tc>
          <w:tcPr>
            <w:tcW w:w="3495" w:type="dxa"/>
            <w:tcBorders>
              <w:top w:val="nil"/>
              <w:left w:val="nil"/>
              <w:bottom w:val="nil"/>
              <w:right w:val="nil"/>
            </w:tcBorders>
            <w:shd w:val="clear" w:color="auto" w:fill="auto"/>
            <w:vAlign w:val="center"/>
            <w:hideMark/>
          </w:tcPr>
          <w:p w14:paraId="2B950D65"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Longitude</w:t>
            </w:r>
          </w:p>
        </w:tc>
        <w:tc>
          <w:tcPr>
            <w:tcW w:w="1511" w:type="dxa"/>
            <w:tcBorders>
              <w:top w:val="nil"/>
              <w:left w:val="nil"/>
              <w:bottom w:val="nil"/>
              <w:right w:val="nil"/>
            </w:tcBorders>
            <w:shd w:val="clear" w:color="auto" w:fill="auto"/>
            <w:vAlign w:val="center"/>
            <w:hideMark/>
          </w:tcPr>
          <w:p w14:paraId="102F9E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-83.48</w:t>
            </w:r>
          </w:p>
        </w:tc>
        <w:tc>
          <w:tcPr>
            <w:tcW w:w="1511" w:type="dxa"/>
            <w:tcBorders>
              <w:top w:val="nil"/>
              <w:left w:val="nil"/>
              <w:bottom w:val="nil"/>
              <w:right w:val="nil"/>
            </w:tcBorders>
            <w:shd w:val="clear" w:color="auto" w:fill="auto"/>
            <w:vAlign w:val="center"/>
            <w:hideMark/>
          </w:tcPr>
          <w:p w14:paraId="0DCD5CB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-82.62</w:t>
            </w:r>
          </w:p>
        </w:tc>
        <w:tc>
          <w:tcPr>
            <w:tcW w:w="1511" w:type="dxa"/>
            <w:tcBorders>
              <w:top w:val="nil"/>
              <w:left w:val="nil"/>
              <w:bottom w:val="nil"/>
              <w:right w:val="nil"/>
            </w:tcBorders>
            <w:shd w:val="clear" w:color="auto" w:fill="auto"/>
            <w:vAlign w:val="center"/>
            <w:hideMark/>
          </w:tcPr>
          <w:p w14:paraId="1A699AF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-80.77</w:t>
            </w:r>
          </w:p>
        </w:tc>
        <w:tc>
          <w:tcPr>
            <w:tcW w:w="1512" w:type="dxa"/>
            <w:tcBorders>
              <w:top w:val="nil"/>
              <w:left w:val="nil"/>
              <w:bottom w:val="nil"/>
              <w:right w:val="nil"/>
            </w:tcBorders>
            <w:shd w:val="clear" w:color="auto" w:fill="auto"/>
            <w:vAlign w:val="center"/>
            <w:hideMark/>
          </w:tcPr>
          <w:p w14:paraId="606BA79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-86.54</w:t>
            </w:r>
          </w:p>
        </w:tc>
      </w:tr>
      <w:tr w:rsidR="00F22029" w:rsidRPr="00F22029" w14:paraId="3895FBE5" w14:textId="77777777" w:rsidTr="00600ED1">
        <w:trPr>
          <w:trHeight w:val="20"/>
        </w:trPr>
        <w:tc>
          <w:tcPr>
            <w:tcW w:w="3495" w:type="dxa"/>
            <w:tcBorders>
              <w:top w:val="nil"/>
              <w:left w:val="nil"/>
              <w:bottom w:val="nil"/>
              <w:right w:val="nil"/>
            </w:tcBorders>
            <w:shd w:val="clear" w:color="auto" w:fill="auto"/>
            <w:vAlign w:val="center"/>
            <w:hideMark/>
          </w:tcPr>
          <w:p w14:paraId="7FD8D34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Surface area</w:t>
            </w:r>
          </w:p>
        </w:tc>
        <w:tc>
          <w:tcPr>
            <w:tcW w:w="1511" w:type="dxa"/>
            <w:tcBorders>
              <w:top w:val="nil"/>
              <w:left w:val="nil"/>
              <w:bottom w:val="nil"/>
              <w:right w:val="nil"/>
            </w:tcBorders>
            <w:shd w:val="clear" w:color="auto" w:fill="auto"/>
            <w:vAlign w:val="center"/>
            <w:hideMark/>
          </w:tcPr>
          <w:p w14:paraId="3C2E920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271.37</w:t>
            </w:r>
          </w:p>
        </w:tc>
        <w:tc>
          <w:tcPr>
            <w:tcW w:w="1511" w:type="dxa"/>
            <w:tcBorders>
              <w:top w:val="nil"/>
              <w:left w:val="nil"/>
              <w:bottom w:val="nil"/>
              <w:right w:val="nil"/>
            </w:tcBorders>
            <w:shd w:val="clear" w:color="auto" w:fill="auto"/>
            <w:vAlign w:val="center"/>
            <w:hideMark/>
          </w:tcPr>
          <w:p w14:paraId="61A4EFC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205.5</w:t>
            </w:r>
          </w:p>
        </w:tc>
        <w:tc>
          <w:tcPr>
            <w:tcW w:w="1511" w:type="dxa"/>
            <w:tcBorders>
              <w:top w:val="nil"/>
              <w:left w:val="nil"/>
              <w:bottom w:val="nil"/>
              <w:right w:val="nil"/>
            </w:tcBorders>
            <w:shd w:val="clear" w:color="auto" w:fill="auto"/>
            <w:vAlign w:val="center"/>
            <w:hideMark/>
          </w:tcPr>
          <w:p w14:paraId="0F8FB250"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228.52</w:t>
            </w:r>
          </w:p>
        </w:tc>
        <w:tc>
          <w:tcPr>
            <w:tcW w:w="1512" w:type="dxa"/>
            <w:tcBorders>
              <w:top w:val="nil"/>
              <w:left w:val="nil"/>
              <w:bottom w:val="nil"/>
              <w:right w:val="nil"/>
            </w:tcBorders>
            <w:shd w:val="clear" w:color="auto" w:fill="auto"/>
            <w:vAlign w:val="center"/>
            <w:hideMark/>
          </w:tcPr>
          <w:p w14:paraId="16B854B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59.41</w:t>
            </w:r>
          </w:p>
        </w:tc>
      </w:tr>
      <w:tr w:rsidR="00F22029" w:rsidRPr="00F22029" w14:paraId="21D22122" w14:textId="77777777" w:rsidTr="00600ED1">
        <w:trPr>
          <w:trHeight w:val="20"/>
        </w:trPr>
        <w:tc>
          <w:tcPr>
            <w:tcW w:w="3495" w:type="dxa"/>
            <w:tcBorders>
              <w:top w:val="nil"/>
              <w:left w:val="nil"/>
              <w:bottom w:val="nil"/>
              <w:right w:val="nil"/>
            </w:tcBorders>
            <w:shd w:val="clear" w:color="auto" w:fill="auto"/>
            <w:vAlign w:val="center"/>
            <w:hideMark/>
          </w:tcPr>
          <w:p w14:paraId="6CED41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Seagrass area</w:t>
            </w:r>
          </w:p>
        </w:tc>
        <w:tc>
          <w:tcPr>
            <w:tcW w:w="1511" w:type="dxa"/>
            <w:tcBorders>
              <w:top w:val="nil"/>
              <w:left w:val="nil"/>
              <w:bottom w:val="nil"/>
              <w:right w:val="nil"/>
            </w:tcBorders>
            <w:shd w:val="clear" w:color="auto" w:fill="auto"/>
            <w:vAlign w:val="center"/>
            <w:hideMark/>
          </w:tcPr>
          <w:p w14:paraId="6500607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203.02</w:t>
            </w:r>
          </w:p>
        </w:tc>
        <w:tc>
          <w:tcPr>
            <w:tcW w:w="1511" w:type="dxa"/>
            <w:tcBorders>
              <w:top w:val="nil"/>
              <w:left w:val="nil"/>
              <w:bottom w:val="nil"/>
              <w:right w:val="nil"/>
            </w:tcBorders>
            <w:shd w:val="clear" w:color="auto" w:fill="auto"/>
            <w:vAlign w:val="center"/>
            <w:hideMark/>
          </w:tcPr>
          <w:p w14:paraId="5A8220BB"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24.48</w:t>
            </w:r>
          </w:p>
        </w:tc>
        <w:tc>
          <w:tcPr>
            <w:tcW w:w="1511" w:type="dxa"/>
            <w:tcBorders>
              <w:top w:val="nil"/>
              <w:left w:val="nil"/>
              <w:bottom w:val="nil"/>
              <w:right w:val="nil"/>
            </w:tcBorders>
            <w:shd w:val="clear" w:color="auto" w:fill="auto"/>
            <w:vAlign w:val="center"/>
            <w:hideMark/>
          </w:tcPr>
          <w:p w14:paraId="4D2E7BC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74.89</w:t>
            </w:r>
          </w:p>
        </w:tc>
        <w:tc>
          <w:tcPr>
            <w:tcW w:w="1512" w:type="dxa"/>
            <w:tcBorders>
              <w:top w:val="nil"/>
              <w:left w:val="nil"/>
              <w:bottom w:val="nil"/>
              <w:right w:val="nil"/>
            </w:tcBorders>
            <w:shd w:val="clear" w:color="auto" w:fill="auto"/>
            <w:vAlign w:val="center"/>
            <w:hideMark/>
          </w:tcPr>
          <w:p w14:paraId="0B50477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3.51</w:t>
            </w:r>
          </w:p>
        </w:tc>
      </w:tr>
      <w:tr w:rsidR="00F22029" w:rsidRPr="00F22029" w14:paraId="0EB29CAB" w14:textId="77777777" w:rsidTr="00600ED1">
        <w:trPr>
          <w:trHeight w:val="20"/>
        </w:trPr>
        <w:tc>
          <w:tcPr>
            <w:tcW w:w="3495" w:type="dxa"/>
            <w:tcBorders>
              <w:top w:val="nil"/>
              <w:left w:val="nil"/>
              <w:bottom w:val="nil"/>
              <w:right w:val="nil"/>
            </w:tcBorders>
            <w:shd w:val="clear" w:color="auto" w:fill="auto"/>
            <w:vAlign w:val="center"/>
            <w:hideMark/>
          </w:tcPr>
          <w:p w14:paraId="154DCFB9"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(mean)</w:t>
            </w:r>
          </w:p>
        </w:tc>
        <w:tc>
          <w:tcPr>
            <w:tcW w:w="1511" w:type="dxa"/>
            <w:tcBorders>
              <w:top w:val="nil"/>
              <w:left w:val="nil"/>
              <w:bottom w:val="nil"/>
              <w:right w:val="nil"/>
            </w:tcBorders>
            <w:shd w:val="clear" w:color="auto" w:fill="auto"/>
            <w:vAlign w:val="center"/>
            <w:hideMark/>
          </w:tcPr>
          <w:p w14:paraId="6526B2C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18A5CD4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2.56</w:t>
            </w:r>
          </w:p>
        </w:tc>
        <w:tc>
          <w:tcPr>
            <w:tcW w:w="1511" w:type="dxa"/>
            <w:tcBorders>
              <w:top w:val="nil"/>
              <w:left w:val="nil"/>
              <w:bottom w:val="nil"/>
              <w:right w:val="nil"/>
            </w:tcBorders>
            <w:shd w:val="clear" w:color="auto" w:fill="auto"/>
            <w:vAlign w:val="center"/>
            <w:hideMark/>
          </w:tcPr>
          <w:p w14:paraId="2BC09A66"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w:t>
            </w:r>
          </w:p>
        </w:tc>
        <w:tc>
          <w:tcPr>
            <w:tcW w:w="1512" w:type="dxa"/>
            <w:tcBorders>
              <w:top w:val="nil"/>
              <w:left w:val="nil"/>
              <w:bottom w:val="nil"/>
              <w:right w:val="nil"/>
            </w:tcBorders>
            <w:shd w:val="clear" w:color="auto" w:fill="auto"/>
            <w:vAlign w:val="center"/>
            <w:hideMark/>
          </w:tcPr>
          <w:p w14:paraId="16EFF5B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5.31</w:t>
            </w:r>
          </w:p>
        </w:tc>
      </w:tr>
      <w:tr w:rsidR="00F22029" w:rsidRPr="00F22029" w14:paraId="6661F912" w14:textId="77777777" w:rsidTr="00600ED1">
        <w:trPr>
          <w:trHeight w:val="20"/>
        </w:trPr>
        <w:tc>
          <w:tcPr>
            <w:tcW w:w="3495" w:type="dxa"/>
            <w:tcBorders>
              <w:top w:val="nil"/>
              <w:left w:val="nil"/>
              <w:bottom w:val="nil"/>
              <w:right w:val="nil"/>
            </w:tcBorders>
            <w:shd w:val="clear" w:color="auto" w:fill="auto"/>
            <w:vAlign w:val="center"/>
            <w:hideMark/>
          </w:tcPr>
          <w:p w14:paraId="7530F328"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Depth (max)</w:t>
            </w:r>
          </w:p>
        </w:tc>
        <w:tc>
          <w:tcPr>
            <w:tcW w:w="1511" w:type="dxa"/>
            <w:tcBorders>
              <w:top w:val="nil"/>
              <w:left w:val="nil"/>
              <w:bottom w:val="nil"/>
              <w:right w:val="nil"/>
            </w:tcBorders>
            <w:shd w:val="clear" w:color="auto" w:fill="auto"/>
            <w:vAlign w:val="center"/>
            <w:hideMark/>
          </w:tcPr>
          <w:p w14:paraId="71ED37B8"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3.6</w:t>
            </w:r>
          </w:p>
        </w:tc>
        <w:tc>
          <w:tcPr>
            <w:tcW w:w="1511" w:type="dxa"/>
            <w:tcBorders>
              <w:top w:val="nil"/>
              <w:left w:val="nil"/>
              <w:bottom w:val="nil"/>
              <w:right w:val="nil"/>
            </w:tcBorders>
            <w:shd w:val="clear" w:color="auto" w:fill="auto"/>
            <w:vAlign w:val="center"/>
            <w:hideMark/>
          </w:tcPr>
          <w:p w14:paraId="347F872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10.4</w:t>
            </w:r>
          </w:p>
        </w:tc>
        <w:tc>
          <w:tcPr>
            <w:tcW w:w="1511" w:type="dxa"/>
            <w:tcBorders>
              <w:top w:val="nil"/>
              <w:left w:val="nil"/>
              <w:bottom w:val="nil"/>
              <w:right w:val="nil"/>
            </w:tcBorders>
            <w:shd w:val="clear" w:color="auto" w:fill="auto"/>
            <w:vAlign w:val="center"/>
            <w:hideMark/>
          </w:tcPr>
          <w:p w14:paraId="1B70C002"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3.7</w:t>
            </w:r>
          </w:p>
        </w:tc>
        <w:tc>
          <w:tcPr>
            <w:tcW w:w="1512" w:type="dxa"/>
            <w:tcBorders>
              <w:top w:val="nil"/>
              <w:left w:val="nil"/>
              <w:bottom w:val="nil"/>
              <w:right w:val="nil"/>
            </w:tcBorders>
            <w:shd w:val="clear" w:color="auto" w:fill="auto"/>
            <w:vAlign w:val="center"/>
            <w:hideMark/>
          </w:tcPr>
          <w:p w14:paraId="4F82C23A"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11.9</w:t>
            </w:r>
          </w:p>
        </w:tc>
      </w:tr>
      <w:tr w:rsidR="00F22029" w:rsidRPr="00F22029" w14:paraId="11A13A99" w14:textId="77777777" w:rsidTr="00600ED1">
        <w:trPr>
          <w:trHeight w:val="20"/>
        </w:trPr>
        <w:tc>
          <w:tcPr>
            <w:tcW w:w="3495" w:type="dxa"/>
            <w:tcBorders>
              <w:top w:val="nil"/>
              <w:left w:val="nil"/>
              <w:bottom w:val="nil"/>
              <w:right w:val="nil"/>
            </w:tcBorders>
            <w:shd w:val="clear" w:color="auto" w:fill="auto"/>
            <w:vAlign w:val="center"/>
            <w:hideMark/>
          </w:tcPr>
          <w:p w14:paraId="579D04C0"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Secchi (mean)</w:t>
            </w:r>
          </w:p>
        </w:tc>
        <w:tc>
          <w:tcPr>
            <w:tcW w:w="1511" w:type="dxa"/>
            <w:tcBorders>
              <w:top w:val="nil"/>
              <w:left w:val="nil"/>
              <w:bottom w:val="nil"/>
              <w:right w:val="nil"/>
            </w:tcBorders>
            <w:shd w:val="clear" w:color="auto" w:fill="auto"/>
            <w:vAlign w:val="center"/>
            <w:hideMark/>
          </w:tcPr>
          <w:p w14:paraId="3DCC1217"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1.34</w:t>
            </w:r>
          </w:p>
        </w:tc>
        <w:tc>
          <w:tcPr>
            <w:tcW w:w="1511" w:type="dxa"/>
            <w:tcBorders>
              <w:top w:val="nil"/>
              <w:left w:val="nil"/>
              <w:bottom w:val="nil"/>
              <w:right w:val="nil"/>
            </w:tcBorders>
            <w:shd w:val="clear" w:color="auto" w:fill="auto"/>
            <w:vAlign w:val="center"/>
            <w:hideMark/>
          </w:tcPr>
          <w:p w14:paraId="58DEDC1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1.41</w:t>
            </w:r>
          </w:p>
        </w:tc>
        <w:tc>
          <w:tcPr>
            <w:tcW w:w="1511" w:type="dxa"/>
            <w:tcBorders>
              <w:top w:val="nil"/>
              <w:left w:val="nil"/>
              <w:bottom w:val="nil"/>
              <w:right w:val="nil"/>
            </w:tcBorders>
            <w:shd w:val="clear" w:color="auto" w:fill="auto"/>
            <w:vAlign w:val="center"/>
            <w:hideMark/>
          </w:tcPr>
          <w:p w14:paraId="78AF23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1.3</w:t>
            </w:r>
          </w:p>
        </w:tc>
        <w:tc>
          <w:tcPr>
            <w:tcW w:w="1512" w:type="dxa"/>
            <w:tcBorders>
              <w:top w:val="nil"/>
              <w:left w:val="nil"/>
              <w:bottom w:val="nil"/>
              <w:right w:val="nil"/>
            </w:tcBorders>
            <w:shd w:val="clear" w:color="auto" w:fill="auto"/>
            <w:vAlign w:val="center"/>
            <w:hideMark/>
          </w:tcPr>
          <w:p w14:paraId="71F6517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2.14</w:t>
            </w:r>
          </w:p>
        </w:tc>
      </w:tr>
      <w:tr w:rsidR="00F22029" w:rsidRPr="00F22029" w14:paraId="3D9957B3" w14:textId="77777777" w:rsidTr="00600ED1">
        <w:trPr>
          <w:trHeight w:val="20"/>
        </w:trPr>
        <w:tc>
          <w:tcPr>
            <w:tcW w:w="3495" w:type="dxa"/>
            <w:tcBorders>
              <w:top w:val="nil"/>
              <w:left w:val="nil"/>
              <w:bottom w:val="single" w:sz="8" w:space="0" w:color="000000"/>
              <w:right w:val="nil"/>
            </w:tcBorders>
            <w:shd w:val="clear" w:color="auto" w:fill="auto"/>
            <w:vAlign w:val="center"/>
            <w:hideMark/>
          </w:tcPr>
          <w:p w14:paraId="7151C1BE" w14:textId="77777777" w:rsidR="00F22029" w:rsidRPr="00F22029" w:rsidRDefault="00F22029" w:rsidP="00F22029">
            <w:pPr>
              <w:spacing w:before="0" w:after="0"/>
              <w:rPr>
                <w:rFonts w:ascii="Times" w:eastAsia="Times New Roman" w:hAnsi="Times" w:cs="Times"/>
                <w:color w:val="000000"/>
              </w:rPr>
            </w:pPr>
            <w:r w:rsidRPr="00F22029">
              <w:rPr>
                <w:rFonts w:ascii="Times" w:eastAsia="Times New Roman" w:hAnsi="Times" w:cs="Times"/>
                <w:color w:val="000000"/>
              </w:rPr>
              <w:t>Secchi (se)</w:t>
            </w:r>
          </w:p>
        </w:tc>
        <w:tc>
          <w:tcPr>
            <w:tcW w:w="1511" w:type="dxa"/>
            <w:tcBorders>
              <w:top w:val="nil"/>
              <w:left w:val="nil"/>
              <w:bottom w:val="single" w:sz="8" w:space="0" w:color="000000"/>
              <w:right w:val="nil"/>
            </w:tcBorders>
            <w:shd w:val="clear" w:color="auto" w:fill="auto"/>
            <w:vAlign w:val="center"/>
            <w:hideMark/>
          </w:tcPr>
          <w:p w14:paraId="68827EC5"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0.19</w:t>
            </w:r>
          </w:p>
        </w:tc>
        <w:tc>
          <w:tcPr>
            <w:tcW w:w="1511" w:type="dxa"/>
            <w:tcBorders>
              <w:top w:val="nil"/>
              <w:left w:val="nil"/>
              <w:bottom w:val="single" w:sz="8" w:space="0" w:color="000000"/>
              <w:right w:val="nil"/>
            </w:tcBorders>
            <w:shd w:val="clear" w:color="auto" w:fill="auto"/>
            <w:vAlign w:val="center"/>
            <w:hideMark/>
          </w:tcPr>
          <w:p w14:paraId="7146495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1" w:type="dxa"/>
            <w:tcBorders>
              <w:top w:val="nil"/>
              <w:left w:val="nil"/>
              <w:bottom w:val="single" w:sz="8" w:space="0" w:color="000000"/>
              <w:right w:val="nil"/>
            </w:tcBorders>
            <w:shd w:val="clear" w:color="auto" w:fill="auto"/>
            <w:vAlign w:val="center"/>
            <w:hideMark/>
          </w:tcPr>
          <w:p w14:paraId="30799A6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0.02</w:t>
            </w:r>
          </w:p>
        </w:tc>
        <w:tc>
          <w:tcPr>
            <w:tcW w:w="1512" w:type="dxa"/>
            <w:tcBorders>
              <w:top w:val="nil"/>
              <w:left w:val="nil"/>
              <w:bottom w:val="single" w:sz="8" w:space="0" w:color="000000"/>
              <w:right w:val="nil"/>
            </w:tcBorders>
            <w:shd w:val="clear" w:color="auto" w:fill="auto"/>
            <w:vAlign w:val="center"/>
            <w:hideMark/>
          </w:tcPr>
          <w:p w14:paraId="44243F3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0.08</w:t>
            </w:r>
          </w:p>
        </w:tc>
      </w:tr>
      <w:tr w:rsidR="00F22029" w:rsidRPr="00F22029" w14:paraId="59CB09C8" w14:textId="77777777" w:rsidTr="009A2F20">
        <w:trPr>
          <w:trHeight w:val="20"/>
        </w:trPr>
        <w:tc>
          <w:tcPr>
            <w:tcW w:w="9540" w:type="dxa"/>
            <w:gridSpan w:val="5"/>
            <w:tcBorders>
              <w:top w:val="nil"/>
              <w:left w:val="nil"/>
              <w:bottom w:val="nil"/>
              <w:right w:val="nil"/>
            </w:tcBorders>
            <w:shd w:val="clear" w:color="auto" w:fill="auto"/>
            <w:vAlign w:val="center"/>
            <w:hideMark/>
          </w:tcPr>
          <w:p w14:paraId="3EC65581" w14:textId="1065CCCD"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i/>
                <w:iCs/>
                <w:color w:val="000000"/>
                <w:vertAlign w:val="superscript"/>
              </w:rPr>
              <w:t>a</w:t>
            </w:r>
            <w:r w:rsidRPr="009A2F20">
              <w:rPr>
                <w:rFonts w:ascii="Times" w:eastAsia="Times New Roman" w:hAnsi="Times" w:cs="Times"/>
                <w:color w:val="000000"/>
              </w:rPr>
              <w:t xml:space="preserve">BB: Big Bend, OTB: Old </w:t>
            </w:r>
            <w:r w:rsidR="009A2F20">
              <w:rPr>
                <w:rFonts w:ascii="Times" w:eastAsia="Times New Roman" w:hAnsi="Times" w:cs="Times"/>
                <w:color w:val="000000"/>
              </w:rPr>
              <w:t>Tampa Bay, UIRL: Upper Indian River</w:t>
            </w:r>
            <w:r w:rsidRPr="009A2F20">
              <w:rPr>
                <w:rFonts w:ascii="Times" w:eastAsia="Times New Roman" w:hAnsi="Times" w:cs="Times"/>
                <w:color w:val="000000"/>
              </w:rPr>
              <w:t xml:space="preserve"> Lagoon, WCB: Western Choctawhatchee Bay</w:t>
            </w:r>
          </w:p>
        </w:tc>
      </w:tr>
      <w:tr w:rsidR="00F22029" w:rsidRPr="00F22029" w14:paraId="746D17D6" w14:textId="77777777" w:rsidTr="001316B1">
        <w:trPr>
          <w:trHeight w:val="198"/>
        </w:trPr>
        <w:tc>
          <w:tcPr>
            <w:tcW w:w="9540" w:type="dxa"/>
            <w:gridSpan w:val="5"/>
            <w:tcBorders>
              <w:top w:val="nil"/>
              <w:left w:val="nil"/>
              <w:bottom w:val="nil"/>
              <w:right w:val="nil"/>
            </w:tcBorders>
            <w:shd w:val="clear" w:color="auto" w:fill="auto"/>
            <w:vAlign w:val="center"/>
            <w:hideMark/>
          </w:tcPr>
          <w:p w14:paraId="5D432847" w14:textId="77777777" w:rsidR="00F22029" w:rsidRPr="009A2F20" w:rsidRDefault="00F22029" w:rsidP="00F22029">
            <w:pPr>
              <w:spacing w:before="0" w:after="0"/>
              <w:rPr>
                <w:rFonts w:ascii="Times" w:eastAsia="Times New Roman" w:hAnsi="Times" w:cs="Times"/>
                <w:color w:val="000000"/>
              </w:rPr>
            </w:pPr>
            <w:r w:rsidRPr="009A2F20">
              <w:rPr>
                <w:rFonts w:ascii="Times" w:eastAsia="Times New Roman" w:hAnsi="Times" w:cs="Times"/>
                <w:i/>
                <w:iCs/>
                <w:color w:val="000000"/>
                <w:vertAlign w:val="superscript"/>
              </w:rPr>
              <w:t>b</w:t>
            </w:r>
            <w:r w:rsidRPr="009A2F20">
              <w:rPr>
                <w:rFonts w:ascii="Times" w:eastAsia="Times New Roman" w:hAnsi="Times" w:cs="Times"/>
                <w:color w:val="000000"/>
              </w:rPr>
              <w:t>Seagrass coverage data sources, see methods for bathymetry data sources</w:t>
            </w:r>
          </w:p>
        </w:tc>
      </w:tr>
      <w:tr w:rsidR="00600ED1" w:rsidRPr="00F22029" w14:paraId="474B1693" w14:textId="77777777" w:rsidTr="009A2F20">
        <w:trPr>
          <w:trHeight w:val="20"/>
        </w:trPr>
        <w:tc>
          <w:tcPr>
            <w:tcW w:w="9540" w:type="dxa"/>
            <w:gridSpan w:val="5"/>
            <w:tcBorders>
              <w:top w:val="nil"/>
              <w:left w:val="nil"/>
              <w:bottom w:val="nil"/>
              <w:right w:val="nil"/>
            </w:tcBorders>
            <w:shd w:val="clear" w:color="auto" w:fill="auto"/>
            <w:vAlign w:val="center"/>
            <w:hideMark/>
          </w:tcPr>
          <w:p w14:paraId="18386A1A" w14:textId="000B6251"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BB, WCB: http://geodata.myfwc.com/</w:t>
            </w:r>
          </w:p>
        </w:tc>
      </w:tr>
      <w:tr w:rsidR="00600ED1" w:rsidRPr="00F22029" w14:paraId="78CCEE82" w14:textId="77777777" w:rsidTr="009A2F20">
        <w:trPr>
          <w:trHeight w:val="20"/>
        </w:trPr>
        <w:tc>
          <w:tcPr>
            <w:tcW w:w="9540" w:type="dxa"/>
            <w:gridSpan w:val="5"/>
            <w:tcBorders>
              <w:top w:val="nil"/>
              <w:left w:val="nil"/>
              <w:bottom w:val="nil"/>
              <w:right w:val="nil"/>
            </w:tcBorders>
            <w:shd w:val="clear" w:color="auto" w:fill="auto"/>
            <w:vAlign w:val="center"/>
            <w:hideMark/>
          </w:tcPr>
          <w:p w14:paraId="26ADE8E9" w14:textId="499EBAED"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OTB: http://data.swfwmd.opendata.arcgis.com/</w:t>
            </w:r>
          </w:p>
        </w:tc>
      </w:tr>
      <w:tr w:rsidR="00600ED1" w:rsidRPr="00F22029" w14:paraId="7F89721D" w14:textId="77777777" w:rsidTr="009A2F20">
        <w:trPr>
          <w:trHeight w:val="20"/>
        </w:trPr>
        <w:tc>
          <w:tcPr>
            <w:tcW w:w="9540" w:type="dxa"/>
            <w:gridSpan w:val="5"/>
            <w:tcBorders>
              <w:top w:val="nil"/>
              <w:left w:val="nil"/>
              <w:bottom w:val="nil"/>
              <w:right w:val="nil"/>
            </w:tcBorders>
            <w:shd w:val="clear" w:color="auto" w:fill="auto"/>
            <w:vAlign w:val="center"/>
            <w:hideMark/>
          </w:tcPr>
          <w:p w14:paraId="68E6F672" w14:textId="4F852A97" w:rsidR="00600ED1" w:rsidRPr="001316B1" w:rsidRDefault="00600ED1" w:rsidP="00600ED1">
            <w:pPr>
              <w:spacing w:before="0" w:after="0"/>
              <w:rPr>
                <w:rFonts w:ascii="Times" w:eastAsia="Times New Roman" w:hAnsi="Times" w:cs="Times"/>
                <w:color w:val="000000"/>
              </w:rPr>
            </w:pPr>
            <w:r w:rsidRPr="001316B1">
              <w:rPr>
                <w:rFonts w:ascii="Times" w:hAnsi="Times" w:cs="Times"/>
                <w:color w:val="000000"/>
              </w:rPr>
              <w:t>UIRL: http://www.sjrwmd.com/gisdevelopment/docs/themes.html</w:t>
            </w:r>
          </w:p>
        </w:tc>
      </w:tr>
    </w:tbl>
    <w:p w14:paraId="616D9A6C" w14:textId="3BF18A1A" w:rsidR="00F22029" w:rsidRDefault="00F22029" w:rsidP="000C7C95">
      <w:pPr>
        <w:pStyle w:val="NoSpacing"/>
        <w:rPr>
          <w:rFonts w:ascii="Times New Roman" w:hAnsi="Times New Roman" w:cs="Times New Roman"/>
          <w:sz w:val="24"/>
          <w:szCs w:val="24"/>
        </w:rPr>
      </w:pPr>
    </w:p>
    <w:p w14:paraId="3C4BE99A" w14:textId="77777777" w:rsidR="00F22029" w:rsidRDefault="00F22029">
      <w:pPr>
        <w:spacing w:before="0" w:after="0"/>
        <w:rPr>
          <w:rFonts w:ascii="Times New Roman" w:eastAsiaTheme="minorHAnsi" w:hAnsi="Times New Roman"/>
        </w:rPr>
      </w:pPr>
      <w:r>
        <w:rPr>
          <w:rFonts w:ascii="Times New Roman" w:hAnsi="Times New Roman"/>
        </w:rPr>
        <w:br w:type="page"/>
      </w:r>
    </w:p>
    <w:tbl>
      <w:tblPr>
        <w:tblpPr w:leftFromText="180" w:rightFromText="180" w:vertAnchor="text" w:tblpY="1"/>
        <w:tblOverlap w:val="never"/>
        <w:tblW w:w="9180" w:type="dxa"/>
        <w:tblLayout w:type="fixed"/>
        <w:tblLook w:val="04A0" w:firstRow="1" w:lastRow="0" w:firstColumn="1" w:lastColumn="0" w:noHBand="0" w:noVBand="1"/>
      </w:tblPr>
      <w:tblGrid>
        <w:gridCol w:w="1620"/>
        <w:gridCol w:w="1080"/>
        <w:gridCol w:w="1170"/>
        <w:gridCol w:w="900"/>
        <w:gridCol w:w="1307"/>
        <w:gridCol w:w="1170"/>
        <w:gridCol w:w="900"/>
        <w:gridCol w:w="1033"/>
      </w:tblGrid>
      <w:tr w:rsidR="00F22029" w:rsidRPr="00F22029" w14:paraId="218D238D" w14:textId="77777777" w:rsidTr="00F22029">
        <w:trPr>
          <w:trHeight w:val="20"/>
        </w:trPr>
        <w:tc>
          <w:tcPr>
            <w:tcW w:w="9180" w:type="dxa"/>
            <w:gridSpan w:val="8"/>
            <w:tcBorders>
              <w:top w:val="nil"/>
              <w:left w:val="nil"/>
              <w:bottom w:val="single" w:sz="8" w:space="0" w:color="000000"/>
            </w:tcBorders>
            <w:shd w:val="clear" w:color="auto" w:fill="auto"/>
            <w:hideMark/>
          </w:tcPr>
          <w:p w14:paraId="072A57BF" w14:textId="5188965B" w:rsidR="00F22029" w:rsidRDefault="00F22029" w:rsidP="00F22029">
            <w:pPr>
              <w:spacing w:before="0" w:after="0"/>
              <w:rPr>
                <w:rFonts w:ascii="Times" w:eastAsia="Times New Roman" w:hAnsi="Times" w:cs="Times"/>
                <w:color w:val="000000"/>
              </w:rPr>
            </w:pPr>
            <w:r w:rsidRPr="000E58DC">
              <w:rPr>
                <w:rFonts w:ascii="Times" w:eastAsia="Times New Roman" w:hAnsi="Times" w:cs="Times"/>
                <w:b/>
                <w:bCs/>
                <w:color w:val="000000"/>
              </w:rPr>
              <w:lastRenderedPageBreak/>
              <w:t>Table 2</w:t>
            </w:r>
            <w:r w:rsidRPr="00F22029">
              <w:rPr>
                <w:rFonts w:ascii="Times" w:eastAsia="Times New Roman" w:hAnsi="Times" w:cs="Times"/>
                <w:color w:val="000000"/>
              </w:rPr>
              <w:t xml:space="preserve"> Summary of seagrass depth estimates (m) for each segment in Fig. 4</w:t>
            </w:r>
            <w:r w:rsidR="0053014B">
              <w:rPr>
                <w:rFonts w:ascii="Times" w:eastAsia="Times New Roman" w:hAnsi="Times" w:cs="Times"/>
                <w:color w:val="000000"/>
              </w:rPr>
              <w:t xml:space="preserve"> and</w:t>
            </w:r>
            <w:bookmarkStart w:id="11" w:name="_GoBack"/>
            <w:bookmarkEnd w:id="11"/>
            <w:r w:rsidR="005922DA">
              <w:rPr>
                <w:rFonts w:ascii="Times" w:eastAsia="Times New Roman" w:hAnsi="Times" w:cs="Times"/>
                <w:color w:val="000000"/>
              </w:rPr>
              <w:t xml:space="preserve"> the year</w:t>
            </w:r>
            <w:r w:rsidR="00BC7604">
              <w:rPr>
                <w:rFonts w:ascii="Times" w:eastAsia="Times New Roman" w:hAnsi="Times" w:cs="Times"/>
                <w:color w:val="000000"/>
              </w:rPr>
              <w:t xml:space="preserve"> indicated in Table 1.</w:t>
            </w:r>
            <w:r w:rsidR="003D24E9">
              <w:rPr>
                <w:rFonts w:ascii="Times" w:eastAsia="Times New Roman" w:hAnsi="Times" w:cs="Times"/>
                <w:color w:val="000000"/>
              </w:rPr>
              <w:t xml:space="preserve"> </w:t>
            </w:r>
            <w:r w:rsidRPr="00F22029">
              <w:rPr>
                <w:rFonts w:ascii="Times" w:eastAsia="Times New Roman" w:hAnsi="Times" w:cs="Times"/>
                <w:color w:val="000000"/>
              </w:rPr>
              <w:t>Whole segment estimates and prediction intervals were obtained from a single point estimate that included all seagrass depth data for the segment.  Mean, standard error, standard deviation, minimum, and maximum values are for multiple grid points within each segment in Fig. 4. Mean and standard error estimates were from intercept-only models that included Gaussian correlation structures to account for spatial dependencies between points</w:t>
            </w:r>
          </w:p>
          <w:p w14:paraId="3B0DF56D" w14:textId="77777777" w:rsidR="009A2F20" w:rsidRPr="00F22029" w:rsidRDefault="009A2F20" w:rsidP="00F22029">
            <w:pPr>
              <w:spacing w:before="0" w:after="0"/>
              <w:rPr>
                <w:rFonts w:ascii="Times" w:eastAsia="Times New Roman" w:hAnsi="Times" w:cs="Times"/>
                <w:color w:val="000000"/>
              </w:rPr>
            </w:pPr>
          </w:p>
        </w:tc>
      </w:tr>
      <w:tr w:rsidR="00F22029" w:rsidRPr="00F22029" w14:paraId="25F41998" w14:textId="77777777" w:rsidTr="00F22029">
        <w:trPr>
          <w:trHeight w:val="20"/>
        </w:trPr>
        <w:tc>
          <w:tcPr>
            <w:tcW w:w="1620" w:type="dxa"/>
            <w:tcBorders>
              <w:top w:val="nil"/>
              <w:left w:val="nil"/>
              <w:bottom w:val="single" w:sz="4" w:space="0" w:color="auto"/>
              <w:right w:val="nil"/>
            </w:tcBorders>
            <w:shd w:val="clear" w:color="auto" w:fill="auto"/>
            <w:hideMark/>
          </w:tcPr>
          <w:p w14:paraId="3E99A09B"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Segment</w:t>
            </w:r>
            <w:r w:rsidRPr="009A2F20">
              <w:rPr>
                <w:rFonts w:ascii="Times" w:eastAsia="Times New Roman" w:hAnsi="Times" w:cs="Times"/>
                <w:bCs/>
                <w:i/>
                <w:iCs/>
                <w:color w:val="000000"/>
                <w:vertAlign w:val="superscript"/>
              </w:rPr>
              <w:t>a</w:t>
            </w:r>
          </w:p>
        </w:tc>
        <w:tc>
          <w:tcPr>
            <w:tcW w:w="1080" w:type="dxa"/>
            <w:tcBorders>
              <w:top w:val="nil"/>
              <w:left w:val="nil"/>
              <w:bottom w:val="single" w:sz="4" w:space="0" w:color="auto"/>
              <w:right w:val="nil"/>
            </w:tcBorders>
            <w:shd w:val="clear" w:color="auto" w:fill="auto"/>
            <w:hideMark/>
          </w:tcPr>
          <w:p w14:paraId="26B31F9E"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Whole segment</w:t>
            </w:r>
          </w:p>
        </w:tc>
        <w:tc>
          <w:tcPr>
            <w:tcW w:w="1170" w:type="dxa"/>
            <w:tcBorders>
              <w:top w:val="nil"/>
              <w:left w:val="nil"/>
              <w:bottom w:val="single" w:sz="4" w:space="0" w:color="auto"/>
              <w:right w:val="nil"/>
            </w:tcBorders>
            <w:shd w:val="clear" w:color="auto" w:fill="auto"/>
            <w:hideMark/>
          </w:tcPr>
          <w:p w14:paraId="40D0CAE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Pred. Int. (+/-)</w:t>
            </w:r>
          </w:p>
        </w:tc>
        <w:tc>
          <w:tcPr>
            <w:tcW w:w="900" w:type="dxa"/>
            <w:tcBorders>
              <w:top w:val="nil"/>
              <w:left w:val="nil"/>
              <w:bottom w:val="single" w:sz="4" w:space="0" w:color="auto"/>
              <w:right w:val="nil"/>
            </w:tcBorders>
            <w:shd w:val="clear" w:color="auto" w:fill="auto"/>
            <w:hideMark/>
          </w:tcPr>
          <w:p w14:paraId="250536AC"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Mean</w:t>
            </w:r>
          </w:p>
        </w:tc>
        <w:tc>
          <w:tcPr>
            <w:tcW w:w="1307" w:type="dxa"/>
            <w:tcBorders>
              <w:top w:val="nil"/>
              <w:left w:val="nil"/>
              <w:bottom w:val="single" w:sz="4" w:space="0" w:color="auto"/>
              <w:right w:val="nil"/>
            </w:tcBorders>
            <w:shd w:val="clear" w:color="auto" w:fill="auto"/>
            <w:hideMark/>
          </w:tcPr>
          <w:p w14:paraId="540F18C9"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Err.</w:t>
            </w:r>
          </w:p>
        </w:tc>
        <w:tc>
          <w:tcPr>
            <w:tcW w:w="1170" w:type="dxa"/>
            <w:tcBorders>
              <w:top w:val="nil"/>
              <w:left w:val="nil"/>
              <w:bottom w:val="single" w:sz="4" w:space="0" w:color="auto"/>
              <w:right w:val="nil"/>
            </w:tcBorders>
            <w:shd w:val="clear" w:color="auto" w:fill="auto"/>
            <w:hideMark/>
          </w:tcPr>
          <w:p w14:paraId="6236A89D"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St. Dev.</w:t>
            </w:r>
          </w:p>
        </w:tc>
        <w:tc>
          <w:tcPr>
            <w:tcW w:w="900" w:type="dxa"/>
            <w:tcBorders>
              <w:top w:val="nil"/>
              <w:left w:val="nil"/>
              <w:bottom w:val="single" w:sz="4" w:space="0" w:color="auto"/>
              <w:right w:val="nil"/>
            </w:tcBorders>
            <w:shd w:val="clear" w:color="auto" w:fill="auto"/>
            <w:hideMark/>
          </w:tcPr>
          <w:p w14:paraId="65EF87D1"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Min</w:t>
            </w:r>
          </w:p>
        </w:tc>
        <w:tc>
          <w:tcPr>
            <w:tcW w:w="1033" w:type="dxa"/>
            <w:tcBorders>
              <w:top w:val="nil"/>
              <w:left w:val="nil"/>
              <w:bottom w:val="single" w:sz="4" w:space="0" w:color="auto"/>
              <w:right w:val="nil"/>
            </w:tcBorders>
            <w:shd w:val="clear" w:color="auto" w:fill="auto"/>
            <w:hideMark/>
          </w:tcPr>
          <w:p w14:paraId="313A55A3" w14:textId="77777777" w:rsidR="00F22029" w:rsidRPr="00F22029" w:rsidRDefault="00F22029" w:rsidP="00F22029">
            <w:pPr>
              <w:spacing w:before="0" w:after="0"/>
              <w:jc w:val="center"/>
              <w:rPr>
                <w:rFonts w:ascii="Times" w:eastAsia="Times New Roman" w:hAnsi="Times" w:cs="Times"/>
                <w:color w:val="000000"/>
              </w:rPr>
            </w:pPr>
            <w:r w:rsidRPr="00F22029">
              <w:rPr>
                <w:rFonts w:ascii="Times" w:eastAsia="Times New Roman" w:hAnsi="Times" w:cs="Times"/>
                <w:color w:val="000000"/>
              </w:rPr>
              <w:t>Max</w:t>
            </w:r>
          </w:p>
        </w:tc>
      </w:tr>
      <w:tr w:rsidR="00F22029" w:rsidRPr="00F22029" w14:paraId="7D2F212D" w14:textId="77777777" w:rsidTr="00F22029">
        <w:trPr>
          <w:trHeight w:val="20"/>
        </w:trPr>
        <w:tc>
          <w:tcPr>
            <w:tcW w:w="1620" w:type="dxa"/>
            <w:tcBorders>
              <w:top w:val="nil"/>
              <w:left w:val="nil"/>
              <w:bottom w:val="nil"/>
              <w:right w:val="nil"/>
            </w:tcBorders>
            <w:shd w:val="clear" w:color="auto" w:fill="auto"/>
            <w:vAlign w:val="center"/>
            <w:hideMark/>
          </w:tcPr>
          <w:p w14:paraId="2086ABB8"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BB</w:t>
            </w:r>
          </w:p>
        </w:tc>
        <w:tc>
          <w:tcPr>
            <w:tcW w:w="1080" w:type="dxa"/>
            <w:tcBorders>
              <w:top w:val="nil"/>
              <w:left w:val="nil"/>
              <w:bottom w:val="nil"/>
              <w:right w:val="nil"/>
            </w:tcBorders>
            <w:shd w:val="clear" w:color="auto" w:fill="auto"/>
            <w:vAlign w:val="center"/>
            <w:hideMark/>
          </w:tcPr>
          <w:p w14:paraId="697680F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023E7CB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324445EA" w14:textId="77777777" w:rsidR="00F22029" w:rsidRPr="00F22029" w:rsidRDefault="00F22029" w:rsidP="00F22029">
            <w:pPr>
              <w:spacing w:before="0" w:after="0"/>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003AE107" w14:textId="77777777" w:rsidR="00F22029" w:rsidRPr="00F22029" w:rsidRDefault="00F22029" w:rsidP="00F22029">
            <w:pPr>
              <w:spacing w:before="0" w:after="0"/>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DD78ACE" w14:textId="77777777" w:rsidR="00F22029" w:rsidRPr="00F22029" w:rsidRDefault="00F22029" w:rsidP="00F22029">
            <w:pPr>
              <w:spacing w:before="0" w:after="0"/>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00F4E2B3" w14:textId="77777777" w:rsidR="00F22029" w:rsidRPr="00F22029" w:rsidRDefault="00F22029" w:rsidP="00F22029">
            <w:pPr>
              <w:spacing w:before="0" w:after="0"/>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DA99111" w14:textId="77777777" w:rsidR="00F22029" w:rsidRPr="00F22029" w:rsidRDefault="00F22029" w:rsidP="00F22029">
            <w:pPr>
              <w:spacing w:before="0" w:after="0"/>
              <w:rPr>
                <w:rFonts w:ascii="Times New Roman" w:eastAsia="Times New Roman" w:hAnsi="Times New Roman"/>
                <w:sz w:val="20"/>
                <w:szCs w:val="20"/>
              </w:rPr>
            </w:pPr>
          </w:p>
        </w:tc>
      </w:tr>
      <w:tr w:rsidR="00F22029" w:rsidRPr="00F22029" w14:paraId="425C4A8D" w14:textId="77777777" w:rsidTr="00F22029">
        <w:trPr>
          <w:trHeight w:val="20"/>
        </w:trPr>
        <w:tc>
          <w:tcPr>
            <w:tcW w:w="1620" w:type="dxa"/>
            <w:tcBorders>
              <w:top w:val="nil"/>
              <w:left w:val="nil"/>
              <w:bottom w:val="nil"/>
              <w:right w:val="nil"/>
            </w:tcBorders>
            <w:shd w:val="clear" w:color="auto" w:fill="auto"/>
            <w:vAlign w:val="bottom"/>
            <w:hideMark/>
          </w:tcPr>
          <w:p w14:paraId="1418A526" w14:textId="388BACF3"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1084689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170" w:type="dxa"/>
            <w:tcBorders>
              <w:top w:val="nil"/>
              <w:left w:val="nil"/>
              <w:bottom w:val="nil"/>
              <w:right w:val="nil"/>
            </w:tcBorders>
            <w:shd w:val="clear" w:color="auto" w:fill="auto"/>
            <w:vAlign w:val="center"/>
            <w:hideMark/>
          </w:tcPr>
          <w:p w14:paraId="42AC3A4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0.25</w:t>
            </w:r>
          </w:p>
        </w:tc>
        <w:tc>
          <w:tcPr>
            <w:tcW w:w="900" w:type="dxa"/>
            <w:tcBorders>
              <w:top w:val="nil"/>
              <w:left w:val="nil"/>
              <w:bottom w:val="nil"/>
              <w:right w:val="nil"/>
            </w:tcBorders>
            <w:shd w:val="clear" w:color="auto" w:fill="auto"/>
            <w:vAlign w:val="center"/>
            <w:hideMark/>
          </w:tcPr>
          <w:p w14:paraId="644460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1.56</w:t>
            </w:r>
          </w:p>
        </w:tc>
        <w:tc>
          <w:tcPr>
            <w:tcW w:w="1307" w:type="dxa"/>
            <w:tcBorders>
              <w:top w:val="nil"/>
              <w:left w:val="nil"/>
              <w:bottom w:val="nil"/>
              <w:right w:val="nil"/>
            </w:tcBorders>
            <w:shd w:val="clear" w:color="auto" w:fill="auto"/>
            <w:vAlign w:val="center"/>
            <w:hideMark/>
          </w:tcPr>
          <w:p w14:paraId="2E3F9C7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0.18</w:t>
            </w:r>
          </w:p>
        </w:tc>
        <w:tc>
          <w:tcPr>
            <w:tcW w:w="1170" w:type="dxa"/>
            <w:tcBorders>
              <w:top w:val="nil"/>
              <w:left w:val="nil"/>
              <w:bottom w:val="nil"/>
              <w:right w:val="nil"/>
            </w:tcBorders>
            <w:shd w:val="clear" w:color="auto" w:fill="auto"/>
            <w:vAlign w:val="center"/>
            <w:hideMark/>
          </w:tcPr>
          <w:p w14:paraId="5962FD8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0.79</w:t>
            </w:r>
          </w:p>
        </w:tc>
        <w:tc>
          <w:tcPr>
            <w:tcW w:w="900" w:type="dxa"/>
            <w:tcBorders>
              <w:top w:val="nil"/>
              <w:left w:val="nil"/>
              <w:bottom w:val="nil"/>
              <w:right w:val="nil"/>
            </w:tcBorders>
            <w:shd w:val="clear" w:color="auto" w:fill="auto"/>
            <w:vAlign w:val="center"/>
            <w:hideMark/>
          </w:tcPr>
          <w:p w14:paraId="45A47AD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w:t>
            </w:r>
          </w:p>
        </w:tc>
        <w:tc>
          <w:tcPr>
            <w:tcW w:w="1033" w:type="dxa"/>
            <w:tcBorders>
              <w:top w:val="nil"/>
              <w:left w:val="nil"/>
              <w:bottom w:val="nil"/>
              <w:right w:val="nil"/>
            </w:tcBorders>
            <w:shd w:val="clear" w:color="auto" w:fill="auto"/>
            <w:vAlign w:val="center"/>
            <w:hideMark/>
          </w:tcPr>
          <w:p w14:paraId="52091A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2.72</w:t>
            </w:r>
          </w:p>
        </w:tc>
      </w:tr>
      <w:tr w:rsidR="00F22029" w:rsidRPr="00F22029" w14:paraId="65159E04" w14:textId="77777777" w:rsidTr="00F22029">
        <w:trPr>
          <w:trHeight w:val="20"/>
        </w:trPr>
        <w:tc>
          <w:tcPr>
            <w:tcW w:w="1620" w:type="dxa"/>
            <w:tcBorders>
              <w:top w:val="nil"/>
              <w:left w:val="nil"/>
              <w:bottom w:val="nil"/>
              <w:right w:val="nil"/>
            </w:tcBorders>
            <w:shd w:val="clear" w:color="auto" w:fill="auto"/>
            <w:vAlign w:val="bottom"/>
            <w:hideMark/>
          </w:tcPr>
          <w:p w14:paraId="69A4CE60" w14:textId="7FF11D06"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728E19D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170" w:type="dxa"/>
            <w:tcBorders>
              <w:top w:val="nil"/>
              <w:left w:val="nil"/>
              <w:bottom w:val="nil"/>
              <w:right w:val="nil"/>
            </w:tcBorders>
            <w:shd w:val="clear" w:color="auto" w:fill="auto"/>
            <w:vAlign w:val="center"/>
            <w:hideMark/>
          </w:tcPr>
          <w:p w14:paraId="5081DBD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900" w:type="dxa"/>
            <w:tcBorders>
              <w:top w:val="nil"/>
              <w:left w:val="nil"/>
              <w:bottom w:val="nil"/>
              <w:right w:val="nil"/>
            </w:tcBorders>
            <w:shd w:val="clear" w:color="auto" w:fill="auto"/>
            <w:vAlign w:val="center"/>
            <w:hideMark/>
          </w:tcPr>
          <w:p w14:paraId="20DCA53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1.94</w:t>
            </w:r>
          </w:p>
        </w:tc>
        <w:tc>
          <w:tcPr>
            <w:tcW w:w="1307" w:type="dxa"/>
            <w:tcBorders>
              <w:top w:val="nil"/>
              <w:left w:val="nil"/>
              <w:bottom w:val="nil"/>
              <w:right w:val="nil"/>
            </w:tcBorders>
            <w:shd w:val="clear" w:color="auto" w:fill="auto"/>
            <w:vAlign w:val="center"/>
            <w:hideMark/>
          </w:tcPr>
          <w:p w14:paraId="4BBC344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0.17</w:t>
            </w:r>
          </w:p>
        </w:tc>
        <w:tc>
          <w:tcPr>
            <w:tcW w:w="1170" w:type="dxa"/>
            <w:tcBorders>
              <w:top w:val="nil"/>
              <w:left w:val="nil"/>
              <w:bottom w:val="nil"/>
              <w:right w:val="nil"/>
            </w:tcBorders>
            <w:shd w:val="clear" w:color="auto" w:fill="auto"/>
            <w:vAlign w:val="center"/>
            <w:hideMark/>
          </w:tcPr>
          <w:p w14:paraId="0E2F8D0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0.76</w:t>
            </w:r>
          </w:p>
        </w:tc>
        <w:tc>
          <w:tcPr>
            <w:tcW w:w="900" w:type="dxa"/>
            <w:tcBorders>
              <w:top w:val="nil"/>
              <w:left w:val="nil"/>
              <w:bottom w:val="nil"/>
              <w:right w:val="nil"/>
            </w:tcBorders>
            <w:shd w:val="clear" w:color="auto" w:fill="auto"/>
            <w:vAlign w:val="center"/>
            <w:hideMark/>
          </w:tcPr>
          <w:p w14:paraId="5142D0B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0.55</w:t>
            </w:r>
          </w:p>
        </w:tc>
        <w:tc>
          <w:tcPr>
            <w:tcW w:w="1033" w:type="dxa"/>
            <w:tcBorders>
              <w:top w:val="nil"/>
              <w:left w:val="nil"/>
              <w:bottom w:val="nil"/>
              <w:right w:val="nil"/>
            </w:tcBorders>
            <w:shd w:val="clear" w:color="auto" w:fill="auto"/>
            <w:vAlign w:val="center"/>
            <w:hideMark/>
          </w:tcPr>
          <w:p w14:paraId="0B4EB22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2.97</w:t>
            </w:r>
          </w:p>
        </w:tc>
      </w:tr>
      <w:tr w:rsidR="00F22029" w:rsidRPr="00F22029" w14:paraId="072E207E"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095BF877" w14:textId="5FF35D9F"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2857AE1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3.84</w:t>
            </w:r>
          </w:p>
        </w:tc>
        <w:tc>
          <w:tcPr>
            <w:tcW w:w="1170" w:type="dxa"/>
            <w:tcBorders>
              <w:top w:val="nil"/>
              <w:left w:val="nil"/>
              <w:bottom w:val="single" w:sz="4" w:space="0" w:color="auto"/>
              <w:right w:val="nil"/>
            </w:tcBorders>
            <w:shd w:val="clear" w:color="auto" w:fill="auto"/>
            <w:vAlign w:val="center"/>
            <w:hideMark/>
          </w:tcPr>
          <w:p w14:paraId="46BF9A4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0.43</w:t>
            </w:r>
          </w:p>
        </w:tc>
        <w:tc>
          <w:tcPr>
            <w:tcW w:w="900" w:type="dxa"/>
            <w:tcBorders>
              <w:top w:val="nil"/>
              <w:left w:val="nil"/>
              <w:bottom w:val="single" w:sz="4" w:space="0" w:color="auto"/>
              <w:right w:val="nil"/>
            </w:tcBorders>
            <w:shd w:val="clear" w:color="auto" w:fill="auto"/>
            <w:vAlign w:val="center"/>
            <w:hideMark/>
          </w:tcPr>
          <w:p w14:paraId="3F8E666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c>
          <w:tcPr>
            <w:tcW w:w="1307" w:type="dxa"/>
            <w:tcBorders>
              <w:top w:val="nil"/>
              <w:left w:val="nil"/>
              <w:bottom w:val="single" w:sz="4" w:space="0" w:color="auto"/>
              <w:right w:val="nil"/>
            </w:tcBorders>
            <w:shd w:val="clear" w:color="auto" w:fill="auto"/>
            <w:vAlign w:val="center"/>
            <w:hideMark/>
          </w:tcPr>
          <w:p w14:paraId="54FBDB6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0.19</w:t>
            </w:r>
          </w:p>
        </w:tc>
        <w:tc>
          <w:tcPr>
            <w:tcW w:w="1170" w:type="dxa"/>
            <w:tcBorders>
              <w:top w:val="nil"/>
              <w:left w:val="nil"/>
              <w:bottom w:val="single" w:sz="4" w:space="0" w:color="auto"/>
              <w:right w:val="nil"/>
            </w:tcBorders>
            <w:shd w:val="clear" w:color="auto" w:fill="auto"/>
            <w:vAlign w:val="center"/>
            <w:hideMark/>
          </w:tcPr>
          <w:p w14:paraId="5D1DEC8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0.81</w:t>
            </w:r>
          </w:p>
        </w:tc>
        <w:tc>
          <w:tcPr>
            <w:tcW w:w="900" w:type="dxa"/>
            <w:tcBorders>
              <w:top w:val="nil"/>
              <w:left w:val="nil"/>
              <w:bottom w:val="single" w:sz="4" w:space="0" w:color="auto"/>
              <w:right w:val="nil"/>
            </w:tcBorders>
            <w:shd w:val="clear" w:color="auto" w:fill="auto"/>
            <w:vAlign w:val="center"/>
            <w:hideMark/>
          </w:tcPr>
          <w:p w14:paraId="600770D3" w14:textId="77777777" w:rsidR="00F22029" w:rsidRPr="00F22029" w:rsidRDefault="00F22029" w:rsidP="00F22029">
            <w:pPr>
              <w:spacing w:before="0" w:after="0"/>
              <w:ind w:left="-64" w:firstLine="64"/>
              <w:jc w:val="center"/>
              <w:rPr>
                <w:rFonts w:ascii="Times New Roman" w:eastAsia="Times New Roman" w:hAnsi="Times New Roman"/>
                <w:color w:val="000000"/>
              </w:rPr>
            </w:pPr>
            <w:r w:rsidRPr="00F22029">
              <w:rPr>
                <w:rFonts w:ascii="Times New Roman" w:eastAsia="Times New Roman" w:hAnsi="Times New Roman"/>
                <w:color w:val="000000"/>
              </w:rPr>
              <w:t>0.74</w:t>
            </w:r>
          </w:p>
        </w:tc>
        <w:tc>
          <w:tcPr>
            <w:tcW w:w="1033" w:type="dxa"/>
            <w:tcBorders>
              <w:top w:val="nil"/>
              <w:left w:val="nil"/>
              <w:bottom w:val="single" w:sz="4" w:space="0" w:color="auto"/>
              <w:right w:val="nil"/>
            </w:tcBorders>
            <w:shd w:val="clear" w:color="auto" w:fill="auto"/>
            <w:vAlign w:val="center"/>
            <w:hideMark/>
          </w:tcPr>
          <w:p w14:paraId="1880259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3.48</w:t>
            </w:r>
          </w:p>
        </w:tc>
      </w:tr>
      <w:tr w:rsidR="00F22029" w:rsidRPr="00F22029" w14:paraId="33A0F147" w14:textId="77777777" w:rsidTr="00F22029">
        <w:trPr>
          <w:trHeight w:val="20"/>
        </w:trPr>
        <w:tc>
          <w:tcPr>
            <w:tcW w:w="1620" w:type="dxa"/>
            <w:tcBorders>
              <w:top w:val="nil"/>
              <w:left w:val="nil"/>
              <w:bottom w:val="nil"/>
              <w:right w:val="nil"/>
            </w:tcBorders>
            <w:shd w:val="clear" w:color="auto" w:fill="auto"/>
            <w:vAlign w:val="center"/>
            <w:hideMark/>
          </w:tcPr>
          <w:p w14:paraId="0FA13C1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OTB</w:t>
            </w:r>
          </w:p>
        </w:tc>
        <w:tc>
          <w:tcPr>
            <w:tcW w:w="1080" w:type="dxa"/>
            <w:tcBorders>
              <w:top w:val="nil"/>
              <w:left w:val="nil"/>
              <w:bottom w:val="nil"/>
              <w:right w:val="nil"/>
            </w:tcBorders>
            <w:shd w:val="clear" w:color="auto" w:fill="auto"/>
            <w:vAlign w:val="center"/>
            <w:hideMark/>
          </w:tcPr>
          <w:p w14:paraId="378A3E27"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D7F402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CDC84E"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628A1686"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668F09BD"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875898E"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702AC3A8"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76589D28" w14:textId="77777777" w:rsidTr="00F22029">
        <w:trPr>
          <w:trHeight w:val="20"/>
        </w:trPr>
        <w:tc>
          <w:tcPr>
            <w:tcW w:w="1620" w:type="dxa"/>
            <w:tcBorders>
              <w:top w:val="nil"/>
              <w:left w:val="nil"/>
              <w:bottom w:val="nil"/>
              <w:right w:val="nil"/>
            </w:tcBorders>
            <w:shd w:val="clear" w:color="auto" w:fill="auto"/>
            <w:vAlign w:val="bottom"/>
            <w:hideMark/>
          </w:tcPr>
          <w:p w14:paraId="40550457" w14:textId="79D748DC"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1894456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0.83</w:t>
            </w:r>
          </w:p>
        </w:tc>
        <w:tc>
          <w:tcPr>
            <w:tcW w:w="1170" w:type="dxa"/>
            <w:tcBorders>
              <w:top w:val="nil"/>
              <w:left w:val="nil"/>
              <w:bottom w:val="nil"/>
              <w:right w:val="nil"/>
            </w:tcBorders>
            <w:shd w:val="clear" w:color="auto" w:fill="auto"/>
            <w:vAlign w:val="center"/>
            <w:hideMark/>
          </w:tcPr>
          <w:p w14:paraId="0B36C1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0.16</w:t>
            </w:r>
          </w:p>
        </w:tc>
        <w:tc>
          <w:tcPr>
            <w:tcW w:w="900" w:type="dxa"/>
            <w:tcBorders>
              <w:top w:val="nil"/>
              <w:left w:val="nil"/>
              <w:bottom w:val="nil"/>
              <w:right w:val="nil"/>
            </w:tcBorders>
            <w:shd w:val="clear" w:color="auto" w:fill="auto"/>
            <w:vAlign w:val="center"/>
            <w:hideMark/>
          </w:tcPr>
          <w:p w14:paraId="4EA0AFB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0.58</w:t>
            </w:r>
          </w:p>
        </w:tc>
        <w:tc>
          <w:tcPr>
            <w:tcW w:w="1307" w:type="dxa"/>
            <w:tcBorders>
              <w:top w:val="nil"/>
              <w:left w:val="nil"/>
              <w:bottom w:val="nil"/>
              <w:right w:val="nil"/>
            </w:tcBorders>
            <w:shd w:val="clear" w:color="auto" w:fill="auto"/>
            <w:vAlign w:val="center"/>
            <w:hideMark/>
          </w:tcPr>
          <w:p w14:paraId="05827FF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1170" w:type="dxa"/>
            <w:tcBorders>
              <w:top w:val="nil"/>
              <w:left w:val="nil"/>
              <w:bottom w:val="nil"/>
              <w:right w:val="nil"/>
            </w:tcBorders>
            <w:shd w:val="clear" w:color="auto" w:fill="auto"/>
            <w:vAlign w:val="center"/>
            <w:hideMark/>
          </w:tcPr>
          <w:p w14:paraId="7A73D0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0.28</w:t>
            </w:r>
          </w:p>
        </w:tc>
        <w:tc>
          <w:tcPr>
            <w:tcW w:w="900" w:type="dxa"/>
            <w:tcBorders>
              <w:top w:val="nil"/>
              <w:left w:val="nil"/>
              <w:bottom w:val="nil"/>
              <w:right w:val="nil"/>
            </w:tcBorders>
            <w:shd w:val="clear" w:color="auto" w:fill="auto"/>
            <w:vAlign w:val="center"/>
            <w:hideMark/>
          </w:tcPr>
          <w:p w14:paraId="481FA51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1033" w:type="dxa"/>
            <w:tcBorders>
              <w:top w:val="nil"/>
              <w:left w:val="nil"/>
              <w:bottom w:val="nil"/>
              <w:right w:val="nil"/>
            </w:tcBorders>
            <w:shd w:val="clear" w:color="auto" w:fill="auto"/>
            <w:vAlign w:val="center"/>
            <w:hideMark/>
          </w:tcPr>
          <w:p w14:paraId="010D4D3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r>
      <w:tr w:rsidR="00F22029" w:rsidRPr="00F22029" w14:paraId="2741F4BE" w14:textId="77777777" w:rsidTr="00F22029">
        <w:trPr>
          <w:trHeight w:val="20"/>
        </w:trPr>
        <w:tc>
          <w:tcPr>
            <w:tcW w:w="1620" w:type="dxa"/>
            <w:tcBorders>
              <w:top w:val="nil"/>
              <w:left w:val="nil"/>
              <w:bottom w:val="nil"/>
              <w:right w:val="nil"/>
            </w:tcBorders>
            <w:shd w:val="clear" w:color="auto" w:fill="auto"/>
            <w:vAlign w:val="bottom"/>
            <w:hideMark/>
          </w:tcPr>
          <w:p w14:paraId="409207BC" w14:textId="1EAAA0FA"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3D3F949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0.95</w:t>
            </w:r>
          </w:p>
        </w:tc>
        <w:tc>
          <w:tcPr>
            <w:tcW w:w="1170" w:type="dxa"/>
            <w:tcBorders>
              <w:top w:val="nil"/>
              <w:left w:val="nil"/>
              <w:bottom w:val="nil"/>
              <w:right w:val="nil"/>
            </w:tcBorders>
            <w:shd w:val="clear" w:color="auto" w:fill="auto"/>
            <w:vAlign w:val="center"/>
            <w:hideMark/>
          </w:tcPr>
          <w:p w14:paraId="4B33F77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0.07</w:t>
            </w:r>
          </w:p>
        </w:tc>
        <w:tc>
          <w:tcPr>
            <w:tcW w:w="900" w:type="dxa"/>
            <w:tcBorders>
              <w:top w:val="nil"/>
              <w:left w:val="nil"/>
              <w:bottom w:val="nil"/>
              <w:right w:val="nil"/>
            </w:tcBorders>
            <w:shd w:val="clear" w:color="auto" w:fill="auto"/>
            <w:vAlign w:val="center"/>
            <w:hideMark/>
          </w:tcPr>
          <w:p w14:paraId="23A85F5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0.86</w:t>
            </w:r>
          </w:p>
        </w:tc>
        <w:tc>
          <w:tcPr>
            <w:tcW w:w="1307" w:type="dxa"/>
            <w:tcBorders>
              <w:top w:val="nil"/>
              <w:left w:val="nil"/>
              <w:bottom w:val="nil"/>
              <w:right w:val="nil"/>
            </w:tcBorders>
            <w:shd w:val="clear" w:color="auto" w:fill="auto"/>
            <w:vAlign w:val="center"/>
            <w:hideMark/>
          </w:tcPr>
          <w:p w14:paraId="0D5DD29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6365943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w:t>
            </w:r>
          </w:p>
        </w:tc>
        <w:tc>
          <w:tcPr>
            <w:tcW w:w="900" w:type="dxa"/>
            <w:tcBorders>
              <w:top w:val="nil"/>
              <w:left w:val="nil"/>
              <w:bottom w:val="nil"/>
              <w:right w:val="nil"/>
            </w:tcBorders>
            <w:shd w:val="clear" w:color="auto" w:fill="auto"/>
            <w:vAlign w:val="center"/>
            <w:hideMark/>
          </w:tcPr>
          <w:p w14:paraId="4AF50C1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0.33</w:t>
            </w:r>
          </w:p>
        </w:tc>
        <w:tc>
          <w:tcPr>
            <w:tcW w:w="1033" w:type="dxa"/>
            <w:tcBorders>
              <w:top w:val="nil"/>
              <w:left w:val="nil"/>
              <w:bottom w:val="nil"/>
              <w:right w:val="nil"/>
            </w:tcBorders>
            <w:shd w:val="clear" w:color="auto" w:fill="auto"/>
            <w:vAlign w:val="center"/>
            <w:hideMark/>
          </w:tcPr>
          <w:p w14:paraId="35DE2BC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1.74</w:t>
            </w:r>
          </w:p>
        </w:tc>
      </w:tr>
      <w:tr w:rsidR="00F22029" w:rsidRPr="00F22029" w14:paraId="5B1B4447"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856DE23" w14:textId="5C4024C9"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2794B8A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1.07</w:t>
            </w:r>
          </w:p>
        </w:tc>
        <w:tc>
          <w:tcPr>
            <w:tcW w:w="1170" w:type="dxa"/>
            <w:tcBorders>
              <w:top w:val="nil"/>
              <w:left w:val="nil"/>
              <w:bottom w:val="single" w:sz="4" w:space="0" w:color="auto"/>
              <w:right w:val="nil"/>
            </w:tcBorders>
            <w:shd w:val="clear" w:color="auto" w:fill="auto"/>
            <w:vAlign w:val="center"/>
            <w:hideMark/>
          </w:tcPr>
          <w:p w14:paraId="0F7C097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0.21</w:t>
            </w:r>
          </w:p>
        </w:tc>
        <w:tc>
          <w:tcPr>
            <w:tcW w:w="900" w:type="dxa"/>
            <w:tcBorders>
              <w:top w:val="nil"/>
              <w:left w:val="nil"/>
              <w:bottom w:val="single" w:sz="4" w:space="0" w:color="auto"/>
              <w:right w:val="nil"/>
            </w:tcBorders>
            <w:shd w:val="clear" w:color="auto" w:fill="auto"/>
            <w:vAlign w:val="center"/>
            <w:hideMark/>
          </w:tcPr>
          <w:p w14:paraId="2484530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1.17</w:t>
            </w:r>
          </w:p>
        </w:tc>
        <w:tc>
          <w:tcPr>
            <w:tcW w:w="1307" w:type="dxa"/>
            <w:tcBorders>
              <w:top w:val="nil"/>
              <w:left w:val="nil"/>
              <w:bottom w:val="single" w:sz="4" w:space="0" w:color="auto"/>
              <w:right w:val="nil"/>
            </w:tcBorders>
            <w:shd w:val="clear" w:color="auto" w:fill="auto"/>
            <w:vAlign w:val="center"/>
            <w:hideMark/>
          </w:tcPr>
          <w:p w14:paraId="0371245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0.12</w:t>
            </w:r>
          </w:p>
        </w:tc>
        <w:tc>
          <w:tcPr>
            <w:tcW w:w="1170" w:type="dxa"/>
            <w:tcBorders>
              <w:top w:val="nil"/>
              <w:left w:val="nil"/>
              <w:bottom w:val="single" w:sz="4" w:space="0" w:color="auto"/>
              <w:right w:val="nil"/>
            </w:tcBorders>
            <w:shd w:val="clear" w:color="auto" w:fill="auto"/>
            <w:vAlign w:val="center"/>
            <w:hideMark/>
          </w:tcPr>
          <w:p w14:paraId="268C8C7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w:t>
            </w:r>
          </w:p>
        </w:tc>
        <w:tc>
          <w:tcPr>
            <w:tcW w:w="900" w:type="dxa"/>
            <w:tcBorders>
              <w:top w:val="nil"/>
              <w:left w:val="nil"/>
              <w:bottom w:val="single" w:sz="4" w:space="0" w:color="auto"/>
              <w:right w:val="nil"/>
            </w:tcBorders>
            <w:shd w:val="clear" w:color="auto" w:fill="auto"/>
            <w:vAlign w:val="center"/>
            <w:hideMark/>
          </w:tcPr>
          <w:p w14:paraId="78F600D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1033" w:type="dxa"/>
            <w:tcBorders>
              <w:top w:val="nil"/>
              <w:left w:val="nil"/>
              <w:bottom w:val="single" w:sz="4" w:space="0" w:color="auto"/>
              <w:right w:val="nil"/>
            </w:tcBorders>
            <w:shd w:val="clear" w:color="auto" w:fill="auto"/>
            <w:vAlign w:val="center"/>
            <w:hideMark/>
          </w:tcPr>
          <w:p w14:paraId="108BB7E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2.04</w:t>
            </w:r>
          </w:p>
        </w:tc>
      </w:tr>
      <w:tr w:rsidR="00F22029" w:rsidRPr="00F22029" w14:paraId="37441CF2" w14:textId="77777777" w:rsidTr="00F22029">
        <w:trPr>
          <w:trHeight w:val="20"/>
        </w:trPr>
        <w:tc>
          <w:tcPr>
            <w:tcW w:w="1620" w:type="dxa"/>
            <w:tcBorders>
              <w:top w:val="nil"/>
              <w:left w:val="nil"/>
              <w:bottom w:val="nil"/>
              <w:right w:val="nil"/>
            </w:tcBorders>
            <w:shd w:val="clear" w:color="auto" w:fill="auto"/>
            <w:vAlign w:val="center"/>
            <w:hideMark/>
          </w:tcPr>
          <w:p w14:paraId="40174171"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UIRL</w:t>
            </w:r>
          </w:p>
        </w:tc>
        <w:tc>
          <w:tcPr>
            <w:tcW w:w="1080" w:type="dxa"/>
            <w:tcBorders>
              <w:top w:val="nil"/>
              <w:left w:val="nil"/>
              <w:bottom w:val="nil"/>
              <w:right w:val="nil"/>
            </w:tcBorders>
            <w:shd w:val="clear" w:color="auto" w:fill="auto"/>
            <w:vAlign w:val="center"/>
            <w:hideMark/>
          </w:tcPr>
          <w:p w14:paraId="57366A3C"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5D9665FF"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6DD3DE8C"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740D84D0"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45AD0564"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19B4A17A"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41A3781F"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20AB5988" w14:textId="77777777" w:rsidTr="00F22029">
        <w:trPr>
          <w:trHeight w:val="20"/>
        </w:trPr>
        <w:tc>
          <w:tcPr>
            <w:tcW w:w="1620" w:type="dxa"/>
            <w:tcBorders>
              <w:top w:val="nil"/>
              <w:left w:val="nil"/>
              <w:bottom w:val="nil"/>
              <w:right w:val="nil"/>
            </w:tcBorders>
            <w:shd w:val="clear" w:color="auto" w:fill="auto"/>
            <w:vAlign w:val="bottom"/>
            <w:hideMark/>
          </w:tcPr>
          <w:p w14:paraId="4B174808" w14:textId="7C7D2DE7"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573325C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1.19</w:t>
            </w:r>
          </w:p>
        </w:tc>
        <w:tc>
          <w:tcPr>
            <w:tcW w:w="1170" w:type="dxa"/>
            <w:tcBorders>
              <w:top w:val="nil"/>
              <w:left w:val="nil"/>
              <w:bottom w:val="nil"/>
              <w:right w:val="nil"/>
            </w:tcBorders>
            <w:shd w:val="clear" w:color="auto" w:fill="auto"/>
            <w:vAlign w:val="center"/>
            <w:hideMark/>
          </w:tcPr>
          <w:p w14:paraId="603C6EEC"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0.04</w:t>
            </w:r>
          </w:p>
        </w:tc>
        <w:tc>
          <w:tcPr>
            <w:tcW w:w="900" w:type="dxa"/>
            <w:tcBorders>
              <w:top w:val="nil"/>
              <w:left w:val="nil"/>
              <w:bottom w:val="nil"/>
              <w:right w:val="nil"/>
            </w:tcBorders>
            <w:shd w:val="clear" w:color="auto" w:fill="auto"/>
            <w:vAlign w:val="center"/>
            <w:hideMark/>
          </w:tcPr>
          <w:p w14:paraId="09783FB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1.36</w:t>
            </w:r>
          </w:p>
        </w:tc>
        <w:tc>
          <w:tcPr>
            <w:tcW w:w="1307" w:type="dxa"/>
            <w:tcBorders>
              <w:top w:val="nil"/>
              <w:left w:val="nil"/>
              <w:bottom w:val="nil"/>
              <w:right w:val="nil"/>
            </w:tcBorders>
            <w:shd w:val="clear" w:color="auto" w:fill="auto"/>
            <w:vAlign w:val="center"/>
            <w:hideMark/>
          </w:tcPr>
          <w:p w14:paraId="6530D2C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0.06</w:t>
            </w:r>
          </w:p>
        </w:tc>
        <w:tc>
          <w:tcPr>
            <w:tcW w:w="1170" w:type="dxa"/>
            <w:tcBorders>
              <w:top w:val="nil"/>
              <w:left w:val="nil"/>
              <w:bottom w:val="nil"/>
              <w:right w:val="nil"/>
            </w:tcBorders>
            <w:shd w:val="clear" w:color="auto" w:fill="auto"/>
            <w:vAlign w:val="center"/>
            <w:hideMark/>
          </w:tcPr>
          <w:p w14:paraId="1D12F5D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0.27</w:t>
            </w:r>
          </w:p>
        </w:tc>
        <w:tc>
          <w:tcPr>
            <w:tcW w:w="900" w:type="dxa"/>
            <w:tcBorders>
              <w:top w:val="nil"/>
              <w:left w:val="nil"/>
              <w:bottom w:val="nil"/>
              <w:right w:val="nil"/>
            </w:tcBorders>
            <w:shd w:val="clear" w:color="auto" w:fill="auto"/>
            <w:vAlign w:val="center"/>
            <w:hideMark/>
          </w:tcPr>
          <w:p w14:paraId="7B6DC88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0.75</w:t>
            </w:r>
          </w:p>
        </w:tc>
        <w:tc>
          <w:tcPr>
            <w:tcW w:w="1033" w:type="dxa"/>
            <w:tcBorders>
              <w:top w:val="nil"/>
              <w:left w:val="nil"/>
              <w:bottom w:val="nil"/>
              <w:right w:val="nil"/>
            </w:tcBorders>
            <w:shd w:val="clear" w:color="auto" w:fill="auto"/>
            <w:vAlign w:val="center"/>
            <w:hideMark/>
          </w:tcPr>
          <w:p w14:paraId="3DB3400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2.01</w:t>
            </w:r>
          </w:p>
        </w:tc>
      </w:tr>
      <w:tr w:rsidR="00F22029" w:rsidRPr="00F22029" w14:paraId="40053424" w14:textId="77777777" w:rsidTr="00F22029">
        <w:trPr>
          <w:trHeight w:val="20"/>
        </w:trPr>
        <w:tc>
          <w:tcPr>
            <w:tcW w:w="1620" w:type="dxa"/>
            <w:tcBorders>
              <w:top w:val="nil"/>
              <w:left w:val="nil"/>
              <w:bottom w:val="nil"/>
              <w:right w:val="nil"/>
            </w:tcBorders>
            <w:shd w:val="clear" w:color="auto" w:fill="auto"/>
            <w:vAlign w:val="bottom"/>
            <w:hideMark/>
          </w:tcPr>
          <w:p w14:paraId="689670D9" w14:textId="493EE767"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6E7428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1.48</w:t>
            </w:r>
          </w:p>
        </w:tc>
        <w:tc>
          <w:tcPr>
            <w:tcW w:w="1170" w:type="dxa"/>
            <w:tcBorders>
              <w:top w:val="nil"/>
              <w:left w:val="nil"/>
              <w:bottom w:val="nil"/>
              <w:right w:val="nil"/>
            </w:tcBorders>
            <w:shd w:val="clear" w:color="auto" w:fill="auto"/>
            <w:vAlign w:val="center"/>
            <w:hideMark/>
          </w:tcPr>
          <w:p w14:paraId="794C012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0.02</w:t>
            </w:r>
          </w:p>
        </w:tc>
        <w:tc>
          <w:tcPr>
            <w:tcW w:w="900" w:type="dxa"/>
            <w:tcBorders>
              <w:top w:val="nil"/>
              <w:left w:val="nil"/>
              <w:bottom w:val="nil"/>
              <w:right w:val="nil"/>
            </w:tcBorders>
            <w:shd w:val="clear" w:color="auto" w:fill="auto"/>
            <w:vAlign w:val="center"/>
            <w:hideMark/>
          </w:tcPr>
          <w:p w14:paraId="73D5000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307" w:type="dxa"/>
            <w:tcBorders>
              <w:top w:val="nil"/>
              <w:left w:val="nil"/>
              <w:bottom w:val="nil"/>
              <w:right w:val="nil"/>
            </w:tcBorders>
            <w:shd w:val="clear" w:color="auto" w:fill="auto"/>
            <w:vAlign w:val="center"/>
            <w:hideMark/>
          </w:tcPr>
          <w:p w14:paraId="4D6EAB5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nil"/>
              <w:right w:val="nil"/>
            </w:tcBorders>
            <w:shd w:val="clear" w:color="auto" w:fill="auto"/>
            <w:vAlign w:val="center"/>
            <w:hideMark/>
          </w:tcPr>
          <w:p w14:paraId="29AFF54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nil"/>
              <w:right w:val="nil"/>
            </w:tcBorders>
            <w:shd w:val="clear" w:color="auto" w:fill="auto"/>
            <w:vAlign w:val="center"/>
            <w:hideMark/>
          </w:tcPr>
          <w:p w14:paraId="5E60B7D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0.98</w:t>
            </w:r>
          </w:p>
        </w:tc>
        <w:tc>
          <w:tcPr>
            <w:tcW w:w="1033" w:type="dxa"/>
            <w:tcBorders>
              <w:top w:val="nil"/>
              <w:left w:val="nil"/>
              <w:bottom w:val="nil"/>
              <w:right w:val="nil"/>
            </w:tcBorders>
            <w:shd w:val="clear" w:color="auto" w:fill="auto"/>
            <w:vAlign w:val="center"/>
            <w:hideMark/>
          </w:tcPr>
          <w:p w14:paraId="3F79D5A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2.08</w:t>
            </w:r>
          </w:p>
        </w:tc>
      </w:tr>
      <w:tr w:rsidR="00F22029" w:rsidRPr="00F22029" w14:paraId="7FD36040" w14:textId="77777777" w:rsidTr="00F22029">
        <w:trPr>
          <w:trHeight w:val="20"/>
        </w:trPr>
        <w:tc>
          <w:tcPr>
            <w:tcW w:w="1620" w:type="dxa"/>
            <w:tcBorders>
              <w:top w:val="nil"/>
              <w:left w:val="nil"/>
              <w:bottom w:val="single" w:sz="4" w:space="0" w:color="auto"/>
              <w:right w:val="nil"/>
            </w:tcBorders>
            <w:shd w:val="clear" w:color="auto" w:fill="auto"/>
            <w:vAlign w:val="bottom"/>
            <w:hideMark/>
          </w:tcPr>
          <w:p w14:paraId="22AE1AD4" w14:textId="753561B8"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single" w:sz="4" w:space="0" w:color="auto"/>
              <w:right w:val="nil"/>
            </w:tcBorders>
            <w:shd w:val="clear" w:color="auto" w:fill="auto"/>
            <w:vAlign w:val="center"/>
            <w:hideMark/>
          </w:tcPr>
          <w:p w14:paraId="0C47F10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1.77</w:t>
            </w:r>
          </w:p>
        </w:tc>
        <w:tc>
          <w:tcPr>
            <w:tcW w:w="1170" w:type="dxa"/>
            <w:tcBorders>
              <w:top w:val="nil"/>
              <w:left w:val="nil"/>
              <w:bottom w:val="single" w:sz="4" w:space="0" w:color="auto"/>
              <w:right w:val="nil"/>
            </w:tcBorders>
            <w:shd w:val="clear" w:color="auto" w:fill="auto"/>
            <w:vAlign w:val="center"/>
            <w:hideMark/>
          </w:tcPr>
          <w:p w14:paraId="3EF5CA3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0.05</w:t>
            </w:r>
          </w:p>
        </w:tc>
        <w:tc>
          <w:tcPr>
            <w:tcW w:w="900" w:type="dxa"/>
            <w:tcBorders>
              <w:top w:val="nil"/>
              <w:left w:val="nil"/>
              <w:bottom w:val="single" w:sz="4" w:space="0" w:color="auto"/>
              <w:right w:val="nil"/>
            </w:tcBorders>
            <w:shd w:val="clear" w:color="auto" w:fill="auto"/>
            <w:vAlign w:val="center"/>
            <w:hideMark/>
          </w:tcPr>
          <w:p w14:paraId="765AAC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1.63</w:t>
            </w:r>
          </w:p>
        </w:tc>
        <w:tc>
          <w:tcPr>
            <w:tcW w:w="1307" w:type="dxa"/>
            <w:tcBorders>
              <w:top w:val="nil"/>
              <w:left w:val="nil"/>
              <w:bottom w:val="single" w:sz="4" w:space="0" w:color="auto"/>
              <w:right w:val="nil"/>
            </w:tcBorders>
            <w:shd w:val="clear" w:color="auto" w:fill="auto"/>
            <w:vAlign w:val="center"/>
            <w:hideMark/>
          </w:tcPr>
          <w:p w14:paraId="0F9081B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0.08</w:t>
            </w:r>
          </w:p>
        </w:tc>
        <w:tc>
          <w:tcPr>
            <w:tcW w:w="1170" w:type="dxa"/>
            <w:tcBorders>
              <w:top w:val="nil"/>
              <w:left w:val="nil"/>
              <w:bottom w:val="single" w:sz="4" w:space="0" w:color="auto"/>
              <w:right w:val="nil"/>
            </w:tcBorders>
            <w:shd w:val="clear" w:color="auto" w:fill="auto"/>
            <w:vAlign w:val="center"/>
            <w:hideMark/>
          </w:tcPr>
          <w:p w14:paraId="35CCA2B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0.23</w:t>
            </w:r>
          </w:p>
        </w:tc>
        <w:tc>
          <w:tcPr>
            <w:tcW w:w="900" w:type="dxa"/>
            <w:tcBorders>
              <w:top w:val="nil"/>
              <w:left w:val="nil"/>
              <w:bottom w:val="single" w:sz="4" w:space="0" w:color="auto"/>
              <w:right w:val="nil"/>
            </w:tcBorders>
            <w:shd w:val="clear" w:color="auto" w:fill="auto"/>
            <w:vAlign w:val="center"/>
            <w:hideMark/>
          </w:tcPr>
          <w:p w14:paraId="068C3063"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1.11</w:t>
            </w:r>
          </w:p>
        </w:tc>
        <w:tc>
          <w:tcPr>
            <w:tcW w:w="1033" w:type="dxa"/>
            <w:tcBorders>
              <w:top w:val="nil"/>
              <w:left w:val="nil"/>
              <w:bottom w:val="single" w:sz="4" w:space="0" w:color="auto"/>
              <w:right w:val="nil"/>
            </w:tcBorders>
            <w:shd w:val="clear" w:color="auto" w:fill="auto"/>
            <w:vAlign w:val="center"/>
            <w:hideMark/>
          </w:tcPr>
          <w:p w14:paraId="4B2905E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2.16</w:t>
            </w:r>
          </w:p>
        </w:tc>
      </w:tr>
      <w:tr w:rsidR="00F22029" w:rsidRPr="00F22029" w14:paraId="28C00148" w14:textId="77777777" w:rsidTr="00F22029">
        <w:trPr>
          <w:trHeight w:val="20"/>
        </w:trPr>
        <w:tc>
          <w:tcPr>
            <w:tcW w:w="1620" w:type="dxa"/>
            <w:tcBorders>
              <w:top w:val="nil"/>
              <w:left w:val="nil"/>
              <w:bottom w:val="nil"/>
              <w:right w:val="nil"/>
            </w:tcBorders>
            <w:shd w:val="clear" w:color="auto" w:fill="auto"/>
            <w:vAlign w:val="center"/>
            <w:hideMark/>
          </w:tcPr>
          <w:p w14:paraId="6B207D72" w14:textId="77777777" w:rsidR="00F22029" w:rsidRPr="009A2F20" w:rsidRDefault="00F22029" w:rsidP="00F22029">
            <w:pPr>
              <w:spacing w:before="0" w:after="0"/>
              <w:rPr>
                <w:rFonts w:ascii="Times" w:eastAsia="Times New Roman" w:hAnsi="Times" w:cs="Times"/>
                <w:bCs/>
                <w:color w:val="000000"/>
              </w:rPr>
            </w:pPr>
            <w:r w:rsidRPr="009A2F20">
              <w:rPr>
                <w:rFonts w:ascii="Times" w:eastAsia="Times New Roman" w:hAnsi="Times" w:cs="Times"/>
                <w:bCs/>
                <w:color w:val="000000"/>
              </w:rPr>
              <w:t>WCB</w:t>
            </w:r>
          </w:p>
        </w:tc>
        <w:tc>
          <w:tcPr>
            <w:tcW w:w="1080" w:type="dxa"/>
            <w:tcBorders>
              <w:top w:val="nil"/>
              <w:left w:val="nil"/>
              <w:bottom w:val="nil"/>
              <w:right w:val="nil"/>
            </w:tcBorders>
            <w:shd w:val="clear" w:color="auto" w:fill="auto"/>
            <w:vAlign w:val="center"/>
            <w:hideMark/>
          </w:tcPr>
          <w:p w14:paraId="5879648A" w14:textId="77777777" w:rsidR="00F22029" w:rsidRPr="00F22029" w:rsidRDefault="00F22029" w:rsidP="00F22029">
            <w:pPr>
              <w:spacing w:before="0" w:after="0"/>
              <w:rPr>
                <w:rFonts w:ascii="Times" w:eastAsia="Times New Roman" w:hAnsi="Times" w:cs="Times"/>
                <w:b/>
                <w:bCs/>
                <w:color w:val="000000"/>
              </w:rPr>
            </w:pPr>
          </w:p>
        </w:tc>
        <w:tc>
          <w:tcPr>
            <w:tcW w:w="1170" w:type="dxa"/>
            <w:tcBorders>
              <w:top w:val="nil"/>
              <w:left w:val="nil"/>
              <w:bottom w:val="nil"/>
              <w:right w:val="nil"/>
            </w:tcBorders>
            <w:shd w:val="clear" w:color="auto" w:fill="auto"/>
            <w:vAlign w:val="center"/>
            <w:hideMark/>
          </w:tcPr>
          <w:p w14:paraId="4412F227"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25E08ADA" w14:textId="77777777" w:rsidR="00F22029" w:rsidRPr="00F22029" w:rsidRDefault="00F22029" w:rsidP="00F22029">
            <w:pPr>
              <w:spacing w:before="0" w:after="0"/>
              <w:jc w:val="center"/>
              <w:rPr>
                <w:rFonts w:ascii="Times New Roman" w:eastAsia="Times New Roman" w:hAnsi="Times New Roman"/>
                <w:sz w:val="20"/>
                <w:szCs w:val="20"/>
              </w:rPr>
            </w:pPr>
          </w:p>
        </w:tc>
        <w:tc>
          <w:tcPr>
            <w:tcW w:w="1307" w:type="dxa"/>
            <w:tcBorders>
              <w:top w:val="nil"/>
              <w:left w:val="nil"/>
              <w:bottom w:val="nil"/>
              <w:right w:val="nil"/>
            </w:tcBorders>
            <w:shd w:val="clear" w:color="auto" w:fill="auto"/>
            <w:vAlign w:val="center"/>
            <w:hideMark/>
          </w:tcPr>
          <w:p w14:paraId="323B8804" w14:textId="77777777" w:rsidR="00F22029" w:rsidRPr="00F22029" w:rsidRDefault="00F22029" w:rsidP="00F22029">
            <w:pPr>
              <w:spacing w:before="0" w:after="0"/>
              <w:jc w:val="center"/>
              <w:rPr>
                <w:rFonts w:ascii="Times New Roman" w:eastAsia="Times New Roman" w:hAnsi="Times New Roman"/>
                <w:sz w:val="20"/>
                <w:szCs w:val="20"/>
              </w:rPr>
            </w:pPr>
          </w:p>
        </w:tc>
        <w:tc>
          <w:tcPr>
            <w:tcW w:w="1170" w:type="dxa"/>
            <w:tcBorders>
              <w:top w:val="nil"/>
              <w:left w:val="nil"/>
              <w:bottom w:val="nil"/>
              <w:right w:val="nil"/>
            </w:tcBorders>
            <w:shd w:val="clear" w:color="auto" w:fill="auto"/>
            <w:vAlign w:val="center"/>
            <w:hideMark/>
          </w:tcPr>
          <w:p w14:paraId="30DDCB7C" w14:textId="77777777" w:rsidR="00F22029" w:rsidRPr="00F22029" w:rsidRDefault="00F22029" w:rsidP="00F22029">
            <w:pPr>
              <w:spacing w:before="0" w:after="0"/>
              <w:jc w:val="center"/>
              <w:rPr>
                <w:rFonts w:ascii="Times New Roman" w:eastAsia="Times New Roman" w:hAnsi="Times New Roman"/>
                <w:sz w:val="20"/>
                <w:szCs w:val="20"/>
              </w:rPr>
            </w:pPr>
          </w:p>
        </w:tc>
        <w:tc>
          <w:tcPr>
            <w:tcW w:w="900" w:type="dxa"/>
            <w:tcBorders>
              <w:top w:val="nil"/>
              <w:left w:val="nil"/>
              <w:bottom w:val="nil"/>
              <w:right w:val="nil"/>
            </w:tcBorders>
            <w:shd w:val="clear" w:color="auto" w:fill="auto"/>
            <w:vAlign w:val="center"/>
            <w:hideMark/>
          </w:tcPr>
          <w:p w14:paraId="47D41935" w14:textId="77777777" w:rsidR="00F22029" w:rsidRPr="00F22029" w:rsidRDefault="00F22029" w:rsidP="00F22029">
            <w:pPr>
              <w:spacing w:before="0" w:after="0"/>
              <w:jc w:val="center"/>
              <w:rPr>
                <w:rFonts w:ascii="Times New Roman" w:eastAsia="Times New Roman" w:hAnsi="Times New Roman"/>
                <w:sz w:val="20"/>
                <w:szCs w:val="20"/>
              </w:rPr>
            </w:pPr>
          </w:p>
        </w:tc>
        <w:tc>
          <w:tcPr>
            <w:tcW w:w="1033" w:type="dxa"/>
            <w:tcBorders>
              <w:top w:val="nil"/>
              <w:left w:val="nil"/>
              <w:bottom w:val="nil"/>
              <w:right w:val="nil"/>
            </w:tcBorders>
            <w:shd w:val="clear" w:color="auto" w:fill="auto"/>
            <w:vAlign w:val="center"/>
            <w:hideMark/>
          </w:tcPr>
          <w:p w14:paraId="2ED7D2D5" w14:textId="77777777" w:rsidR="00F22029" w:rsidRPr="00F22029" w:rsidRDefault="00F22029" w:rsidP="00F22029">
            <w:pPr>
              <w:spacing w:before="0" w:after="0"/>
              <w:jc w:val="center"/>
              <w:rPr>
                <w:rFonts w:ascii="Times New Roman" w:eastAsia="Times New Roman" w:hAnsi="Times New Roman"/>
                <w:sz w:val="20"/>
                <w:szCs w:val="20"/>
              </w:rPr>
            </w:pPr>
          </w:p>
        </w:tc>
      </w:tr>
      <w:tr w:rsidR="00F22029" w:rsidRPr="00F22029" w14:paraId="3011CFC7" w14:textId="77777777" w:rsidTr="00F22029">
        <w:trPr>
          <w:trHeight w:val="20"/>
        </w:trPr>
        <w:tc>
          <w:tcPr>
            <w:tcW w:w="1620" w:type="dxa"/>
            <w:tcBorders>
              <w:top w:val="nil"/>
              <w:left w:val="nil"/>
              <w:bottom w:val="nil"/>
              <w:right w:val="nil"/>
            </w:tcBorders>
            <w:shd w:val="clear" w:color="auto" w:fill="auto"/>
            <w:vAlign w:val="bottom"/>
            <w:hideMark/>
          </w:tcPr>
          <w:p w14:paraId="68FE0111" w14:textId="749FBBA3"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min</w:t>
            </w:r>
          </w:p>
        </w:tc>
        <w:tc>
          <w:tcPr>
            <w:tcW w:w="1080" w:type="dxa"/>
            <w:tcBorders>
              <w:top w:val="nil"/>
              <w:left w:val="nil"/>
              <w:bottom w:val="nil"/>
              <w:right w:val="nil"/>
            </w:tcBorders>
            <w:shd w:val="clear" w:color="auto" w:fill="auto"/>
            <w:vAlign w:val="center"/>
            <w:hideMark/>
          </w:tcPr>
          <w:p w14:paraId="737BE82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1.84</w:t>
            </w:r>
          </w:p>
        </w:tc>
        <w:tc>
          <w:tcPr>
            <w:tcW w:w="1170" w:type="dxa"/>
            <w:tcBorders>
              <w:top w:val="nil"/>
              <w:left w:val="nil"/>
              <w:bottom w:val="nil"/>
              <w:right w:val="nil"/>
            </w:tcBorders>
            <w:shd w:val="clear" w:color="auto" w:fill="auto"/>
            <w:vAlign w:val="center"/>
            <w:hideMark/>
          </w:tcPr>
          <w:p w14:paraId="738701F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0.42</w:t>
            </w:r>
          </w:p>
        </w:tc>
        <w:tc>
          <w:tcPr>
            <w:tcW w:w="900" w:type="dxa"/>
            <w:tcBorders>
              <w:top w:val="nil"/>
              <w:left w:val="nil"/>
              <w:bottom w:val="nil"/>
              <w:right w:val="nil"/>
            </w:tcBorders>
            <w:shd w:val="clear" w:color="auto" w:fill="auto"/>
            <w:vAlign w:val="center"/>
            <w:hideMark/>
          </w:tcPr>
          <w:p w14:paraId="1D63C8F0"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1.58</w:t>
            </w:r>
          </w:p>
        </w:tc>
        <w:tc>
          <w:tcPr>
            <w:tcW w:w="1307" w:type="dxa"/>
            <w:tcBorders>
              <w:top w:val="nil"/>
              <w:left w:val="nil"/>
              <w:bottom w:val="nil"/>
              <w:right w:val="nil"/>
            </w:tcBorders>
            <w:shd w:val="clear" w:color="auto" w:fill="auto"/>
            <w:vAlign w:val="center"/>
            <w:hideMark/>
          </w:tcPr>
          <w:p w14:paraId="18204F1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0.11</w:t>
            </w:r>
          </w:p>
        </w:tc>
        <w:tc>
          <w:tcPr>
            <w:tcW w:w="1170" w:type="dxa"/>
            <w:tcBorders>
              <w:top w:val="nil"/>
              <w:left w:val="nil"/>
              <w:bottom w:val="nil"/>
              <w:right w:val="nil"/>
            </w:tcBorders>
            <w:shd w:val="clear" w:color="auto" w:fill="auto"/>
            <w:vAlign w:val="center"/>
            <w:hideMark/>
          </w:tcPr>
          <w:p w14:paraId="2A861BA4"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0.34</w:t>
            </w:r>
          </w:p>
        </w:tc>
        <w:tc>
          <w:tcPr>
            <w:tcW w:w="900" w:type="dxa"/>
            <w:tcBorders>
              <w:top w:val="nil"/>
              <w:left w:val="nil"/>
              <w:bottom w:val="nil"/>
              <w:right w:val="nil"/>
            </w:tcBorders>
            <w:shd w:val="clear" w:color="auto" w:fill="auto"/>
            <w:vAlign w:val="center"/>
            <w:hideMark/>
          </w:tcPr>
          <w:p w14:paraId="75DF1B9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0.78</w:t>
            </w:r>
          </w:p>
        </w:tc>
        <w:tc>
          <w:tcPr>
            <w:tcW w:w="1033" w:type="dxa"/>
            <w:tcBorders>
              <w:top w:val="nil"/>
              <w:left w:val="nil"/>
              <w:bottom w:val="nil"/>
              <w:right w:val="nil"/>
            </w:tcBorders>
            <w:shd w:val="clear" w:color="auto" w:fill="auto"/>
            <w:vAlign w:val="center"/>
            <w:hideMark/>
          </w:tcPr>
          <w:p w14:paraId="0B329F31"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2.29</w:t>
            </w:r>
          </w:p>
        </w:tc>
      </w:tr>
      <w:tr w:rsidR="00F22029" w:rsidRPr="00F22029" w14:paraId="67C32EDA" w14:textId="77777777" w:rsidTr="00F22029">
        <w:trPr>
          <w:trHeight w:val="20"/>
        </w:trPr>
        <w:tc>
          <w:tcPr>
            <w:tcW w:w="1620" w:type="dxa"/>
            <w:tcBorders>
              <w:top w:val="nil"/>
              <w:left w:val="nil"/>
              <w:bottom w:val="nil"/>
              <w:right w:val="nil"/>
            </w:tcBorders>
            <w:shd w:val="clear" w:color="auto" w:fill="auto"/>
            <w:vAlign w:val="bottom"/>
            <w:hideMark/>
          </w:tcPr>
          <w:p w14:paraId="365CC8E1" w14:textId="0668488F"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w:t>
            </w:r>
            <w:r>
              <w:rPr>
                <w:rFonts w:ascii="Times" w:eastAsia="Times New Roman" w:hAnsi="Times" w:cs="Times"/>
                <w:i/>
                <w:iCs/>
                <w:color w:val="000000"/>
                <w:vertAlign w:val="subscript"/>
              </w:rPr>
              <w:t>,</w:t>
            </w:r>
            <w:r w:rsidRPr="00F22029">
              <w:rPr>
                <w:rFonts w:ascii="Times" w:eastAsia="Times New Roman" w:hAnsi="Times" w:cs="Times"/>
                <w:i/>
                <w:iCs/>
                <w:color w:val="000000"/>
                <w:vertAlign w:val="subscript"/>
              </w:rPr>
              <w:t>med</w:t>
            </w:r>
          </w:p>
        </w:tc>
        <w:tc>
          <w:tcPr>
            <w:tcW w:w="1080" w:type="dxa"/>
            <w:tcBorders>
              <w:top w:val="nil"/>
              <w:left w:val="nil"/>
              <w:bottom w:val="nil"/>
              <w:right w:val="nil"/>
            </w:tcBorders>
            <w:shd w:val="clear" w:color="auto" w:fill="auto"/>
            <w:vAlign w:val="center"/>
            <w:hideMark/>
          </w:tcPr>
          <w:p w14:paraId="2093336F"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2.17</w:t>
            </w:r>
          </w:p>
        </w:tc>
        <w:tc>
          <w:tcPr>
            <w:tcW w:w="1170" w:type="dxa"/>
            <w:tcBorders>
              <w:top w:val="nil"/>
              <w:left w:val="nil"/>
              <w:bottom w:val="nil"/>
              <w:right w:val="nil"/>
            </w:tcBorders>
            <w:shd w:val="clear" w:color="auto" w:fill="auto"/>
            <w:vAlign w:val="center"/>
            <w:hideMark/>
          </w:tcPr>
          <w:p w14:paraId="4A28FF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0.22</w:t>
            </w:r>
          </w:p>
        </w:tc>
        <w:tc>
          <w:tcPr>
            <w:tcW w:w="900" w:type="dxa"/>
            <w:tcBorders>
              <w:top w:val="nil"/>
              <w:left w:val="nil"/>
              <w:bottom w:val="nil"/>
              <w:right w:val="nil"/>
            </w:tcBorders>
            <w:shd w:val="clear" w:color="auto" w:fill="auto"/>
            <w:vAlign w:val="center"/>
            <w:hideMark/>
          </w:tcPr>
          <w:p w14:paraId="21CD1B0B"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1.96</w:t>
            </w:r>
          </w:p>
        </w:tc>
        <w:tc>
          <w:tcPr>
            <w:tcW w:w="1307" w:type="dxa"/>
            <w:tcBorders>
              <w:top w:val="nil"/>
              <w:left w:val="nil"/>
              <w:bottom w:val="nil"/>
              <w:right w:val="nil"/>
            </w:tcBorders>
            <w:shd w:val="clear" w:color="auto" w:fill="auto"/>
            <w:vAlign w:val="center"/>
            <w:hideMark/>
          </w:tcPr>
          <w:p w14:paraId="54934ADD"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w:t>
            </w:r>
          </w:p>
        </w:tc>
        <w:tc>
          <w:tcPr>
            <w:tcW w:w="1170" w:type="dxa"/>
            <w:tcBorders>
              <w:top w:val="nil"/>
              <w:left w:val="nil"/>
              <w:bottom w:val="nil"/>
              <w:right w:val="nil"/>
            </w:tcBorders>
            <w:shd w:val="clear" w:color="auto" w:fill="auto"/>
            <w:vAlign w:val="center"/>
            <w:hideMark/>
          </w:tcPr>
          <w:p w14:paraId="31ABE045"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0.31</w:t>
            </w:r>
          </w:p>
        </w:tc>
        <w:tc>
          <w:tcPr>
            <w:tcW w:w="900" w:type="dxa"/>
            <w:tcBorders>
              <w:top w:val="nil"/>
              <w:left w:val="nil"/>
              <w:bottom w:val="nil"/>
              <w:right w:val="nil"/>
            </w:tcBorders>
            <w:shd w:val="clear" w:color="auto" w:fill="auto"/>
            <w:vAlign w:val="center"/>
            <w:hideMark/>
          </w:tcPr>
          <w:p w14:paraId="29C784B2"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1.51</w:t>
            </w:r>
          </w:p>
        </w:tc>
        <w:tc>
          <w:tcPr>
            <w:tcW w:w="1033" w:type="dxa"/>
            <w:tcBorders>
              <w:top w:val="nil"/>
              <w:left w:val="nil"/>
              <w:bottom w:val="nil"/>
              <w:right w:val="nil"/>
            </w:tcBorders>
            <w:shd w:val="clear" w:color="auto" w:fill="auto"/>
            <w:vAlign w:val="center"/>
            <w:hideMark/>
          </w:tcPr>
          <w:p w14:paraId="663A5B08"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2.51</w:t>
            </w:r>
          </w:p>
        </w:tc>
      </w:tr>
      <w:tr w:rsidR="00F22029" w:rsidRPr="00F22029" w14:paraId="7041F62A" w14:textId="77777777" w:rsidTr="00F22029">
        <w:trPr>
          <w:trHeight w:val="20"/>
        </w:trPr>
        <w:tc>
          <w:tcPr>
            <w:tcW w:w="1620" w:type="dxa"/>
            <w:tcBorders>
              <w:top w:val="nil"/>
              <w:left w:val="nil"/>
              <w:bottom w:val="single" w:sz="8" w:space="0" w:color="000000"/>
              <w:right w:val="nil"/>
            </w:tcBorders>
            <w:shd w:val="clear" w:color="auto" w:fill="auto"/>
            <w:vAlign w:val="bottom"/>
            <w:hideMark/>
          </w:tcPr>
          <w:p w14:paraId="45E93F15" w14:textId="45D33C5D" w:rsidR="00F22029" w:rsidRPr="00F22029" w:rsidRDefault="00F22029" w:rsidP="00F22029">
            <w:pPr>
              <w:spacing w:before="0" w:after="0"/>
              <w:ind w:firstLineChars="100" w:firstLine="240"/>
              <w:rPr>
                <w:rFonts w:ascii="Times" w:eastAsia="Times New Roman" w:hAnsi="Times" w:cs="Times"/>
                <w:i/>
                <w:iCs/>
                <w:color w:val="000000"/>
              </w:rPr>
            </w:pPr>
            <w:r w:rsidRPr="00F22029">
              <w:rPr>
                <w:rFonts w:ascii="Times" w:eastAsia="Times New Roman" w:hAnsi="Times" w:cs="Times"/>
                <w:i/>
                <w:iCs/>
                <w:color w:val="000000"/>
              </w:rPr>
              <w:t>Z</w:t>
            </w:r>
            <w:r w:rsidRPr="00F22029">
              <w:rPr>
                <w:rFonts w:ascii="Times" w:eastAsia="Times New Roman" w:hAnsi="Times" w:cs="Times"/>
                <w:i/>
                <w:iCs/>
                <w:color w:val="000000"/>
                <w:vertAlign w:val="subscript"/>
              </w:rPr>
              <w:t>c,max</w:t>
            </w:r>
          </w:p>
        </w:tc>
        <w:tc>
          <w:tcPr>
            <w:tcW w:w="1080" w:type="dxa"/>
            <w:tcBorders>
              <w:top w:val="nil"/>
              <w:left w:val="nil"/>
              <w:bottom w:val="nil"/>
              <w:right w:val="nil"/>
            </w:tcBorders>
            <w:shd w:val="clear" w:color="auto" w:fill="auto"/>
            <w:vAlign w:val="center"/>
            <w:hideMark/>
          </w:tcPr>
          <w:p w14:paraId="2025D2F6"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2.5</w:t>
            </w:r>
          </w:p>
        </w:tc>
        <w:tc>
          <w:tcPr>
            <w:tcW w:w="1170" w:type="dxa"/>
            <w:tcBorders>
              <w:top w:val="nil"/>
              <w:left w:val="nil"/>
              <w:bottom w:val="nil"/>
              <w:right w:val="nil"/>
            </w:tcBorders>
            <w:shd w:val="clear" w:color="auto" w:fill="auto"/>
            <w:vAlign w:val="center"/>
            <w:hideMark/>
          </w:tcPr>
          <w:p w14:paraId="661AE20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0.47</w:t>
            </w:r>
          </w:p>
        </w:tc>
        <w:tc>
          <w:tcPr>
            <w:tcW w:w="900" w:type="dxa"/>
            <w:tcBorders>
              <w:top w:val="nil"/>
              <w:left w:val="nil"/>
              <w:bottom w:val="nil"/>
              <w:right w:val="nil"/>
            </w:tcBorders>
            <w:shd w:val="clear" w:color="auto" w:fill="auto"/>
            <w:vAlign w:val="center"/>
            <w:hideMark/>
          </w:tcPr>
          <w:p w14:paraId="305E55B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2.36</w:t>
            </w:r>
          </w:p>
        </w:tc>
        <w:tc>
          <w:tcPr>
            <w:tcW w:w="1307" w:type="dxa"/>
            <w:tcBorders>
              <w:top w:val="nil"/>
              <w:left w:val="nil"/>
              <w:bottom w:val="nil"/>
              <w:right w:val="nil"/>
            </w:tcBorders>
            <w:shd w:val="clear" w:color="auto" w:fill="auto"/>
            <w:vAlign w:val="center"/>
            <w:hideMark/>
          </w:tcPr>
          <w:p w14:paraId="2E0B8DF9"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0.14</w:t>
            </w:r>
          </w:p>
        </w:tc>
        <w:tc>
          <w:tcPr>
            <w:tcW w:w="1170" w:type="dxa"/>
            <w:tcBorders>
              <w:top w:val="nil"/>
              <w:left w:val="nil"/>
              <w:bottom w:val="nil"/>
              <w:right w:val="nil"/>
            </w:tcBorders>
            <w:shd w:val="clear" w:color="auto" w:fill="auto"/>
            <w:vAlign w:val="center"/>
            <w:hideMark/>
          </w:tcPr>
          <w:p w14:paraId="0C52554A"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0.39</w:t>
            </w:r>
          </w:p>
        </w:tc>
        <w:tc>
          <w:tcPr>
            <w:tcW w:w="900" w:type="dxa"/>
            <w:tcBorders>
              <w:top w:val="nil"/>
              <w:left w:val="nil"/>
              <w:bottom w:val="nil"/>
              <w:right w:val="nil"/>
            </w:tcBorders>
            <w:shd w:val="clear" w:color="auto" w:fill="auto"/>
            <w:vAlign w:val="center"/>
            <w:hideMark/>
          </w:tcPr>
          <w:p w14:paraId="4D9EA477"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1.75</w:t>
            </w:r>
          </w:p>
        </w:tc>
        <w:tc>
          <w:tcPr>
            <w:tcW w:w="1033" w:type="dxa"/>
            <w:tcBorders>
              <w:top w:val="nil"/>
              <w:left w:val="nil"/>
              <w:bottom w:val="nil"/>
              <w:right w:val="nil"/>
            </w:tcBorders>
            <w:shd w:val="clear" w:color="auto" w:fill="auto"/>
            <w:vAlign w:val="center"/>
            <w:hideMark/>
          </w:tcPr>
          <w:p w14:paraId="5A1845FE" w14:textId="77777777" w:rsidR="00F22029" w:rsidRPr="00F22029" w:rsidRDefault="00F22029" w:rsidP="00F22029">
            <w:pPr>
              <w:spacing w:before="0" w:after="0"/>
              <w:jc w:val="center"/>
              <w:rPr>
                <w:rFonts w:ascii="Times New Roman" w:eastAsia="Times New Roman" w:hAnsi="Times New Roman"/>
                <w:color w:val="000000"/>
              </w:rPr>
            </w:pPr>
            <w:r w:rsidRPr="00F22029">
              <w:rPr>
                <w:rFonts w:ascii="Times New Roman" w:eastAsia="Times New Roman" w:hAnsi="Times New Roman"/>
                <w:color w:val="000000"/>
              </w:rPr>
              <w:t>3.1</w:t>
            </w:r>
          </w:p>
        </w:tc>
      </w:tr>
      <w:tr w:rsidR="00F22029" w:rsidRPr="00F22029" w14:paraId="2D82D2DC" w14:textId="77777777" w:rsidTr="00F22029">
        <w:trPr>
          <w:trHeight w:val="20"/>
        </w:trPr>
        <w:tc>
          <w:tcPr>
            <w:tcW w:w="9180" w:type="dxa"/>
            <w:gridSpan w:val="8"/>
            <w:tcBorders>
              <w:top w:val="single" w:sz="8" w:space="0" w:color="000000"/>
              <w:left w:val="nil"/>
              <w:bottom w:val="nil"/>
              <w:right w:val="nil"/>
            </w:tcBorders>
            <w:shd w:val="clear" w:color="auto" w:fill="auto"/>
            <w:hideMark/>
          </w:tcPr>
          <w:p w14:paraId="2D8DA1BE" w14:textId="77777777" w:rsidR="00F22029" w:rsidRPr="00F22029" w:rsidRDefault="00F22029" w:rsidP="00F22029">
            <w:pPr>
              <w:spacing w:before="0" w:after="0"/>
              <w:rPr>
                <w:rFonts w:ascii="Times" w:eastAsia="Times New Roman" w:hAnsi="Times" w:cs="Times"/>
                <w:color w:val="000000"/>
                <w:sz w:val="20"/>
                <w:szCs w:val="20"/>
              </w:rPr>
            </w:pPr>
            <w:r w:rsidRPr="00F22029">
              <w:rPr>
                <w:rFonts w:ascii="Times" w:eastAsia="Times New Roman" w:hAnsi="Times" w:cs="Times"/>
                <w:i/>
                <w:iCs/>
                <w:color w:val="000000"/>
                <w:sz w:val="20"/>
                <w:szCs w:val="20"/>
                <w:vertAlign w:val="superscript"/>
              </w:rPr>
              <w:t>a</w:t>
            </w:r>
            <w:r w:rsidRPr="00F22029">
              <w:rPr>
                <w:rFonts w:ascii="Times" w:eastAsia="Times New Roman" w:hAnsi="Times" w:cs="Times"/>
                <w:color w:val="000000"/>
                <w:sz w:val="20"/>
                <w:szCs w:val="20"/>
              </w:rPr>
              <w:t>BB: Big Bend, OTB: Old Tampa Bay, UIRL: Upper Indian R. Lagoon, WCB: Western Choctawhatchee Bay</w:t>
            </w:r>
          </w:p>
        </w:tc>
      </w:tr>
    </w:tbl>
    <w:p w14:paraId="410F9DA7" w14:textId="7CC212FD" w:rsidR="000C7C95" w:rsidRDefault="000C7C95" w:rsidP="000C7C95">
      <w:pPr>
        <w:pStyle w:val="NoSpacing"/>
        <w:rPr>
          <w:rFonts w:ascii="Times New Roman" w:hAnsi="Times New Roman"/>
        </w:rPr>
      </w:pPr>
    </w:p>
    <w:p w14:paraId="3C5F7BC1" w14:textId="77777777" w:rsidR="000C7C95" w:rsidRDefault="000C7C95">
      <w:pPr>
        <w:spacing w:before="0" w:after="0"/>
        <w:rPr>
          <w:rFonts w:ascii="Times New Roman" w:eastAsiaTheme="minorHAnsi" w:hAnsi="Times New Roman" w:cstheme="minorBidi"/>
          <w:sz w:val="22"/>
          <w:szCs w:val="22"/>
        </w:rPr>
      </w:pPr>
      <w:r>
        <w:rPr>
          <w:rFonts w:ascii="Times New Roman" w:hAnsi="Times New Roman"/>
        </w:rPr>
        <w:br w:type="page"/>
      </w:r>
    </w:p>
    <w:tbl>
      <w:tblPr>
        <w:tblW w:w="9360" w:type="dxa"/>
        <w:tblLayout w:type="fixed"/>
        <w:tblLook w:val="04A0" w:firstRow="1" w:lastRow="0" w:firstColumn="1" w:lastColumn="0" w:noHBand="0" w:noVBand="1"/>
      </w:tblPr>
      <w:tblGrid>
        <w:gridCol w:w="2430"/>
        <w:gridCol w:w="576"/>
        <w:gridCol w:w="820"/>
        <w:gridCol w:w="944"/>
        <w:gridCol w:w="617"/>
        <w:gridCol w:w="656"/>
        <w:gridCol w:w="278"/>
        <w:gridCol w:w="763"/>
        <w:gridCol w:w="960"/>
        <w:gridCol w:w="636"/>
        <w:gridCol w:w="680"/>
      </w:tblGrid>
      <w:tr w:rsidR="00740CC6" w:rsidRPr="00740CC6" w14:paraId="268C5F54" w14:textId="77777777" w:rsidTr="00740CC6">
        <w:trPr>
          <w:trHeight w:val="20"/>
        </w:trPr>
        <w:tc>
          <w:tcPr>
            <w:tcW w:w="9360" w:type="dxa"/>
            <w:gridSpan w:val="11"/>
            <w:tcBorders>
              <w:top w:val="nil"/>
              <w:left w:val="nil"/>
              <w:bottom w:val="single" w:sz="8" w:space="0" w:color="auto"/>
              <w:right w:val="nil"/>
            </w:tcBorders>
            <w:shd w:val="clear" w:color="auto" w:fill="auto"/>
            <w:hideMark/>
          </w:tcPr>
          <w:p w14:paraId="53C42355"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b/>
                <w:bCs/>
                <w:color w:val="000000"/>
              </w:rPr>
              <w:lastRenderedPageBreak/>
              <w:t>Table 3</w:t>
            </w:r>
            <w:r w:rsidRPr="00740CC6">
              <w:rPr>
                <w:rFonts w:ascii="Times New Roman" w:eastAsia="Times New Roman" w:hAnsi="Times New Roman"/>
                <w:color w:val="000000"/>
              </w:rPr>
              <w:t xml:space="preserve"> Summary of median depth of colonization (</w:t>
            </w:r>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r w:rsidRPr="00740CC6">
              <w:rPr>
                <w:rFonts w:ascii="Times New Roman" w:eastAsia="Times New Roman" w:hAnsi="Times New Roman"/>
                <w:color w:val="000000"/>
              </w:rPr>
              <w:t xml:space="preserve">, m) and light requirements (%) for all bay segments of Choctawhatchee Bay, Indian River Lagoon, and Tampa Bay. Superscripts for mean </w:t>
            </w:r>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r w:rsidRPr="00740CC6">
              <w:rPr>
                <w:rFonts w:ascii="Times New Roman" w:eastAsia="Times New Roman" w:hAnsi="Times New Roman"/>
                <w:i/>
                <w:iCs/>
                <w:color w:val="000000"/>
              </w:rPr>
              <w:t xml:space="preserve"> </w:t>
            </w:r>
            <w:r w:rsidRPr="00740CC6">
              <w:rPr>
                <w:rFonts w:ascii="Times New Roman" w:eastAsia="Times New Roman" w:hAnsi="Times New Roman"/>
                <w:color w:val="000000"/>
              </w:rPr>
              <w:t>denote significant differences of segments within estuaries. See Figs. 7 to 9 for spatial distribution of the results</w:t>
            </w:r>
          </w:p>
        </w:tc>
      </w:tr>
      <w:tr w:rsidR="00740CC6" w:rsidRPr="00740CC6" w14:paraId="5996ED8D" w14:textId="77777777" w:rsidTr="00740CC6">
        <w:trPr>
          <w:trHeight w:val="20"/>
        </w:trPr>
        <w:tc>
          <w:tcPr>
            <w:tcW w:w="2430" w:type="dxa"/>
            <w:tcBorders>
              <w:top w:val="nil"/>
              <w:left w:val="nil"/>
              <w:bottom w:val="nil"/>
              <w:right w:val="nil"/>
            </w:tcBorders>
            <w:shd w:val="clear" w:color="auto" w:fill="auto"/>
            <w:noWrap/>
            <w:vAlign w:val="bottom"/>
            <w:hideMark/>
          </w:tcPr>
          <w:p w14:paraId="7231DF1F"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Segment</w:t>
            </w:r>
            <w:r w:rsidRPr="00740CC6">
              <w:rPr>
                <w:rFonts w:ascii="Times New Roman" w:eastAsia="Times New Roman" w:hAnsi="Times New Roman"/>
                <w:b/>
                <w:bCs/>
                <w:i/>
                <w:iCs/>
                <w:color w:val="000000"/>
                <w:vertAlign w:val="superscript"/>
              </w:rPr>
              <w:t>a</w:t>
            </w:r>
          </w:p>
        </w:tc>
        <w:tc>
          <w:tcPr>
            <w:tcW w:w="576" w:type="dxa"/>
            <w:tcBorders>
              <w:top w:val="nil"/>
              <w:left w:val="nil"/>
              <w:bottom w:val="nil"/>
              <w:right w:val="nil"/>
            </w:tcBorders>
            <w:shd w:val="clear" w:color="auto" w:fill="auto"/>
            <w:noWrap/>
            <w:vAlign w:val="bottom"/>
            <w:hideMark/>
          </w:tcPr>
          <w:p w14:paraId="7E499EA5" w14:textId="77777777" w:rsidR="00740CC6" w:rsidRPr="00740CC6" w:rsidRDefault="00740CC6" w:rsidP="00740CC6">
            <w:pPr>
              <w:spacing w:before="0" w:after="0"/>
              <w:rPr>
                <w:rFonts w:ascii="Times New Roman" w:eastAsia="Times New Roman" w:hAnsi="Times New Roman"/>
                <w:b/>
                <w:bCs/>
                <w:color w:val="000000"/>
              </w:rPr>
            </w:pPr>
          </w:p>
        </w:tc>
        <w:tc>
          <w:tcPr>
            <w:tcW w:w="3037" w:type="dxa"/>
            <w:gridSpan w:val="4"/>
            <w:tcBorders>
              <w:top w:val="nil"/>
              <w:left w:val="nil"/>
              <w:bottom w:val="single" w:sz="4" w:space="0" w:color="auto"/>
              <w:right w:val="nil"/>
            </w:tcBorders>
            <w:shd w:val="clear" w:color="auto" w:fill="auto"/>
            <w:noWrap/>
            <w:vAlign w:val="bottom"/>
            <w:hideMark/>
          </w:tcPr>
          <w:p w14:paraId="69581FD8" w14:textId="77777777" w:rsidR="00740CC6" w:rsidRPr="00740CC6" w:rsidRDefault="00740CC6" w:rsidP="00740CC6">
            <w:pPr>
              <w:spacing w:before="0" w:after="0"/>
              <w:jc w:val="center"/>
              <w:rPr>
                <w:rFonts w:ascii="Times New Roman" w:eastAsia="Times New Roman" w:hAnsi="Times New Roman"/>
                <w:i/>
                <w:iCs/>
                <w:color w:val="000000"/>
              </w:rPr>
            </w:pPr>
            <w:r w:rsidRPr="00740CC6">
              <w:rPr>
                <w:rFonts w:ascii="Times New Roman" w:eastAsia="Times New Roman" w:hAnsi="Times New Roman"/>
                <w:i/>
                <w:iCs/>
                <w:color w:val="000000"/>
              </w:rPr>
              <w:t>Z</w:t>
            </w:r>
            <w:r w:rsidRPr="00740CC6">
              <w:rPr>
                <w:rFonts w:ascii="Times New Roman" w:eastAsia="Times New Roman" w:hAnsi="Times New Roman"/>
                <w:i/>
                <w:iCs/>
                <w:color w:val="000000"/>
                <w:vertAlign w:val="subscript"/>
              </w:rPr>
              <w:t>c,med</w:t>
            </w:r>
          </w:p>
        </w:tc>
        <w:tc>
          <w:tcPr>
            <w:tcW w:w="278" w:type="dxa"/>
            <w:tcBorders>
              <w:top w:val="nil"/>
              <w:left w:val="nil"/>
              <w:bottom w:val="nil"/>
              <w:right w:val="nil"/>
            </w:tcBorders>
            <w:shd w:val="clear" w:color="auto" w:fill="auto"/>
            <w:noWrap/>
            <w:vAlign w:val="bottom"/>
            <w:hideMark/>
          </w:tcPr>
          <w:p w14:paraId="74CA7DB4" w14:textId="77777777" w:rsidR="00740CC6" w:rsidRPr="00740CC6" w:rsidRDefault="00740CC6" w:rsidP="00740CC6">
            <w:pPr>
              <w:spacing w:before="0" w:after="0"/>
              <w:jc w:val="center"/>
              <w:rPr>
                <w:rFonts w:ascii="Times New Roman" w:eastAsia="Times New Roman" w:hAnsi="Times New Roman"/>
                <w:i/>
                <w:iCs/>
                <w:color w:val="000000"/>
              </w:rPr>
            </w:pPr>
          </w:p>
        </w:tc>
        <w:tc>
          <w:tcPr>
            <w:tcW w:w="3039" w:type="dxa"/>
            <w:gridSpan w:val="4"/>
            <w:tcBorders>
              <w:top w:val="nil"/>
              <w:left w:val="nil"/>
              <w:bottom w:val="single" w:sz="4" w:space="0" w:color="auto"/>
              <w:right w:val="nil"/>
            </w:tcBorders>
            <w:shd w:val="clear" w:color="auto" w:fill="auto"/>
            <w:noWrap/>
            <w:vAlign w:val="bottom"/>
            <w:hideMark/>
          </w:tcPr>
          <w:p w14:paraId="1745533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 light</w:t>
            </w:r>
          </w:p>
        </w:tc>
      </w:tr>
      <w:tr w:rsidR="00740CC6" w:rsidRPr="00740CC6" w14:paraId="135D5544"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0E242260" w14:textId="77777777" w:rsidR="00740CC6" w:rsidRPr="00740CC6" w:rsidRDefault="00740CC6" w:rsidP="00740CC6">
            <w:pPr>
              <w:spacing w:before="0" w:after="0"/>
              <w:rPr>
                <w:rFonts w:ascii="Times New Roman" w:eastAsia="Times New Roman" w:hAnsi="Times New Roman"/>
                <w:color w:val="000000"/>
              </w:rPr>
            </w:pPr>
            <w:r w:rsidRPr="00740CC6">
              <w:rPr>
                <w:rFonts w:ascii="Times New Roman" w:eastAsia="Times New Roman" w:hAnsi="Times New Roman"/>
                <w:color w:val="000000"/>
              </w:rPr>
              <w:t> </w:t>
            </w:r>
          </w:p>
        </w:tc>
        <w:tc>
          <w:tcPr>
            <w:tcW w:w="576" w:type="dxa"/>
            <w:tcBorders>
              <w:top w:val="nil"/>
              <w:left w:val="nil"/>
              <w:bottom w:val="single" w:sz="4" w:space="0" w:color="auto"/>
              <w:right w:val="nil"/>
            </w:tcBorders>
            <w:shd w:val="clear" w:color="auto" w:fill="auto"/>
            <w:vAlign w:val="center"/>
            <w:hideMark/>
          </w:tcPr>
          <w:p w14:paraId="1B4782C9" w14:textId="77777777" w:rsidR="00740CC6" w:rsidRPr="00740CC6" w:rsidRDefault="00740CC6" w:rsidP="00740CC6">
            <w:pPr>
              <w:spacing w:before="0" w:after="0"/>
              <w:ind w:firstLineChars="100" w:firstLine="240"/>
              <w:rPr>
                <w:rFonts w:ascii="Times New Roman" w:eastAsia="Times New Roman" w:hAnsi="Times New Roman"/>
                <w:i/>
                <w:iCs/>
                <w:color w:val="000000"/>
              </w:rPr>
            </w:pPr>
            <w:r w:rsidRPr="00740CC6">
              <w:rPr>
                <w:rFonts w:ascii="Times New Roman" w:eastAsia="Times New Roman" w:hAnsi="Times New Roman"/>
                <w:i/>
                <w:iCs/>
                <w:color w:val="000000"/>
              </w:rPr>
              <w:t>n</w:t>
            </w:r>
          </w:p>
        </w:tc>
        <w:tc>
          <w:tcPr>
            <w:tcW w:w="820" w:type="dxa"/>
            <w:tcBorders>
              <w:top w:val="nil"/>
              <w:left w:val="nil"/>
              <w:bottom w:val="single" w:sz="4" w:space="0" w:color="auto"/>
              <w:right w:val="nil"/>
            </w:tcBorders>
            <w:shd w:val="clear" w:color="auto" w:fill="auto"/>
            <w:vAlign w:val="center"/>
            <w:hideMark/>
          </w:tcPr>
          <w:p w14:paraId="21711E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44" w:type="dxa"/>
            <w:tcBorders>
              <w:top w:val="nil"/>
              <w:left w:val="nil"/>
              <w:bottom w:val="single" w:sz="4" w:space="0" w:color="auto"/>
              <w:right w:val="nil"/>
            </w:tcBorders>
            <w:shd w:val="clear" w:color="auto" w:fill="auto"/>
            <w:vAlign w:val="center"/>
            <w:hideMark/>
          </w:tcPr>
          <w:p w14:paraId="0BADF6A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17" w:type="dxa"/>
            <w:tcBorders>
              <w:top w:val="nil"/>
              <w:left w:val="nil"/>
              <w:bottom w:val="single" w:sz="4" w:space="0" w:color="auto"/>
              <w:right w:val="nil"/>
            </w:tcBorders>
            <w:shd w:val="clear" w:color="auto" w:fill="auto"/>
            <w:vAlign w:val="center"/>
            <w:hideMark/>
          </w:tcPr>
          <w:p w14:paraId="2BDBCF3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56" w:type="dxa"/>
            <w:tcBorders>
              <w:top w:val="nil"/>
              <w:left w:val="nil"/>
              <w:bottom w:val="single" w:sz="4" w:space="0" w:color="auto"/>
              <w:right w:val="nil"/>
            </w:tcBorders>
            <w:shd w:val="clear" w:color="auto" w:fill="auto"/>
            <w:vAlign w:val="center"/>
            <w:hideMark/>
          </w:tcPr>
          <w:p w14:paraId="2AAA32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c>
          <w:tcPr>
            <w:tcW w:w="278" w:type="dxa"/>
            <w:tcBorders>
              <w:top w:val="nil"/>
              <w:left w:val="nil"/>
              <w:bottom w:val="single" w:sz="4" w:space="0" w:color="auto"/>
              <w:right w:val="nil"/>
            </w:tcBorders>
            <w:shd w:val="clear" w:color="auto" w:fill="auto"/>
            <w:vAlign w:val="center"/>
            <w:hideMark/>
          </w:tcPr>
          <w:p w14:paraId="5E715B4F" w14:textId="62D40034"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vAlign w:val="center"/>
            <w:hideMark/>
          </w:tcPr>
          <w:p w14:paraId="3DC8C7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Mean</w:t>
            </w:r>
          </w:p>
        </w:tc>
        <w:tc>
          <w:tcPr>
            <w:tcW w:w="960" w:type="dxa"/>
            <w:tcBorders>
              <w:top w:val="nil"/>
              <w:left w:val="nil"/>
              <w:bottom w:val="single" w:sz="4" w:space="0" w:color="auto"/>
              <w:right w:val="nil"/>
            </w:tcBorders>
            <w:shd w:val="clear" w:color="auto" w:fill="auto"/>
            <w:vAlign w:val="center"/>
            <w:hideMark/>
          </w:tcPr>
          <w:p w14:paraId="5A8855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St. Err.</w:t>
            </w:r>
          </w:p>
        </w:tc>
        <w:tc>
          <w:tcPr>
            <w:tcW w:w="636" w:type="dxa"/>
            <w:tcBorders>
              <w:top w:val="nil"/>
              <w:left w:val="nil"/>
              <w:bottom w:val="single" w:sz="4" w:space="0" w:color="auto"/>
              <w:right w:val="nil"/>
            </w:tcBorders>
            <w:shd w:val="clear" w:color="auto" w:fill="auto"/>
            <w:vAlign w:val="center"/>
            <w:hideMark/>
          </w:tcPr>
          <w:p w14:paraId="3B532F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Min</w:t>
            </w:r>
          </w:p>
        </w:tc>
        <w:tc>
          <w:tcPr>
            <w:tcW w:w="680" w:type="dxa"/>
            <w:tcBorders>
              <w:top w:val="nil"/>
              <w:left w:val="nil"/>
              <w:bottom w:val="single" w:sz="4" w:space="0" w:color="auto"/>
              <w:right w:val="nil"/>
            </w:tcBorders>
            <w:shd w:val="clear" w:color="auto" w:fill="auto"/>
            <w:vAlign w:val="center"/>
            <w:hideMark/>
          </w:tcPr>
          <w:p w14:paraId="014A1D9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Max</w:t>
            </w:r>
          </w:p>
        </w:tc>
      </w:tr>
      <w:tr w:rsidR="00740CC6" w:rsidRPr="00740CC6" w14:paraId="09C2D74F" w14:textId="77777777" w:rsidTr="00740CC6">
        <w:trPr>
          <w:trHeight w:val="20"/>
        </w:trPr>
        <w:tc>
          <w:tcPr>
            <w:tcW w:w="2430" w:type="dxa"/>
            <w:tcBorders>
              <w:top w:val="nil"/>
              <w:left w:val="nil"/>
              <w:bottom w:val="nil"/>
              <w:right w:val="nil"/>
            </w:tcBorders>
            <w:shd w:val="clear" w:color="auto" w:fill="auto"/>
            <w:noWrap/>
            <w:vAlign w:val="bottom"/>
            <w:hideMark/>
          </w:tcPr>
          <w:p w14:paraId="7E9CC267"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Choctawhatchee Bay</w:t>
            </w:r>
          </w:p>
        </w:tc>
        <w:tc>
          <w:tcPr>
            <w:tcW w:w="576" w:type="dxa"/>
            <w:tcBorders>
              <w:top w:val="nil"/>
              <w:left w:val="nil"/>
              <w:bottom w:val="nil"/>
              <w:right w:val="nil"/>
            </w:tcBorders>
            <w:shd w:val="clear" w:color="auto" w:fill="auto"/>
            <w:vAlign w:val="center"/>
            <w:hideMark/>
          </w:tcPr>
          <w:p w14:paraId="5EDAF7AB"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vAlign w:val="center"/>
            <w:hideMark/>
          </w:tcPr>
          <w:p w14:paraId="115C424D"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vAlign w:val="center"/>
            <w:hideMark/>
          </w:tcPr>
          <w:p w14:paraId="1B683C06"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vAlign w:val="center"/>
            <w:hideMark/>
          </w:tcPr>
          <w:p w14:paraId="08D3609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vAlign w:val="center"/>
            <w:hideMark/>
          </w:tcPr>
          <w:p w14:paraId="302C3880"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vAlign w:val="center"/>
            <w:hideMark/>
          </w:tcPr>
          <w:p w14:paraId="2B804537"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vAlign w:val="center"/>
            <w:hideMark/>
          </w:tcPr>
          <w:p w14:paraId="72EC2A17"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vAlign w:val="center"/>
            <w:hideMark/>
          </w:tcPr>
          <w:p w14:paraId="6917AFC3"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vAlign w:val="center"/>
            <w:hideMark/>
          </w:tcPr>
          <w:p w14:paraId="4CBEABF9"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vAlign w:val="center"/>
            <w:hideMark/>
          </w:tcPr>
          <w:p w14:paraId="49D84B05"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38AFBDBF" w14:textId="77777777" w:rsidTr="00740CC6">
        <w:trPr>
          <w:trHeight w:val="20"/>
        </w:trPr>
        <w:tc>
          <w:tcPr>
            <w:tcW w:w="2430" w:type="dxa"/>
            <w:tcBorders>
              <w:top w:val="nil"/>
              <w:left w:val="nil"/>
              <w:bottom w:val="nil"/>
              <w:right w:val="nil"/>
            </w:tcBorders>
            <w:shd w:val="clear" w:color="auto" w:fill="auto"/>
            <w:vAlign w:val="center"/>
            <w:hideMark/>
          </w:tcPr>
          <w:p w14:paraId="12CAB90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CCB</w:t>
            </w:r>
          </w:p>
        </w:tc>
        <w:tc>
          <w:tcPr>
            <w:tcW w:w="576" w:type="dxa"/>
            <w:tcBorders>
              <w:top w:val="nil"/>
              <w:left w:val="nil"/>
              <w:bottom w:val="nil"/>
              <w:right w:val="nil"/>
            </w:tcBorders>
            <w:shd w:val="clear" w:color="auto" w:fill="auto"/>
            <w:noWrap/>
            <w:vAlign w:val="bottom"/>
            <w:hideMark/>
          </w:tcPr>
          <w:p w14:paraId="06293EC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171</w:t>
            </w:r>
          </w:p>
        </w:tc>
        <w:tc>
          <w:tcPr>
            <w:tcW w:w="820" w:type="dxa"/>
            <w:tcBorders>
              <w:top w:val="nil"/>
              <w:left w:val="nil"/>
              <w:bottom w:val="nil"/>
              <w:right w:val="nil"/>
            </w:tcBorders>
            <w:shd w:val="clear" w:color="auto" w:fill="auto"/>
            <w:noWrap/>
            <w:vAlign w:val="center"/>
            <w:hideMark/>
          </w:tcPr>
          <w:p w14:paraId="7759133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w:t>
            </w:r>
            <w:r w:rsidRPr="00740CC6">
              <w:rPr>
                <w:rFonts w:ascii="Times New Roman" w:eastAsia="Times New Roman" w:hAnsi="Times New Roman"/>
                <w:color w:val="000000"/>
                <w:vertAlign w:val="superscript"/>
              </w:rPr>
              <w:t>ab</w:t>
            </w:r>
          </w:p>
        </w:tc>
        <w:tc>
          <w:tcPr>
            <w:tcW w:w="944" w:type="dxa"/>
            <w:tcBorders>
              <w:top w:val="nil"/>
              <w:left w:val="nil"/>
              <w:bottom w:val="nil"/>
              <w:right w:val="nil"/>
            </w:tcBorders>
            <w:shd w:val="clear" w:color="auto" w:fill="auto"/>
            <w:noWrap/>
            <w:vAlign w:val="center"/>
            <w:hideMark/>
          </w:tcPr>
          <w:p w14:paraId="2F43A33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50D9344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7B80DB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4.2</w:t>
            </w:r>
          </w:p>
        </w:tc>
        <w:tc>
          <w:tcPr>
            <w:tcW w:w="278" w:type="dxa"/>
            <w:tcBorders>
              <w:top w:val="nil"/>
              <w:left w:val="nil"/>
              <w:bottom w:val="nil"/>
              <w:right w:val="nil"/>
            </w:tcBorders>
            <w:shd w:val="clear" w:color="auto" w:fill="auto"/>
            <w:noWrap/>
            <w:vAlign w:val="center"/>
            <w:hideMark/>
          </w:tcPr>
          <w:p w14:paraId="2AF40C7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F8EED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56.4</w:t>
            </w:r>
          </w:p>
        </w:tc>
        <w:tc>
          <w:tcPr>
            <w:tcW w:w="960" w:type="dxa"/>
            <w:tcBorders>
              <w:top w:val="nil"/>
              <w:left w:val="nil"/>
              <w:bottom w:val="nil"/>
              <w:right w:val="nil"/>
            </w:tcBorders>
            <w:shd w:val="clear" w:color="auto" w:fill="auto"/>
            <w:noWrap/>
            <w:vAlign w:val="center"/>
            <w:hideMark/>
          </w:tcPr>
          <w:p w14:paraId="594A558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5.2</w:t>
            </w:r>
          </w:p>
        </w:tc>
        <w:tc>
          <w:tcPr>
            <w:tcW w:w="636" w:type="dxa"/>
            <w:tcBorders>
              <w:top w:val="nil"/>
              <w:left w:val="nil"/>
              <w:bottom w:val="nil"/>
              <w:right w:val="nil"/>
            </w:tcBorders>
            <w:shd w:val="clear" w:color="auto" w:fill="auto"/>
            <w:noWrap/>
            <w:vAlign w:val="center"/>
            <w:hideMark/>
          </w:tcPr>
          <w:p w14:paraId="13BFA09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19.5</w:t>
            </w:r>
          </w:p>
        </w:tc>
        <w:tc>
          <w:tcPr>
            <w:tcW w:w="680" w:type="dxa"/>
            <w:tcBorders>
              <w:top w:val="nil"/>
              <w:left w:val="nil"/>
              <w:bottom w:val="nil"/>
              <w:right w:val="nil"/>
            </w:tcBorders>
            <w:shd w:val="clear" w:color="auto" w:fill="auto"/>
            <w:noWrap/>
            <w:vAlign w:val="center"/>
            <w:hideMark/>
          </w:tcPr>
          <w:p w14:paraId="398183F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91.7</w:t>
            </w:r>
          </w:p>
        </w:tc>
      </w:tr>
      <w:tr w:rsidR="00740CC6" w:rsidRPr="00740CC6" w14:paraId="3C985EF0" w14:textId="77777777" w:rsidTr="00740CC6">
        <w:trPr>
          <w:trHeight w:val="20"/>
        </w:trPr>
        <w:tc>
          <w:tcPr>
            <w:tcW w:w="2430" w:type="dxa"/>
            <w:tcBorders>
              <w:top w:val="nil"/>
              <w:left w:val="nil"/>
              <w:bottom w:val="nil"/>
              <w:right w:val="nil"/>
            </w:tcBorders>
            <w:shd w:val="clear" w:color="auto" w:fill="auto"/>
            <w:vAlign w:val="center"/>
            <w:hideMark/>
          </w:tcPr>
          <w:p w14:paraId="490F124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ECB</w:t>
            </w:r>
          </w:p>
        </w:tc>
        <w:tc>
          <w:tcPr>
            <w:tcW w:w="576" w:type="dxa"/>
            <w:tcBorders>
              <w:top w:val="nil"/>
              <w:left w:val="nil"/>
              <w:bottom w:val="nil"/>
              <w:right w:val="nil"/>
            </w:tcBorders>
            <w:shd w:val="clear" w:color="auto" w:fill="auto"/>
            <w:noWrap/>
            <w:vAlign w:val="bottom"/>
            <w:hideMark/>
          </w:tcPr>
          <w:p w14:paraId="623C9849"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16</w:t>
            </w:r>
          </w:p>
        </w:tc>
        <w:tc>
          <w:tcPr>
            <w:tcW w:w="820" w:type="dxa"/>
            <w:tcBorders>
              <w:top w:val="nil"/>
              <w:left w:val="nil"/>
              <w:bottom w:val="nil"/>
              <w:right w:val="nil"/>
            </w:tcBorders>
            <w:shd w:val="clear" w:color="auto" w:fill="auto"/>
            <w:noWrap/>
            <w:vAlign w:val="center"/>
            <w:hideMark/>
          </w:tcPr>
          <w:p w14:paraId="49AB23B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a</w:t>
            </w:r>
          </w:p>
        </w:tc>
        <w:tc>
          <w:tcPr>
            <w:tcW w:w="944" w:type="dxa"/>
            <w:tcBorders>
              <w:top w:val="nil"/>
              <w:left w:val="nil"/>
              <w:bottom w:val="nil"/>
              <w:right w:val="nil"/>
            </w:tcBorders>
            <w:shd w:val="clear" w:color="auto" w:fill="auto"/>
            <w:noWrap/>
            <w:vAlign w:val="center"/>
            <w:hideMark/>
          </w:tcPr>
          <w:p w14:paraId="45857B8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2CE1647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56" w:type="dxa"/>
            <w:tcBorders>
              <w:top w:val="nil"/>
              <w:left w:val="nil"/>
              <w:bottom w:val="nil"/>
              <w:right w:val="nil"/>
            </w:tcBorders>
            <w:shd w:val="clear" w:color="auto" w:fill="auto"/>
            <w:noWrap/>
            <w:vAlign w:val="center"/>
            <w:hideMark/>
          </w:tcPr>
          <w:p w14:paraId="5DD791A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278" w:type="dxa"/>
            <w:tcBorders>
              <w:top w:val="nil"/>
              <w:left w:val="nil"/>
              <w:bottom w:val="nil"/>
              <w:right w:val="nil"/>
            </w:tcBorders>
            <w:shd w:val="clear" w:color="auto" w:fill="auto"/>
            <w:noWrap/>
            <w:vAlign w:val="center"/>
            <w:hideMark/>
          </w:tcPr>
          <w:p w14:paraId="31FA9F03"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6B3018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74.7</w:t>
            </w:r>
          </w:p>
        </w:tc>
        <w:tc>
          <w:tcPr>
            <w:tcW w:w="960" w:type="dxa"/>
            <w:tcBorders>
              <w:top w:val="nil"/>
              <w:left w:val="nil"/>
              <w:bottom w:val="nil"/>
              <w:right w:val="nil"/>
            </w:tcBorders>
            <w:shd w:val="clear" w:color="auto" w:fill="auto"/>
            <w:noWrap/>
            <w:vAlign w:val="center"/>
            <w:hideMark/>
          </w:tcPr>
          <w:p w14:paraId="4C4F07F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10.0</w:t>
            </w:r>
          </w:p>
        </w:tc>
        <w:tc>
          <w:tcPr>
            <w:tcW w:w="636" w:type="dxa"/>
            <w:tcBorders>
              <w:top w:val="nil"/>
              <w:left w:val="nil"/>
              <w:bottom w:val="nil"/>
              <w:right w:val="nil"/>
            </w:tcBorders>
            <w:shd w:val="clear" w:color="auto" w:fill="auto"/>
            <w:noWrap/>
            <w:vAlign w:val="center"/>
            <w:hideMark/>
          </w:tcPr>
          <w:p w14:paraId="0EF159E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58.0</w:t>
            </w:r>
          </w:p>
        </w:tc>
        <w:tc>
          <w:tcPr>
            <w:tcW w:w="680" w:type="dxa"/>
            <w:tcBorders>
              <w:top w:val="nil"/>
              <w:left w:val="nil"/>
              <w:bottom w:val="nil"/>
              <w:right w:val="nil"/>
            </w:tcBorders>
            <w:shd w:val="clear" w:color="auto" w:fill="auto"/>
            <w:noWrap/>
            <w:vAlign w:val="center"/>
            <w:hideMark/>
          </w:tcPr>
          <w:p w14:paraId="5C1214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88.6</w:t>
            </w:r>
          </w:p>
        </w:tc>
      </w:tr>
      <w:tr w:rsidR="00740CC6" w:rsidRPr="00740CC6" w14:paraId="343F65BE"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3C7EEEB6"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WCB</w:t>
            </w:r>
          </w:p>
        </w:tc>
        <w:tc>
          <w:tcPr>
            <w:tcW w:w="576" w:type="dxa"/>
            <w:tcBorders>
              <w:top w:val="nil"/>
              <w:left w:val="nil"/>
              <w:bottom w:val="single" w:sz="4" w:space="0" w:color="auto"/>
              <w:right w:val="nil"/>
            </w:tcBorders>
            <w:shd w:val="clear" w:color="auto" w:fill="auto"/>
            <w:noWrap/>
            <w:vAlign w:val="bottom"/>
            <w:hideMark/>
          </w:tcPr>
          <w:p w14:paraId="6C98879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151</w:t>
            </w:r>
          </w:p>
        </w:tc>
        <w:tc>
          <w:tcPr>
            <w:tcW w:w="820" w:type="dxa"/>
            <w:tcBorders>
              <w:top w:val="nil"/>
              <w:left w:val="nil"/>
              <w:bottom w:val="single" w:sz="4" w:space="0" w:color="auto"/>
              <w:right w:val="nil"/>
            </w:tcBorders>
            <w:shd w:val="clear" w:color="auto" w:fill="auto"/>
            <w:noWrap/>
            <w:vAlign w:val="center"/>
            <w:hideMark/>
          </w:tcPr>
          <w:p w14:paraId="3295C28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2.3</w:t>
            </w:r>
            <w:r w:rsidRPr="00740CC6">
              <w:rPr>
                <w:rFonts w:ascii="Times New Roman" w:eastAsia="Times New Roman" w:hAnsi="Times New Roman"/>
                <w:color w:val="000000"/>
                <w:vertAlign w:val="superscript"/>
              </w:rPr>
              <w:t>b</w:t>
            </w:r>
          </w:p>
        </w:tc>
        <w:tc>
          <w:tcPr>
            <w:tcW w:w="944" w:type="dxa"/>
            <w:tcBorders>
              <w:top w:val="nil"/>
              <w:left w:val="nil"/>
              <w:bottom w:val="single" w:sz="4" w:space="0" w:color="auto"/>
              <w:right w:val="nil"/>
            </w:tcBorders>
            <w:shd w:val="clear" w:color="auto" w:fill="auto"/>
            <w:noWrap/>
            <w:vAlign w:val="center"/>
            <w:hideMark/>
          </w:tcPr>
          <w:p w14:paraId="3653C06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46082A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656" w:type="dxa"/>
            <w:tcBorders>
              <w:top w:val="nil"/>
              <w:left w:val="nil"/>
              <w:bottom w:val="single" w:sz="4" w:space="0" w:color="auto"/>
              <w:right w:val="nil"/>
            </w:tcBorders>
            <w:shd w:val="clear" w:color="auto" w:fill="auto"/>
            <w:noWrap/>
            <w:vAlign w:val="center"/>
            <w:hideMark/>
          </w:tcPr>
          <w:p w14:paraId="42479BA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2.8</w:t>
            </w:r>
          </w:p>
        </w:tc>
        <w:tc>
          <w:tcPr>
            <w:tcW w:w="278" w:type="dxa"/>
            <w:tcBorders>
              <w:top w:val="nil"/>
              <w:left w:val="nil"/>
              <w:bottom w:val="single" w:sz="4" w:space="0" w:color="auto"/>
              <w:right w:val="nil"/>
            </w:tcBorders>
            <w:shd w:val="clear" w:color="auto" w:fill="auto"/>
            <w:noWrap/>
            <w:vAlign w:val="center"/>
            <w:hideMark/>
          </w:tcPr>
          <w:p w14:paraId="502B2730" w14:textId="7A18BA9B"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228B4E4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46.4</w:t>
            </w:r>
          </w:p>
        </w:tc>
        <w:tc>
          <w:tcPr>
            <w:tcW w:w="960" w:type="dxa"/>
            <w:tcBorders>
              <w:top w:val="nil"/>
              <w:left w:val="nil"/>
              <w:bottom w:val="single" w:sz="4" w:space="0" w:color="auto"/>
              <w:right w:val="nil"/>
            </w:tcBorders>
            <w:shd w:val="clear" w:color="auto" w:fill="auto"/>
            <w:noWrap/>
            <w:vAlign w:val="center"/>
            <w:hideMark/>
          </w:tcPr>
          <w:p w14:paraId="5545EA1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single" w:sz="4" w:space="0" w:color="auto"/>
              <w:right w:val="nil"/>
            </w:tcBorders>
            <w:shd w:val="clear" w:color="auto" w:fill="auto"/>
            <w:noWrap/>
            <w:vAlign w:val="center"/>
            <w:hideMark/>
          </w:tcPr>
          <w:p w14:paraId="7631F2A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22.3</w:t>
            </w:r>
          </w:p>
        </w:tc>
        <w:tc>
          <w:tcPr>
            <w:tcW w:w="680" w:type="dxa"/>
            <w:tcBorders>
              <w:top w:val="nil"/>
              <w:left w:val="nil"/>
              <w:bottom w:val="single" w:sz="4" w:space="0" w:color="auto"/>
              <w:right w:val="nil"/>
            </w:tcBorders>
            <w:shd w:val="clear" w:color="auto" w:fill="auto"/>
            <w:noWrap/>
            <w:vAlign w:val="center"/>
            <w:hideMark/>
          </w:tcPr>
          <w:p w14:paraId="753603D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77.9</w:t>
            </w:r>
          </w:p>
        </w:tc>
      </w:tr>
      <w:tr w:rsidR="00740CC6" w:rsidRPr="00740CC6" w14:paraId="4F051F52" w14:textId="77777777" w:rsidTr="00740CC6">
        <w:trPr>
          <w:trHeight w:val="20"/>
        </w:trPr>
        <w:tc>
          <w:tcPr>
            <w:tcW w:w="2430" w:type="dxa"/>
            <w:tcBorders>
              <w:top w:val="nil"/>
              <w:left w:val="nil"/>
              <w:bottom w:val="nil"/>
              <w:right w:val="nil"/>
            </w:tcBorders>
            <w:shd w:val="clear" w:color="auto" w:fill="auto"/>
            <w:vAlign w:val="center"/>
            <w:hideMark/>
          </w:tcPr>
          <w:p w14:paraId="7F2EFADE"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Indian River Lagoon</w:t>
            </w:r>
          </w:p>
        </w:tc>
        <w:tc>
          <w:tcPr>
            <w:tcW w:w="576" w:type="dxa"/>
            <w:tcBorders>
              <w:top w:val="nil"/>
              <w:left w:val="nil"/>
              <w:bottom w:val="nil"/>
              <w:right w:val="nil"/>
            </w:tcBorders>
            <w:shd w:val="clear" w:color="auto" w:fill="auto"/>
            <w:noWrap/>
            <w:vAlign w:val="bottom"/>
            <w:hideMark/>
          </w:tcPr>
          <w:p w14:paraId="485B167A"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697A1BA9"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0C841E54"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38C40A0"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7698183B"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43E69508"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7FF028A6"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3B5452DA"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2CFB5A6D"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41C8CA49"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1AD85621" w14:textId="77777777" w:rsidTr="00740CC6">
        <w:trPr>
          <w:trHeight w:val="20"/>
        </w:trPr>
        <w:tc>
          <w:tcPr>
            <w:tcW w:w="2430" w:type="dxa"/>
            <w:tcBorders>
              <w:top w:val="nil"/>
              <w:left w:val="nil"/>
              <w:bottom w:val="nil"/>
              <w:right w:val="nil"/>
            </w:tcBorders>
            <w:shd w:val="clear" w:color="auto" w:fill="auto"/>
            <w:vAlign w:val="center"/>
            <w:hideMark/>
          </w:tcPr>
          <w:p w14:paraId="128F6D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BR</w:t>
            </w:r>
          </w:p>
        </w:tc>
        <w:tc>
          <w:tcPr>
            <w:tcW w:w="576" w:type="dxa"/>
            <w:tcBorders>
              <w:top w:val="nil"/>
              <w:left w:val="nil"/>
              <w:bottom w:val="nil"/>
              <w:right w:val="nil"/>
            </w:tcBorders>
            <w:shd w:val="clear" w:color="auto" w:fill="auto"/>
            <w:noWrap/>
            <w:vAlign w:val="bottom"/>
            <w:hideMark/>
          </w:tcPr>
          <w:p w14:paraId="236C542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w:t>
            </w:r>
          </w:p>
        </w:tc>
        <w:tc>
          <w:tcPr>
            <w:tcW w:w="820" w:type="dxa"/>
            <w:tcBorders>
              <w:top w:val="nil"/>
              <w:left w:val="nil"/>
              <w:bottom w:val="nil"/>
              <w:right w:val="nil"/>
            </w:tcBorders>
            <w:shd w:val="clear" w:color="auto" w:fill="auto"/>
            <w:noWrap/>
            <w:vAlign w:val="center"/>
            <w:hideMark/>
          </w:tcPr>
          <w:p w14:paraId="0DE4761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1094279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EC01C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B10825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365AC5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E9119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20.7</w:t>
            </w:r>
          </w:p>
        </w:tc>
        <w:tc>
          <w:tcPr>
            <w:tcW w:w="960" w:type="dxa"/>
            <w:tcBorders>
              <w:top w:val="nil"/>
              <w:left w:val="nil"/>
              <w:bottom w:val="nil"/>
              <w:right w:val="nil"/>
            </w:tcBorders>
            <w:shd w:val="clear" w:color="auto" w:fill="auto"/>
            <w:noWrap/>
            <w:vAlign w:val="center"/>
            <w:hideMark/>
          </w:tcPr>
          <w:p w14:paraId="1F8AA2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36" w:type="dxa"/>
            <w:tcBorders>
              <w:top w:val="nil"/>
              <w:left w:val="nil"/>
              <w:bottom w:val="nil"/>
              <w:right w:val="nil"/>
            </w:tcBorders>
            <w:shd w:val="clear" w:color="auto" w:fill="auto"/>
            <w:noWrap/>
            <w:vAlign w:val="center"/>
            <w:hideMark/>
          </w:tcPr>
          <w:p w14:paraId="2497518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20.2</w:t>
            </w:r>
          </w:p>
        </w:tc>
        <w:tc>
          <w:tcPr>
            <w:tcW w:w="680" w:type="dxa"/>
            <w:tcBorders>
              <w:top w:val="nil"/>
              <w:left w:val="nil"/>
              <w:bottom w:val="nil"/>
              <w:right w:val="nil"/>
            </w:tcBorders>
            <w:shd w:val="clear" w:color="auto" w:fill="auto"/>
            <w:noWrap/>
            <w:vAlign w:val="center"/>
            <w:hideMark/>
          </w:tcPr>
          <w:p w14:paraId="5C1E8B7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21.3</w:t>
            </w:r>
          </w:p>
        </w:tc>
      </w:tr>
      <w:tr w:rsidR="00740CC6" w:rsidRPr="00740CC6" w14:paraId="6ED4E623" w14:textId="77777777" w:rsidTr="00740CC6">
        <w:trPr>
          <w:trHeight w:val="20"/>
        </w:trPr>
        <w:tc>
          <w:tcPr>
            <w:tcW w:w="2430" w:type="dxa"/>
            <w:tcBorders>
              <w:top w:val="nil"/>
              <w:left w:val="nil"/>
              <w:bottom w:val="nil"/>
              <w:right w:val="nil"/>
            </w:tcBorders>
            <w:shd w:val="clear" w:color="auto" w:fill="auto"/>
            <w:vAlign w:val="center"/>
            <w:hideMark/>
          </w:tcPr>
          <w:p w14:paraId="786CEEE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LCIRL</w:t>
            </w:r>
          </w:p>
        </w:tc>
        <w:tc>
          <w:tcPr>
            <w:tcW w:w="576" w:type="dxa"/>
            <w:tcBorders>
              <w:top w:val="nil"/>
              <w:left w:val="nil"/>
              <w:bottom w:val="nil"/>
              <w:right w:val="nil"/>
            </w:tcBorders>
            <w:shd w:val="clear" w:color="auto" w:fill="auto"/>
            <w:noWrap/>
            <w:vAlign w:val="bottom"/>
            <w:hideMark/>
          </w:tcPr>
          <w:p w14:paraId="0616EA1F"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14</w:t>
            </w:r>
          </w:p>
        </w:tc>
        <w:tc>
          <w:tcPr>
            <w:tcW w:w="820" w:type="dxa"/>
            <w:tcBorders>
              <w:top w:val="nil"/>
              <w:left w:val="nil"/>
              <w:bottom w:val="nil"/>
              <w:right w:val="nil"/>
            </w:tcBorders>
            <w:shd w:val="clear" w:color="auto" w:fill="auto"/>
            <w:noWrap/>
            <w:vAlign w:val="center"/>
            <w:hideMark/>
          </w:tcPr>
          <w:p w14:paraId="382049A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1.2</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9B673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7786053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0.9</w:t>
            </w:r>
          </w:p>
        </w:tc>
        <w:tc>
          <w:tcPr>
            <w:tcW w:w="656" w:type="dxa"/>
            <w:tcBorders>
              <w:top w:val="nil"/>
              <w:left w:val="nil"/>
              <w:bottom w:val="nil"/>
              <w:right w:val="nil"/>
            </w:tcBorders>
            <w:shd w:val="clear" w:color="auto" w:fill="auto"/>
            <w:noWrap/>
            <w:vAlign w:val="center"/>
            <w:hideMark/>
          </w:tcPr>
          <w:p w14:paraId="6B823B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E209DDD"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44552B6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13.6</w:t>
            </w:r>
          </w:p>
        </w:tc>
        <w:tc>
          <w:tcPr>
            <w:tcW w:w="960" w:type="dxa"/>
            <w:tcBorders>
              <w:top w:val="nil"/>
              <w:left w:val="nil"/>
              <w:bottom w:val="nil"/>
              <w:right w:val="nil"/>
            </w:tcBorders>
            <w:shd w:val="clear" w:color="auto" w:fill="auto"/>
            <w:noWrap/>
            <w:vAlign w:val="center"/>
            <w:hideMark/>
          </w:tcPr>
          <w:p w14:paraId="126E316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286B393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w:t>
            </w:r>
          </w:p>
        </w:tc>
        <w:tc>
          <w:tcPr>
            <w:tcW w:w="680" w:type="dxa"/>
            <w:tcBorders>
              <w:top w:val="nil"/>
              <w:left w:val="nil"/>
              <w:bottom w:val="nil"/>
              <w:right w:val="nil"/>
            </w:tcBorders>
            <w:shd w:val="clear" w:color="auto" w:fill="auto"/>
            <w:noWrap/>
            <w:vAlign w:val="center"/>
            <w:hideMark/>
          </w:tcPr>
          <w:p w14:paraId="347E5D7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24.7</w:t>
            </w:r>
          </w:p>
        </w:tc>
      </w:tr>
      <w:tr w:rsidR="00740CC6" w:rsidRPr="00740CC6" w14:paraId="7FE10B6D" w14:textId="77777777" w:rsidTr="00740CC6">
        <w:trPr>
          <w:trHeight w:val="20"/>
        </w:trPr>
        <w:tc>
          <w:tcPr>
            <w:tcW w:w="2430" w:type="dxa"/>
            <w:tcBorders>
              <w:top w:val="nil"/>
              <w:left w:val="nil"/>
              <w:bottom w:val="nil"/>
              <w:right w:val="nil"/>
            </w:tcBorders>
            <w:shd w:val="clear" w:color="auto" w:fill="auto"/>
            <w:vAlign w:val="center"/>
            <w:hideMark/>
          </w:tcPr>
          <w:p w14:paraId="788DBE3A"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LIRL</w:t>
            </w:r>
          </w:p>
        </w:tc>
        <w:tc>
          <w:tcPr>
            <w:tcW w:w="576" w:type="dxa"/>
            <w:tcBorders>
              <w:top w:val="nil"/>
              <w:left w:val="nil"/>
              <w:bottom w:val="nil"/>
              <w:right w:val="nil"/>
            </w:tcBorders>
            <w:shd w:val="clear" w:color="auto" w:fill="auto"/>
            <w:noWrap/>
            <w:vAlign w:val="bottom"/>
            <w:hideMark/>
          </w:tcPr>
          <w:p w14:paraId="70C7BE77"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3</w:t>
            </w:r>
          </w:p>
        </w:tc>
        <w:tc>
          <w:tcPr>
            <w:tcW w:w="820" w:type="dxa"/>
            <w:tcBorders>
              <w:top w:val="nil"/>
              <w:left w:val="nil"/>
              <w:bottom w:val="nil"/>
              <w:right w:val="nil"/>
            </w:tcBorders>
            <w:shd w:val="clear" w:color="auto" w:fill="auto"/>
            <w:noWrap/>
            <w:vAlign w:val="center"/>
            <w:hideMark/>
          </w:tcPr>
          <w:p w14:paraId="39E2BDC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4A96B64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12DBDD3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656" w:type="dxa"/>
            <w:tcBorders>
              <w:top w:val="nil"/>
              <w:left w:val="nil"/>
              <w:bottom w:val="nil"/>
              <w:right w:val="nil"/>
            </w:tcBorders>
            <w:shd w:val="clear" w:color="auto" w:fill="auto"/>
            <w:noWrap/>
            <w:vAlign w:val="center"/>
            <w:hideMark/>
          </w:tcPr>
          <w:p w14:paraId="17C1965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78B2476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A69F72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9.2</w:t>
            </w:r>
          </w:p>
        </w:tc>
        <w:tc>
          <w:tcPr>
            <w:tcW w:w="960" w:type="dxa"/>
            <w:tcBorders>
              <w:top w:val="nil"/>
              <w:left w:val="nil"/>
              <w:bottom w:val="nil"/>
              <w:right w:val="nil"/>
            </w:tcBorders>
            <w:shd w:val="clear" w:color="auto" w:fill="auto"/>
            <w:noWrap/>
            <w:vAlign w:val="center"/>
            <w:hideMark/>
          </w:tcPr>
          <w:p w14:paraId="7E3CABE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7.1</w:t>
            </w:r>
          </w:p>
        </w:tc>
        <w:tc>
          <w:tcPr>
            <w:tcW w:w="636" w:type="dxa"/>
            <w:tcBorders>
              <w:top w:val="nil"/>
              <w:left w:val="nil"/>
              <w:bottom w:val="nil"/>
              <w:right w:val="nil"/>
            </w:tcBorders>
            <w:shd w:val="clear" w:color="auto" w:fill="auto"/>
            <w:noWrap/>
            <w:vAlign w:val="center"/>
            <w:hideMark/>
          </w:tcPr>
          <w:p w14:paraId="789B90F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80" w:type="dxa"/>
            <w:tcBorders>
              <w:top w:val="nil"/>
              <w:left w:val="nil"/>
              <w:bottom w:val="nil"/>
              <w:right w:val="nil"/>
            </w:tcBorders>
            <w:shd w:val="clear" w:color="auto" w:fill="auto"/>
            <w:noWrap/>
            <w:vAlign w:val="center"/>
            <w:hideMark/>
          </w:tcPr>
          <w:p w14:paraId="03160C4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11.2</w:t>
            </w:r>
          </w:p>
        </w:tc>
      </w:tr>
      <w:tr w:rsidR="00740CC6" w:rsidRPr="00740CC6" w14:paraId="653FD324" w14:textId="77777777" w:rsidTr="00740CC6">
        <w:trPr>
          <w:trHeight w:val="20"/>
        </w:trPr>
        <w:tc>
          <w:tcPr>
            <w:tcW w:w="2430" w:type="dxa"/>
            <w:tcBorders>
              <w:top w:val="nil"/>
              <w:left w:val="nil"/>
              <w:bottom w:val="nil"/>
              <w:right w:val="nil"/>
            </w:tcBorders>
            <w:shd w:val="clear" w:color="auto" w:fill="auto"/>
            <w:vAlign w:val="center"/>
            <w:hideMark/>
          </w:tcPr>
          <w:p w14:paraId="7780516D"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LML</w:t>
            </w:r>
          </w:p>
        </w:tc>
        <w:tc>
          <w:tcPr>
            <w:tcW w:w="576" w:type="dxa"/>
            <w:tcBorders>
              <w:top w:val="nil"/>
              <w:left w:val="nil"/>
              <w:bottom w:val="nil"/>
              <w:right w:val="nil"/>
            </w:tcBorders>
            <w:shd w:val="clear" w:color="auto" w:fill="auto"/>
            <w:noWrap/>
            <w:vAlign w:val="bottom"/>
            <w:hideMark/>
          </w:tcPr>
          <w:p w14:paraId="10C0CB0C"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4</w:t>
            </w:r>
          </w:p>
        </w:tc>
        <w:tc>
          <w:tcPr>
            <w:tcW w:w="820" w:type="dxa"/>
            <w:tcBorders>
              <w:top w:val="nil"/>
              <w:left w:val="nil"/>
              <w:bottom w:val="nil"/>
              <w:right w:val="nil"/>
            </w:tcBorders>
            <w:shd w:val="clear" w:color="auto" w:fill="auto"/>
            <w:noWrap/>
            <w:vAlign w:val="center"/>
            <w:hideMark/>
          </w:tcPr>
          <w:p w14:paraId="4F3A35F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73638A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462911C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309CA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05C66FDF"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28BE722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22.1</w:t>
            </w:r>
          </w:p>
        </w:tc>
        <w:tc>
          <w:tcPr>
            <w:tcW w:w="960" w:type="dxa"/>
            <w:tcBorders>
              <w:top w:val="nil"/>
              <w:left w:val="nil"/>
              <w:bottom w:val="nil"/>
              <w:right w:val="nil"/>
            </w:tcBorders>
            <w:shd w:val="clear" w:color="auto" w:fill="auto"/>
            <w:noWrap/>
            <w:vAlign w:val="center"/>
            <w:hideMark/>
          </w:tcPr>
          <w:p w14:paraId="2D2E78E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6.9</w:t>
            </w:r>
          </w:p>
        </w:tc>
        <w:tc>
          <w:tcPr>
            <w:tcW w:w="636" w:type="dxa"/>
            <w:tcBorders>
              <w:top w:val="nil"/>
              <w:left w:val="nil"/>
              <w:bottom w:val="nil"/>
              <w:right w:val="nil"/>
            </w:tcBorders>
            <w:shd w:val="clear" w:color="auto" w:fill="auto"/>
            <w:noWrap/>
            <w:vAlign w:val="center"/>
            <w:hideMark/>
          </w:tcPr>
          <w:p w14:paraId="6AE1AA0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19.3</w:t>
            </w:r>
          </w:p>
        </w:tc>
        <w:tc>
          <w:tcPr>
            <w:tcW w:w="680" w:type="dxa"/>
            <w:tcBorders>
              <w:top w:val="nil"/>
              <w:left w:val="nil"/>
              <w:bottom w:val="nil"/>
              <w:right w:val="nil"/>
            </w:tcBorders>
            <w:shd w:val="clear" w:color="auto" w:fill="auto"/>
            <w:noWrap/>
            <w:vAlign w:val="center"/>
            <w:hideMark/>
          </w:tcPr>
          <w:p w14:paraId="6E44ECD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24.3</w:t>
            </w:r>
          </w:p>
        </w:tc>
      </w:tr>
      <w:tr w:rsidR="00740CC6" w:rsidRPr="00740CC6" w14:paraId="29E409DB" w14:textId="77777777" w:rsidTr="00740CC6">
        <w:trPr>
          <w:trHeight w:val="20"/>
        </w:trPr>
        <w:tc>
          <w:tcPr>
            <w:tcW w:w="2430" w:type="dxa"/>
            <w:tcBorders>
              <w:top w:val="nil"/>
              <w:left w:val="nil"/>
              <w:bottom w:val="nil"/>
              <w:right w:val="nil"/>
            </w:tcBorders>
            <w:shd w:val="clear" w:color="auto" w:fill="auto"/>
            <w:vAlign w:val="center"/>
            <w:hideMark/>
          </w:tcPr>
          <w:p w14:paraId="5C940BD4"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UCIRL</w:t>
            </w:r>
          </w:p>
        </w:tc>
        <w:tc>
          <w:tcPr>
            <w:tcW w:w="576" w:type="dxa"/>
            <w:tcBorders>
              <w:top w:val="nil"/>
              <w:left w:val="nil"/>
              <w:bottom w:val="nil"/>
              <w:right w:val="nil"/>
            </w:tcBorders>
            <w:shd w:val="clear" w:color="auto" w:fill="auto"/>
            <w:noWrap/>
            <w:vAlign w:val="bottom"/>
            <w:hideMark/>
          </w:tcPr>
          <w:p w14:paraId="3696B89B"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17</w:t>
            </w:r>
          </w:p>
        </w:tc>
        <w:tc>
          <w:tcPr>
            <w:tcW w:w="820" w:type="dxa"/>
            <w:tcBorders>
              <w:top w:val="nil"/>
              <w:left w:val="nil"/>
              <w:bottom w:val="nil"/>
              <w:right w:val="nil"/>
            </w:tcBorders>
            <w:shd w:val="clear" w:color="auto" w:fill="auto"/>
            <w:noWrap/>
            <w:vAlign w:val="center"/>
            <w:hideMark/>
          </w:tcPr>
          <w:p w14:paraId="4F34DE0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3A37D7C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nil"/>
              <w:right w:val="nil"/>
            </w:tcBorders>
            <w:shd w:val="clear" w:color="auto" w:fill="auto"/>
            <w:noWrap/>
            <w:vAlign w:val="center"/>
            <w:hideMark/>
          </w:tcPr>
          <w:p w14:paraId="0B5E414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39FAA2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5F2E3A59"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B8159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20.0</w:t>
            </w:r>
          </w:p>
        </w:tc>
        <w:tc>
          <w:tcPr>
            <w:tcW w:w="960" w:type="dxa"/>
            <w:tcBorders>
              <w:top w:val="nil"/>
              <w:left w:val="nil"/>
              <w:bottom w:val="nil"/>
              <w:right w:val="nil"/>
            </w:tcBorders>
            <w:shd w:val="clear" w:color="auto" w:fill="auto"/>
            <w:noWrap/>
            <w:vAlign w:val="center"/>
            <w:hideMark/>
          </w:tcPr>
          <w:p w14:paraId="7C5DDAE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6.4</w:t>
            </w:r>
          </w:p>
        </w:tc>
        <w:tc>
          <w:tcPr>
            <w:tcW w:w="636" w:type="dxa"/>
            <w:tcBorders>
              <w:top w:val="nil"/>
              <w:left w:val="nil"/>
              <w:bottom w:val="nil"/>
              <w:right w:val="nil"/>
            </w:tcBorders>
            <w:shd w:val="clear" w:color="auto" w:fill="auto"/>
            <w:noWrap/>
            <w:vAlign w:val="center"/>
            <w:hideMark/>
          </w:tcPr>
          <w:p w14:paraId="37A448F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7.5</w:t>
            </w:r>
          </w:p>
        </w:tc>
        <w:tc>
          <w:tcPr>
            <w:tcW w:w="680" w:type="dxa"/>
            <w:tcBorders>
              <w:top w:val="nil"/>
              <w:left w:val="nil"/>
              <w:bottom w:val="nil"/>
              <w:right w:val="nil"/>
            </w:tcBorders>
            <w:shd w:val="clear" w:color="auto" w:fill="auto"/>
            <w:noWrap/>
            <w:vAlign w:val="center"/>
            <w:hideMark/>
          </w:tcPr>
          <w:p w14:paraId="3490965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30.7</w:t>
            </w:r>
          </w:p>
        </w:tc>
      </w:tr>
      <w:tr w:rsidR="00740CC6" w:rsidRPr="00740CC6" w14:paraId="7EE35106" w14:textId="77777777" w:rsidTr="00740CC6">
        <w:trPr>
          <w:trHeight w:val="20"/>
        </w:trPr>
        <w:tc>
          <w:tcPr>
            <w:tcW w:w="2430" w:type="dxa"/>
            <w:tcBorders>
              <w:top w:val="nil"/>
              <w:left w:val="nil"/>
              <w:bottom w:val="nil"/>
              <w:right w:val="nil"/>
            </w:tcBorders>
            <w:shd w:val="clear" w:color="auto" w:fill="auto"/>
            <w:vAlign w:val="center"/>
            <w:hideMark/>
          </w:tcPr>
          <w:p w14:paraId="2C5ADB45"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UIRL</w:t>
            </w:r>
          </w:p>
        </w:tc>
        <w:tc>
          <w:tcPr>
            <w:tcW w:w="576" w:type="dxa"/>
            <w:tcBorders>
              <w:top w:val="nil"/>
              <w:left w:val="nil"/>
              <w:bottom w:val="nil"/>
              <w:right w:val="nil"/>
            </w:tcBorders>
            <w:shd w:val="clear" w:color="auto" w:fill="auto"/>
            <w:noWrap/>
            <w:vAlign w:val="bottom"/>
            <w:hideMark/>
          </w:tcPr>
          <w:p w14:paraId="349AAF33"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1</w:t>
            </w:r>
          </w:p>
        </w:tc>
        <w:tc>
          <w:tcPr>
            <w:tcW w:w="820" w:type="dxa"/>
            <w:tcBorders>
              <w:top w:val="nil"/>
              <w:left w:val="nil"/>
              <w:bottom w:val="nil"/>
              <w:right w:val="nil"/>
            </w:tcBorders>
            <w:shd w:val="clear" w:color="auto" w:fill="auto"/>
            <w:noWrap/>
            <w:vAlign w:val="center"/>
            <w:hideMark/>
          </w:tcPr>
          <w:p w14:paraId="2D3FF5C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nil"/>
              <w:right w:val="nil"/>
            </w:tcBorders>
            <w:shd w:val="clear" w:color="auto" w:fill="auto"/>
            <w:noWrap/>
            <w:vAlign w:val="center"/>
            <w:hideMark/>
          </w:tcPr>
          <w:p w14:paraId="09C5446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0.4</w:t>
            </w:r>
          </w:p>
        </w:tc>
        <w:tc>
          <w:tcPr>
            <w:tcW w:w="617" w:type="dxa"/>
            <w:tcBorders>
              <w:top w:val="nil"/>
              <w:left w:val="nil"/>
              <w:bottom w:val="nil"/>
              <w:right w:val="nil"/>
            </w:tcBorders>
            <w:shd w:val="clear" w:color="auto" w:fill="auto"/>
            <w:noWrap/>
            <w:vAlign w:val="center"/>
            <w:hideMark/>
          </w:tcPr>
          <w:p w14:paraId="6FDE5DE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656" w:type="dxa"/>
            <w:tcBorders>
              <w:top w:val="nil"/>
              <w:left w:val="nil"/>
              <w:bottom w:val="nil"/>
              <w:right w:val="nil"/>
            </w:tcBorders>
            <w:shd w:val="clear" w:color="auto" w:fill="auto"/>
            <w:noWrap/>
            <w:vAlign w:val="center"/>
            <w:hideMark/>
          </w:tcPr>
          <w:p w14:paraId="40C5B7D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nil"/>
              <w:right w:val="nil"/>
            </w:tcBorders>
            <w:shd w:val="clear" w:color="auto" w:fill="auto"/>
            <w:noWrap/>
            <w:vAlign w:val="center"/>
            <w:hideMark/>
          </w:tcPr>
          <w:p w14:paraId="7C29B6A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6750E375"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960" w:type="dxa"/>
            <w:tcBorders>
              <w:top w:val="nil"/>
              <w:left w:val="nil"/>
              <w:bottom w:val="nil"/>
              <w:right w:val="nil"/>
            </w:tcBorders>
            <w:shd w:val="clear" w:color="auto" w:fill="auto"/>
            <w:noWrap/>
            <w:vAlign w:val="center"/>
            <w:hideMark/>
          </w:tcPr>
          <w:p w14:paraId="2532E1B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8.6</w:t>
            </w:r>
          </w:p>
        </w:tc>
        <w:tc>
          <w:tcPr>
            <w:tcW w:w="636" w:type="dxa"/>
            <w:tcBorders>
              <w:top w:val="nil"/>
              <w:left w:val="nil"/>
              <w:bottom w:val="nil"/>
              <w:right w:val="nil"/>
            </w:tcBorders>
            <w:shd w:val="clear" w:color="auto" w:fill="auto"/>
            <w:noWrap/>
            <w:vAlign w:val="center"/>
            <w:hideMark/>
          </w:tcPr>
          <w:p w14:paraId="2C0AC828"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c>
          <w:tcPr>
            <w:tcW w:w="680" w:type="dxa"/>
            <w:tcBorders>
              <w:top w:val="nil"/>
              <w:left w:val="nil"/>
              <w:bottom w:val="nil"/>
              <w:right w:val="nil"/>
            </w:tcBorders>
            <w:shd w:val="clear" w:color="auto" w:fill="auto"/>
            <w:noWrap/>
            <w:vAlign w:val="center"/>
            <w:hideMark/>
          </w:tcPr>
          <w:p w14:paraId="34AD7EB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24.1</w:t>
            </w:r>
          </w:p>
        </w:tc>
      </w:tr>
      <w:tr w:rsidR="00740CC6" w:rsidRPr="00740CC6" w14:paraId="1CA8C887" w14:textId="77777777" w:rsidTr="00740CC6">
        <w:trPr>
          <w:trHeight w:val="20"/>
        </w:trPr>
        <w:tc>
          <w:tcPr>
            <w:tcW w:w="2430" w:type="dxa"/>
            <w:tcBorders>
              <w:top w:val="nil"/>
              <w:left w:val="nil"/>
              <w:bottom w:val="single" w:sz="4" w:space="0" w:color="auto"/>
              <w:right w:val="nil"/>
            </w:tcBorders>
            <w:shd w:val="clear" w:color="auto" w:fill="auto"/>
            <w:vAlign w:val="center"/>
            <w:hideMark/>
          </w:tcPr>
          <w:p w14:paraId="71A860DE"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UML</w:t>
            </w:r>
          </w:p>
        </w:tc>
        <w:tc>
          <w:tcPr>
            <w:tcW w:w="576" w:type="dxa"/>
            <w:tcBorders>
              <w:top w:val="nil"/>
              <w:left w:val="nil"/>
              <w:bottom w:val="single" w:sz="4" w:space="0" w:color="auto"/>
              <w:right w:val="nil"/>
            </w:tcBorders>
            <w:shd w:val="clear" w:color="auto" w:fill="auto"/>
            <w:noWrap/>
            <w:vAlign w:val="bottom"/>
            <w:hideMark/>
          </w:tcPr>
          <w:p w14:paraId="63991111"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6</w:t>
            </w:r>
          </w:p>
        </w:tc>
        <w:tc>
          <w:tcPr>
            <w:tcW w:w="820" w:type="dxa"/>
            <w:tcBorders>
              <w:top w:val="nil"/>
              <w:left w:val="nil"/>
              <w:bottom w:val="single" w:sz="4" w:space="0" w:color="auto"/>
              <w:right w:val="nil"/>
            </w:tcBorders>
            <w:shd w:val="clear" w:color="auto" w:fill="auto"/>
            <w:noWrap/>
            <w:vAlign w:val="center"/>
            <w:hideMark/>
          </w:tcPr>
          <w:p w14:paraId="0230B3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c</w:t>
            </w:r>
          </w:p>
        </w:tc>
        <w:tc>
          <w:tcPr>
            <w:tcW w:w="944" w:type="dxa"/>
            <w:tcBorders>
              <w:top w:val="nil"/>
              <w:left w:val="nil"/>
              <w:bottom w:val="single" w:sz="4" w:space="0" w:color="auto"/>
              <w:right w:val="nil"/>
            </w:tcBorders>
            <w:shd w:val="clear" w:color="auto" w:fill="auto"/>
            <w:noWrap/>
            <w:vAlign w:val="center"/>
            <w:hideMark/>
          </w:tcPr>
          <w:p w14:paraId="21531AC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0.3</w:t>
            </w:r>
          </w:p>
        </w:tc>
        <w:tc>
          <w:tcPr>
            <w:tcW w:w="617" w:type="dxa"/>
            <w:tcBorders>
              <w:top w:val="nil"/>
              <w:left w:val="nil"/>
              <w:bottom w:val="single" w:sz="4" w:space="0" w:color="auto"/>
              <w:right w:val="nil"/>
            </w:tcBorders>
            <w:shd w:val="clear" w:color="auto" w:fill="auto"/>
            <w:noWrap/>
            <w:vAlign w:val="center"/>
            <w:hideMark/>
          </w:tcPr>
          <w:p w14:paraId="0C36F83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single" w:sz="4" w:space="0" w:color="auto"/>
              <w:right w:val="nil"/>
            </w:tcBorders>
            <w:shd w:val="clear" w:color="auto" w:fill="auto"/>
            <w:noWrap/>
            <w:vAlign w:val="center"/>
            <w:hideMark/>
          </w:tcPr>
          <w:p w14:paraId="33DD687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p>
        </w:tc>
        <w:tc>
          <w:tcPr>
            <w:tcW w:w="278" w:type="dxa"/>
            <w:tcBorders>
              <w:top w:val="nil"/>
              <w:left w:val="nil"/>
              <w:bottom w:val="single" w:sz="4" w:space="0" w:color="auto"/>
              <w:right w:val="nil"/>
            </w:tcBorders>
            <w:shd w:val="clear" w:color="auto" w:fill="auto"/>
            <w:noWrap/>
            <w:vAlign w:val="center"/>
            <w:hideMark/>
          </w:tcPr>
          <w:p w14:paraId="4FFD7B31" w14:textId="21BBC5D8"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single" w:sz="4" w:space="0" w:color="auto"/>
              <w:right w:val="nil"/>
            </w:tcBorders>
            <w:shd w:val="clear" w:color="auto" w:fill="auto"/>
            <w:noWrap/>
            <w:vAlign w:val="center"/>
            <w:hideMark/>
          </w:tcPr>
          <w:p w14:paraId="4A6BD819"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24.0</w:t>
            </w:r>
          </w:p>
        </w:tc>
        <w:tc>
          <w:tcPr>
            <w:tcW w:w="960" w:type="dxa"/>
            <w:tcBorders>
              <w:top w:val="nil"/>
              <w:left w:val="nil"/>
              <w:bottom w:val="single" w:sz="4" w:space="0" w:color="auto"/>
              <w:right w:val="nil"/>
            </w:tcBorders>
            <w:shd w:val="clear" w:color="auto" w:fill="auto"/>
            <w:noWrap/>
            <w:vAlign w:val="center"/>
            <w:hideMark/>
          </w:tcPr>
          <w:p w14:paraId="264E13F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6.7</w:t>
            </w:r>
          </w:p>
        </w:tc>
        <w:tc>
          <w:tcPr>
            <w:tcW w:w="636" w:type="dxa"/>
            <w:tcBorders>
              <w:top w:val="nil"/>
              <w:left w:val="nil"/>
              <w:bottom w:val="single" w:sz="4" w:space="0" w:color="auto"/>
              <w:right w:val="nil"/>
            </w:tcBorders>
            <w:shd w:val="clear" w:color="auto" w:fill="auto"/>
            <w:noWrap/>
            <w:vAlign w:val="center"/>
            <w:hideMark/>
          </w:tcPr>
          <w:p w14:paraId="1C61DA1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15.2</w:t>
            </w:r>
          </w:p>
        </w:tc>
        <w:tc>
          <w:tcPr>
            <w:tcW w:w="680" w:type="dxa"/>
            <w:tcBorders>
              <w:top w:val="nil"/>
              <w:left w:val="nil"/>
              <w:bottom w:val="single" w:sz="4" w:space="0" w:color="auto"/>
              <w:right w:val="nil"/>
            </w:tcBorders>
            <w:shd w:val="clear" w:color="auto" w:fill="auto"/>
            <w:noWrap/>
            <w:vAlign w:val="center"/>
            <w:hideMark/>
          </w:tcPr>
          <w:p w14:paraId="70F907A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30.9</w:t>
            </w:r>
          </w:p>
        </w:tc>
      </w:tr>
      <w:tr w:rsidR="00740CC6" w:rsidRPr="00740CC6" w14:paraId="3873ACA2" w14:textId="77777777" w:rsidTr="00740CC6">
        <w:trPr>
          <w:trHeight w:val="20"/>
        </w:trPr>
        <w:tc>
          <w:tcPr>
            <w:tcW w:w="2430" w:type="dxa"/>
            <w:tcBorders>
              <w:top w:val="nil"/>
              <w:left w:val="nil"/>
              <w:bottom w:val="nil"/>
              <w:right w:val="nil"/>
            </w:tcBorders>
            <w:shd w:val="clear" w:color="auto" w:fill="auto"/>
            <w:vAlign w:val="center"/>
            <w:hideMark/>
          </w:tcPr>
          <w:p w14:paraId="12219194" w14:textId="77777777" w:rsidR="00740CC6" w:rsidRPr="00740CC6" w:rsidRDefault="00740CC6" w:rsidP="00740CC6">
            <w:pPr>
              <w:spacing w:before="0" w:after="0"/>
              <w:rPr>
                <w:rFonts w:ascii="Times New Roman" w:eastAsia="Times New Roman" w:hAnsi="Times New Roman"/>
                <w:b/>
                <w:bCs/>
                <w:color w:val="000000"/>
              </w:rPr>
            </w:pPr>
            <w:r w:rsidRPr="00740CC6">
              <w:rPr>
                <w:rFonts w:ascii="Times New Roman" w:eastAsia="Times New Roman" w:hAnsi="Times New Roman"/>
                <w:b/>
                <w:bCs/>
                <w:color w:val="000000"/>
              </w:rPr>
              <w:t>Tampa Bay</w:t>
            </w:r>
          </w:p>
        </w:tc>
        <w:tc>
          <w:tcPr>
            <w:tcW w:w="576" w:type="dxa"/>
            <w:tcBorders>
              <w:top w:val="nil"/>
              <w:left w:val="nil"/>
              <w:bottom w:val="nil"/>
              <w:right w:val="nil"/>
            </w:tcBorders>
            <w:shd w:val="clear" w:color="auto" w:fill="auto"/>
            <w:noWrap/>
            <w:vAlign w:val="bottom"/>
            <w:hideMark/>
          </w:tcPr>
          <w:p w14:paraId="2CDA8686" w14:textId="77777777" w:rsidR="00740CC6" w:rsidRPr="00740CC6" w:rsidRDefault="00740CC6" w:rsidP="00740CC6">
            <w:pPr>
              <w:spacing w:before="0" w:after="0"/>
              <w:rPr>
                <w:rFonts w:ascii="Times New Roman" w:eastAsia="Times New Roman" w:hAnsi="Times New Roman"/>
                <w:b/>
                <w:bCs/>
                <w:color w:val="000000"/>
              </w:rPr>
            </w:pPr>
          </w:p>
        </w:tc>
        <w:tc>
          <w:tcPr>
            <w:tcW w:w="820" w:type="dxa"/>
            <w:tcBorders>
              <w:top w:val="nil"/>
              <w:left w:val="nil"/>
              <w:bottom w:val="nil"/>
              <w:right w:val="nil"/>
            </w:tcBorders>
            <w:shd w:val="clear" w:color="auto" w:fill="auto"/>
            <w:noWrap/>
            <w:vAlign w:val="center"/>
            <w:hideMark/>
          </w:tcPr>
          <w:p w14:paraId="56679F84" w14:textId="77777777" w:rsidR="00740CC6" w:rsidRPr="00740CC6" w:rsidRDefault="00740CC6" w:rsidP="00740CC6">
            <w:pPr>
              <w:spacing w:before="0" w:after="0"/>
              <w:jc w:val="center"/>
              <w:rPr>
                <w:rFonts w:ascii="Times New Roman" w:eastAsia="Times New Roman" w:hAnsi="Times New Roman"/>
                <w:sz w:val="20"/>
                <w:szCs w:val="20"/>
              </w:rPr>
            </w:pPr>
          </w:p>
        </w:tc>
        <w:tc>
          <w:tcPr>
            <w:tcW w:w="944" w:type="dxa"/>
            <w:tcBorders>
              <w:top w:val="nil"/>
              <w:left w:val="nil"/>
              <w:bottom w:val="nil"/>
              <w:right w:val="nil"/>
            </w:tcBorders>
            <w:shd w:val="clear" w:color="auto" w:fill="auto"/>
            <w:noWrap/>
            <w:vAlign w:val="center"/>
            <w:hideMark/>
          </w:tcPr>
          <w:p w14:paraId="605F66D0" w14:textId="77777777" w:rsidR="00740CC6" w:rsidRPr="00740CC6" w:rsidRDefault="00740CC6" w:rsidP="00740CC6">
            <w:pPr>
              <w:spacing w:before="0" w:after="0"/>
              <w:jc w:val="center"/>
              <w:rPr>
                <w:rFonts w:ascii="Times New Roman" w:eastAsia="Times New Roman" w:hAnsi="Times New Roman"/>
                <w:sz w:val="20"/>
                <w:szCs w:val="20"/>
              </w:rPr>
            </w:pPr>
          </w:p>
        </w:tc>
        <w:tc>
          <w:tcPr>
            <w:tcW w:w="617" w:type="dxa"/>
            <w:tcBorders>
              <w:top w:val="nil"/>
              <w:left w:val="nil"/>
              <w:bottom w:val="nil"/>
              <w:right w:val="nil"/>
            </w:tcBorders>
            <w:shd w:val="clear" w:color="auto" w:fill="auto"/>
            <w:noWrap/>
            <w:vAlign w:val="center"/>
            <w:hideMark/>
          </w:tcPr>
          <w:p w14:paraId="46F82DED" w14:textId="77777777" w:rsidR="00740CC6" w:rsidRPr="00740CC6" w:rsidRDefault="00740CC6" w:rsidP="00740CC6">
            <w:pPr>
              <w:spacing w:before="0" w:after="0"/>
              <w:jc w:val="center"/>
              <w:rPr>
                <w:rFonts w:ascii="Times New Roman" w:eastAsia="Times New Roman" w:hAnsi="Times New Roman"/>
                <w:sz w:val="20"/>
                <w:szCs w:val="20"/>
              </w:rPr>
            </w:pPr>
          </w:p>
        </w:tc>
        <w:tc>
          <w:tcPr>
            <w:tcW w:w="656" w:type="dxa"/>
            <w:tcBorders>
              <w:top w:val="nil"/>
              <w:left w:val="nil"/>
              <w:bottom w:val="nil"/>
              <w:right w:val="nil"/>
            </w:tcBorders>
            <w:shd w:val="clear" w:color="auto" w:fill="auto"/>
            <w:noWrap/>
            <w:vAlign w:val="center"/>
            <w:hideMark/>
          </w:tcPr>
          <w:p w14:paraId="3A06BA4F" w14:textId="77777777" w:rsidR="00740CC6" w:rsidRPr="00740CC6" w:rsidRDefault="00740CC6" w:rsidP="00740CC6">
            <w:pPr>
              <w:spacing w:before="0" w:after="0"/>
              <w:jc w:val="center"/>
              <w:rPr>
                <w:rFonts w:ascii="Times New Roman" w:eastAsia="Times New Roman" w:hAnsi="Times New Roman"/>
                <w:sz w:val="20"/>
                <w:szCs w:val="20"/>
              </w:rPr>
            </w:pPr>
          </w:p>
        </w:tc>
        <w:tc>
          <w:tcPr>
            <w:tcW w:w="278" w:type="dxa"/>
            <w:tcBorders>
              <w:top w:val="nil"/>
              <w:left w:val="nil"/>
              <w:bottom w:val="nil"/>
              <w:right w:val="nil"/>
            </w:tcBorders>
            <w:shd w:val="clear" w:color="auto" w:fill="auto"/>
            <w:noWrap/>
            <w:vAlign w:val="center"/>
            <w:hideMark/>
          </w:tcPr>
          <w:p w14:paraId="2F26410B" w14:textId="77777777" w:rsidR="00740CC6" w:rsidRPr="00740CC6" w:rsidRDefault="00740CC6" w:rsidP="00740CC6">
            <w:pPr>
              <w:spacing w:before="0" w:after="0"/>
              <w:jc w:val="center"/>
              <w:rPr>
                <w:rFonts w:ascii="Times New Roman" w:eastAsia="Times New Roman" w:hAnsi="Times New Roman"/>
                <w:sz w:val="20"/>
                <w:szCs w:val="20"/>
              </w:rPr>
            </w:pPr>
          </w:p>
        </w:tc>
        <w:tc>
          <w:tcPr>
            <w:tcW w:w="763" w:type="dxa"/>
            <w:tcBorders>
              <w:top w:val="nil"/>
              <w:left w:val="nil"/>
              <w:bottom w:val="nil"/>
              <w:right w:val="nil"/>
            </w:tcBorders>
            <w:shd w:val="clear" w:color="auto" w:fill="auto"/>
            <w:noWrap/>
            <w:vAlign w:val="center"/>
            <w:hideMark/>
          </w:tcPr>
          <w:p w14:paraId="6999FC64" w14:textId="77777777" w:rsidR="00740CC6" w:rsidRPr="00740CC6" w:rsidRDefault="00740CC6" w:rsidP="00740CC6">
            <w:pPr>
              <w:spacing w:before="0" w:after="0"/>
              <w:jc w:val="center"/>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center"/>
            <w:hideMark/>
          </w:tcPr>
          <w:p w14:paraId="53746769" w14:textId="77777777" w:rsidR="00740CC6" w:rsidRPr="00740CC6" w:rsidRDefault="00740CC6" w:rsidP="00740CC6">
            <w:pPr>
              <w:spacing w:before="0" w:after="0"/>
              <w:jc w:val="center"/>
              <w:rPr>
                <w:rFonts w:ascii="Times New Roman" w:eastAsia="Times New Roman" w:hAnsi="Times New Roman"/>
                <w:sz w:val="20"/>
                <w:szCs w:val="20"/>
              </w:rPr>
            </w:pPr>
          </w:p>
        </w:tc>
        <w:tc>
          <w:tcPr>
            <w:tcW w:w="636" w:type="dxa"/>
            <w:tcBorders>
              <w:top w:val="nil"/>
              <w:left w:val="nil"/>
              <w:bottom w:val="nil"/>
              <w:right w:val="nil"/>
            </w:tcBorders>
            <w:shd w:val="clear" w:color="auto" w:fill="auto"/>
            <w:noWrap/>
            <w:vAlign w:val="center"/>
            <w:hideMark/>
          </w:tcPr>
          <w:p w14:paraId="33B0143E" w14:textId="77777777" w:rsidR="00740CC6" w:rsidRPr="00740CC6" w:rsidRDefault="00740CC6" w:rsidP="00740CC6">
            <w:pPr>
              <w:spacing w:before="0" w:after="0"/>
              <w:jc w:val="center"/>
              <w:rPr>
                <w:rFonts w:ascii="Times New Roman" w:eastAsia="Times New Roman" w:hAnsi="Times New Roman"/>
                <w:sz w:val="20"/>
                <w:szCs w:val="20"/>
              </w:rPr>
            </w:pPr>
          </w:p>
        </w:tc>
        <w:tc>
          <w:tcPr>
            <w:tcW w:w="680" w:type="dxa"/>
            <w:tcBorders>
              <w:top w:val="nil"/>
              <w:left w:val="nil"/>
              <w:bottom w:val="nil"/>
              <w:right w:val="nil"/>
            </w:tcBorders>
            <w:shd w:val="clear" w:color="auto" w:fill="auto"/>
            <w:noWrap/>
            <w:vAlign w:val="center"/>
            <w:hideMark/>
          </w:tcPr>
          <w:p w14:paraId="050553FC" w14:textId="77777777" w:rsidR="00740CC6" w:rsidRPr="00740CC6" w:rsidRDefault="00740CC6" w:rsidP="00740CC6">
            <w:pPr>
              <w:spacing w:before="0" w:after="0"/>
              <w:jc w:val="center"/>
              <w:rPr>
                <w:rFonts w:ascii="Times New Roman" w:eastAsia="Times New Roman" w:hAnsi="Times New Roman"/>
                <w:sz w:val="20"/>
                <w:szCs w:val="20"/>
              </w:rPr>
            </w:pPr>
          </w:p>
        </w:tc>
      </w:tr>
      <w:tr w:rsidR="00740CC6" w:rsidRPr="00740CC6" w14:paraId="05F1B791" w14:textId="77777777" w:rsidTr="00740CC6">
        <w:trPr>
          <w:trHeight w:val="20"/>
        </w:trPr>
        <w:tc>
          <w:tcPr>
            <w:tcW w:w="2430" w:type="dxa"/>
            <w:tcBorders>
              <w:top w:val="nil"/>
              <w:left w:val="nil"/>
              <w:bottom w:val="nil"/>
              <w:right w:val="nil"/>
            </w:tcBorders>
            <w:shd w:val="clear" w:color="auto" w:fill="auto"/>
            <w:vAlign w:val="center"/>
            <w:hideMark/>
          </w:tcPr>
          <w:p w14:paraId="48B2A4A2"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HB</w:t>
            </w:r>
          </w:p>
        </w:tc>
        <w:tc>
          <w:tcPr>
            <w:tcW w:w="576" w:type="dxa"/>
            <w:tcBorders>
              <w:top w:val="nil"/>
              <w:left w:val="nil"/>
              <w:bottom w:val="nil"/>
              <w:right w:val="nil"/>
            </w:tcBorders>
            <w:shd w:val="clear" w:color="auto" w:fill="auto"/>
            <w:noWrap/>
            <w:vAlign w:val="bottom"/>
            <w:hideMark/>
          </w:tcPr>
          <w:p w14:paraId="0862B645"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22</w:t>
            </w:r>
          </w:p>
        </w:tc>
        <w:tc>
          <w:tcPr>
            <w:tcW w:w="820" w:type="dxa"/>
            <w:tcBorders>
              <w:top w:val="nil"/>
              <w:left w:val="nil"/>
              <w:bottom w:val="nil"/>
              <w:right w:val="nil"/>
            </w:tcBorders>
            <w:shd w:val="clear" w:color="auto" w:fill="auto"/>
            <w:noWrap/>
            <w:vAlign w:val="center"/>
            <w:hideMark/>
          </w:tcPr>
          <w:p w14:paraId="4DF7194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1.0</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1B90C8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0.2</w:t>
            </w:r>
          </w:p>
        </w:tc>
        <w:tc>
          <w:tcPr>
            <w:tcW w:w="617" w:type="dxa"/>
            <w:tcBorders>
              <w:top w:val="nil"/>
              <w:left w:val="nil"/>
              <w:bottom w:val="nil"/>
              <w:right w:val="nil"/>
            </w:tcBorders>
            <w:shd w:val="clear" w:color="auto" w:fill="auto"/>
            <w:noWrap/>
            <w:vAlign w:val="center"/>
            <w:hideMark/>
          </w:tcPr>
          <w:p w14:paraId="1C6A9F5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0.6</w:t>
            </w:r>
          </w:p>
        </w:tc>
        <w:tc>
          <w:tcPr>
            <w:tcW w:w="656" w:type="dxa"/>
            <w:tcBorders>
              <w:top w:val="nil"/>
              <w:left w:val="nil"/>
              <w:bottom w:val="nil"/>
              <w:right w:val="nil"/>
            </w:tcBorders>
            <w:shd w:val="clear" w:color="auto" w:fill="auto"/>
            <w:noWrap/>
            <w:vAlign w:val="center"/>
            <w:hideMark/>
          </w:tcPr>
          <w:p w14:paraId="416EB4F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p>
        </w:tc>
        <w:tc>
          <w:tcPr>
            <w:tcW w:w="278" w:type="dxa"/>
            <w:tcBorders>
              <w:top w:val="nil"/>
              <w:left w:val="nil"/>
              <w:bottom w:val="nil"/>
              <w:right w:val="nil"/>
            </w:tcBorders>
            <w:shd w:val="clear" w:color="auto" w:fill="auto"/>
            <w:noWrap/>
            <w:vAlign w:val="center"/>
            <w:hideMark/>
          </w:tcPr>
          <w:p w14:paraId="4F20B5E7"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4EF40C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41.1</w:t>
            </w:r>
          </w:p>
        </w:tc>
        <w:tc>
          <w:tcPr>
            <w:tcW w:w="960" w:type="dxa"/>
            <w:tcBorders>
              <w:top w:val="nil"/>
              <w:left w:val="nil"/>
              <w:bottom w:val="nil"/>
              <w:right w:val="nil"/>
            </w:tcBorders>
            <w:shd w:val="clear" w:color="auto" w:fill="auto"/>
            <w:noWrap/>
            <w:vAlign w:val="center"/>
            <w:hideMark/>
          </w:tcPr>
          <w:p w14:paraId="5994CE4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6.0</w:t>
            </w:r>
          </w:p>
        </w:tc>
        <w:tc>
          <w:tcPr>
            <w:tcW w:w="636" w:type="dxa"/>
            <w:tcBorders>
              <w:top w:val="nil"/>
              <w:left w:val="nil"/>
              <w:bottom w:val="nil"/>
              <w:right w:val="nil"/>
            </w:tcBorders>
            <w:shd w:val="clear" w:color="auto" w:fill="auto"/>
            <w:noWrap/>
            <w:vAlign w:val="center"/>
            <w:hideMark/>
          </w:tcPr>
          <w:p w14:paraId="3CBB997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17.7</w:t>
            </w:r>
          </w:p>
        </w:tc>
        <w:tc>
          <w:tcPr>
            <w:tcW w:w="680" w:type="dxa"/>
            <w:tcBorders>
              <w:top w:val="nil"/>
              <w:left w:val="nil"/>
              <w:bottom w:val="nil"/>
              <w:right w:val="nil"/>
            </w:tcBorders>
            <w:shd w:val="clear" w:color="auto" w:fill="auto"/>
            <w:noWrap/>
            <w:vAlign w:val="center"/>
            <w:hideMark/>
          </w:tcPr>
          <w:p w14:paraId="03FC6D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50.8</w:t>
            </w:r>
          </w:p>
        </w:tc>
      </w:tr>
      <w:tr w:rsidR="00740CC6" w:rsidRPr="00740CC6" w14:paraId="616D6035" w14:textId="77777777" w:rsidTr="00740CC6">
        <w:trPr>
          <w:trHeight w:val="20"/>
        </w:trPr>
        <w:tc>
          <w:tcPr>
            <w:tcW w:w="2430" w:type="dxa"/>
            <w:tcBorders>
              <w:top w:val="nil"/>
              <w:left w:val="nil"/>
              <w:bottom w:val="nil"/>
              <w:right w:val="nil"/>
            </w:tcBorders>
            <w:shd w:val="clear" w:color="auto" w:fill="auto"/>
            <w:vAlign w:val="center"/>
            <w:hideMark/>
          </w:tcPr>
          <w:p w14:paraId="251BEF9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LTB</w:t>
            </w:r>
          </w:p>
        </w:tc>
        <w:tc>
          <w:tcPr>
            <w:tcW w:w="576" w:type="dxa"/>
            <w:tcBorders>
              <w:top w:val="nil"/>
              <w:left w:val="nil"/>
              <w:bottom w:val="nil"/>
              <w:right w:val="nil"/>
            </w:tcBorders>
            <w:shd w:val="clear" w:color="auto" w:fill="auto"/>
            <w:noWrap/>
            <w:vAlign w:val="bottom"/>
            <w:hideMark/>
          </w:tcPr>
          <w:p w14:paraId="3BC383B8"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70</w:t>
            </w:r>
          </w:p>
        </w:tc>
        <w:tc>
          <w:tcPr>
            <w:tcW w:w="820" w:type="dxa"/>
            <w:tcBorders>
              <w:top w:val="nil"/>
              <w:left w:val="nil"/>
              <w:bottom w:val="nil"/>
              <w:right w:val="nil"/>
            </w:tcBorders>
            <w:shd w:val="clear" w:color="auto" w:fill="auto"/>
            <w:noWrap/>
            <w:vAlign w:val="center"/>
            <w:hideMark/>
          </w:tcPr>
          <w:p w14:paraId="56A0FA17"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1.3</w:t>
            </w:r>
            <w:r w:rsidRPr="00740CC6">
              <w:rPr>
                <w:rFonts w:ascii="Times New Roman" w:eastAsia="Times New Roman" w:hAnsi="Times New Roman"/>
                <w:color w:val="000000"/>
                <w:vertAlign w:val="superscript"/>
              </w:rPr>
              <w:t>de</w:t>
            </w:r>
          </w:p>
        </w:tc>
        <w:tc>
          <w:tcPr>
            <w:tcW w:w="944" w:type="dxa"/>
            <w:tcBorders>
              <w:top w:val="nil"/>
              <w:left w:val="nil"/>
              <w:bottom w:val="nil"/>
              <w:right w:val="nil"/>
            </w:tcBorders>
            <w:shd w:val="clear" w:color="auto" w:fill="auto"/>
            <w:noWrap/>
            <w:vAlign w:val="center"/>
            <w:hideMark/>
          </w:tcPr>
          <w:p w14:paraId="78A732CC"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4154B24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p>
        </w:tc>
        <w:tc>
          <w:tcPr>
            <w:tcW w:w="656" w:type="dxa"/>
            <w:tcBorders>
              <w:top w:val="nil"/>
              <w:left w:val="nil"/>
              <w:bottom w:val="nil"/>
              <w:right w:val="nil"/>
            </w:tcBorders>
            <w:shd w:val="clear" w:color="auto" w:fill="auto"/>
            <w:noWrap/>
            <w:vAlign w:val="center"/>
            <w:hideMark/>
          </w:tcPr>
          <w:p w14:paraId="6947EC2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1.5</w:t>
            </w:r>
          </w:p>
        </w:tc>
        <w:tc>
          <w:tcPr>
            <w:tcW w:w="278" w:type="dxa"/>
            <w:tcBorders>
              <w:top w:val="nil"/>
              <w:left w:val="nil"/>
              <w:bottom w:val="nil"/>
              <w:right w:val="nil"/>
            </w:tcBorders>
            <w:shd w:val="clear" w:color="auto" w:fill="auto"/>
            <w:noWrap/>
            <w:vAlign w:val="center"/>
            <w:hideMark/>
          </w:tcPr>
          <w:p w14:paraId="073AEA36"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7A37D7E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39.1</w:t>
            </w:r>
          </w:p>
        </w:tc>
        <w:tc>
          <w:tcPr>
            <w:tcW w:w="960" w:type="dxa"/>
            <w:tcBorders>
              <w:top w:val="nil"/>
              <w:left w:val="nil"/>
              <w:bottom w:val="nil"/>
              <w:right w:val="nil"/>
            </w:tcBorders>
            <w:shd w:val="clear" w:color="auto" w:fill="auto"/>
            <w:noWrap/>
            <w:vAlign w:val="center"/>
            <w:hideMark/>
          </w:tcPr>
          <w:p w14:paraId="4B61D0C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w:t>
            </w:r>
          </w:p>
        </w:tc>
        <w:tc>
          <w:tcPr>
            <w:tcW w:w="636" w:type="dxa"/>
            <w:tcBorders>
              <w:top w:val="nil"/>
              <w:left w:val="nil"/>
              <w:bottom w:val="nil"/>
              <w:right w:val="nil"/>
            </w:tcBorders>
            <w:shd w:val="clear" w:color="auto" w:fill="auto"/>
            <w:noWrap/>
            <w:vAlign w:val="center"/>
            <w:hideMark/>
          </w:tcPr>
          <w:p w14:paraId="0292DD21"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21.0</w:t>
            </w:r>
          </w:p>
        </w:tc>
        <w:tc>
          <w:tcPr>
            <w:tcW w:w="680" w:type="dxa"/>
            <w:tcBorders>
              <w:top w:val="nil"/>
              <w:left w:val="nil"/>
              <w:bottom w:val="nil"/>
              <w:right w:val="nil"/>
            </w:tcBorders>
            <w:shd w:val="clear" w:color="auto" w:fill="auto"/>
            <w:noWrap/>
            <w:vAlign w:val="center"/>
            <w:hideMark/>
          </w:tcPr>
          <w:p w14:paraId="5739DA0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58.7</w:t>
            </w:r>
          </w:p>
        </w:tc>
      </w:tr>
      <w:tr w:rsidR="00740CC6" w:rsidRPr="00740CC6" w14:paraId="4402440B" w14:textId="77777777" w:rsidTr="00740CC6">
        <w:trPr>
          <w:trHeight w:val="20"/>
        </w:trPr>
        <w:tc>
          <w:tcPr>
            <w:tcW w:w="2430" w:type="dxa"/>
            <w:tcBorders>
              <w:top w:val="nil"/>
              <w:left w:val="nil"/>
              <w:bottom w:val="nil"/>
              <w:right w:val="nil"/>
            </w:tcBorders>
            <w:shd w:val="clear" w:color="auto" w:fill="auto"/>
            <w:vAlign w:val="center"/>
            <w:hideMark/>
          </w:tcPr>
          <w:p w14:paraId="3C10CE29"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MTB</w:t>
            </w:r>
          </w:p>
        </w:tc>
        <w:tc>
          <w:tcPr>
            <w:tcW w:w="576" w:type="dxa"/>
            <w:tcBorders>
              <w:top w:val="nil"/>
              <w:left w:val="nil"/>
              <w:bottom w:val="nil"/>
              <w:right w:val="nil"/>
            </w:tcBorders>
            <w:shd w:val="clear" w:color="auto" w:fill="auto"/>
            <w:noWrap/>
            <w:vAlign w:val="bottom"/>
            <w:hideMark/>
          </w:tcPr>
          <w:p w14:paraId="6BC1CCDD"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73</w:t>
            </w:r>
          </w:p>
        </w:tc>
        <w:tc>
          <w:tcPr>
            <w:tcW w:w="820" w:type="dxa"/>
            <w:tcBorders>
              <w:top w:val="nil"/>
              <w:left w:val="nil"/>
              <w:bottom w:val="nil"/>
              <w:right w:val="nil"/>
            </w:tcBorders>
            <w:shd w:val="clear" w:color="auto" w:fill="auto"/>
            <w:noWrap/>
            <w:vAlign w:val="center"/>
            <w:hideMark/>
          </w:tcPr>
          <w:p w14:paraId="04DD2F8D"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1.4</w:t>
            </w:r>
            <w:r w:rsidRPr="00740CC6">
              <w:rPr>
                <w:rFonts w:ascii="Times New Roman" w:eastAsia="Times New Roman" w:hAnsi="Times New Roman"/>
                <w:color w:val="000000"/>
                <w:vertAlign w:val="superscript"/>
              </w:rPr>
              <w:t>e</w:t>
            </w:r>
          </w:p>
        </w:tc>
        <w:tc>
          <w:tcPr>
            <w:tcW w:w="944" w:type="dxa"/>
            <w:tcBorders>
              <w:top w:val="nil"/>
              <w:left w:val="nil"/>
              <w:bottom w:val="nil"/>
              <w:right w:val="nil"/>
            </w:tcBorders>
            <w:shd w:val="clear" w:color="auto" w:fill="auto"/>
            <w:noWrap/>
            <w:vAlign w:val="center"/>
            <w:hideMark/>
          </w:tcPr>
          <w:p w14:paraId="3475F2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2BD33DD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656" w:type="dxa"/>
            <w:tcBorders>
              <w:top w:val="nil"/>
              <w:left w:val="nil"/>
              <w:bottom w:val="nil"/>
              <w:right w:val="nil"/>
            </w:tcBorders>
            <w:shd w:val="clear" w:color="auto" w:fill="auto"/>
            <w:noWrap/>
            <w:vAlign w:val="center"/>
            <w:hideMark/>
          </w:tcPr>
          <w:p w14:paraId="61F8B454"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1.6</w:t>
            </w:r>
          </w:p>
        </w:tc>
        <w:tc>
          <w:tcPr>
            <w:tcW w:w="278" w:type="dxa"/>
            <w:tcBorders>
              <w:top w:val="nil"/>
              <w:left w:val="nil"/>
              <w:bottom w:val="nil"/>
              <w:right w:val="nil"/>
            </w:tcBorders>
            <w:shd w:val="clear" w:color="auto" w:fill="auto"/>
            <w:noWrap/>
            <w:vAlign w:val="center"/>
            <w:hideMark/>
          </w:tcPr>
          <w:p w14:paraId="1D2AD615"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0F6395C2"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36.4</w:t>
            </w:r>
          </w:p>
        </w:tc>
        <w:tc>
          <w:tcPr>
            <w:tcW w:w="960" w:type="dxa"/>
            <w:tcBorders>
              <w:top w:val="nil"/>
              <w:left w:val="nil"/>
              <w:bottom w:val="nil"/>
              <w:right w:val="nil"/>
            </w:tcBorders>
            <w:shd w:val="clear" w:color="auto" w:fill="auto"/>
            <w:noWrap/>
            <w:vAlign w:val="center"/>
            <w:hideMark/>
          </w:tcPr>
          <w:p w14:paraId="7A74FAC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4.7</w:t>
            </w:r>
          </w:p>
        </w:tc>
        <w:tc>
          <w:tcPr>
            <w:tcW w:w="636" w:type="dxa"/>
            <w:tcBorders>
              <w:top w:val="nil"/>
              <w:left w:val="nil"/>
              <w:bottom w:val="nil"/>
              <w:right w:val="nil"/>
            </w:tcBorders>
            <w:shd w:val="clear" w:color="auto" w:fill="auto"/>
            <w:noWrap/>
            <w:vAlign w:val="center"/>
            <w:hideMark/>
          </w:tcPr>
          <w:p w14:paraId="74C6AE0A"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11.8</w:t>
            </w:r>
          </w:p>
        </w:tc>
        <w:tc>
          <w:tcPr>
            <w:tcW w:w="680" w:type="dxa"/>
            <w:tcBorders>
              <w:top w:val="nil"/>
              <w:left w:val="nil"/>
              <w:bottom w:val="nil"/>
              <w:right w:val="nil"/>
            </w:tcBorders>
            <w:shd w:val="clear" w:color="auto" w:fill="auto"/>
            <w:noWrap/>
            <w:vAlign w:val="center"/>
            <w:hideMark/>
          </w:tcPr>
          <w:p w14:paraId="050FA38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50.2</w:t>
            </w:r>
          </w:p>
        </w:tc>
      </w:tr>
      <w:tr w:rsidR="00740CC6" w:rsidRPr="00740CC6" w14:paraId="26D17A58" w14:textId="77777777" w:rsidTr="00740CC6">
        <w:trPr>
          <w:trHeight w:val="20"/>
        </w:trPr>
        <w:tc>
          <w:tcPr>
            <w:tcW w:w="2430" w:type="dxa"/>
            <w:tcBorders>
              <w:top w:val="nil"/>
              <w:left w:val="nil"/>
              <w:bottom w:val="single" w:sz="8" w:space="0" w:color="auto"/>
              <w:right w:val="nil"/>
            </w:tcBorders>
            <w:shd w:val="clear" w:color="auto" w:fill="auto"/>
            <w:vAlign w:val="center"/>
            <w:hideMark/>
          </w:tcPr>
          <w:p w14:paraId="25F94273" w14:textId="77777777" w:rsidR="00740CC6" w:rsidRPr="00740CC6" w:rsidRDefault="00740CC6" w:rsidP="00740CC6">
            <w:pPr>
              <w:spacing w:before="0" w:after="0"/>
              <w:ind w:firstLineChars="100" w:firstLine="240"/>
              <w:rPr>
                <w:rFonts w:ascii="Times New Roman" w:eastAsia="Times New Roman" w:hAnsi="Times New Roman"/>
                <w:color w:val="000000"/>
              </w:rPr>
            </w:pPr>
            <w:r w:rsidRPr="00740CC6">
              <w:rPr>
                <w:rFonts w:ascii="Times New Roman" w:eastAsia="Times New Roman" w:hAnsi="Times New Roman"/>
                <w:color w:val="000000"/>
              </w:rPr>
              <w:t>OTB</w:t>
            </w:r>
          </w:p>
        </w:tc>
        <w:tc>
          <w:tcPr>
            <w:tcW w:w="576" w:type="dxa"/>
            <w:tcBorders>
              <w:top w:val="nil"/>
              <w:left w:val="nil"/>
              <w:bottom w:val="nil"/>
              <w:right w:val="nil"/>
            </w:tcBorders>
            <w:shd w:val="clear" w:color="auto" w:fill="auto"/>
            <w:noWrap/>
            <w:vAlign w:val="bottom"/>
            <w:hideMark/>
          </w:tcPr>
          <w:p w14:paraId="6676F132" w14:textId="77777777" w:rsidR="00740CC6" w:rsidRPr="00740CC6" w:rsidRDefault="00740CC6" w:rsidP="00740CC6">
            <w:pPr>
              <w:spacing w:before="0" w:after="0"/>
              <w:jc w:val="right"/>
              <w:rPr>
                <w:rFonts w:ascii="Times New Roman" w:eastAsia="Times New Roman" w:hAnsi="Times New Roman"/>
                <w:color w:val="000000"/>
              </w:rPr>
            </w:pPr>
            <w:r w:rsidRPr="00740CC6">
              <w:rPr>
                <w:rFonts w:ascii="Times New Roman" w:eastAsia="Times New Roman" w:hAnsi="Times New Roman"/>
                <w:color w:val="000000"/>
              </w:rPr>
              <w:t>87</w:t>
            </w:r>
          </w:p>
        </w:tc>
        <w:tc>
          <w:tcPr>
            <w:tcW w:w="820" w:type="dxa"/>
            <w:tcBorders>
              <w:top w:val="nil"/>
              <w:left w:val="nil"/>
              <w:bottom w:val="nil"/>
              <w:right w:val="nil"/>
            </w:tcBorders>
            <w:shd w:val="clear" w:color="auto" w:fill="auto"/>
            <w:noWrap/>
            <w:vAlign w:val="center"/>
            <w:hideMark/>
          </w:tcPr>
          <w:p w14:paraId="7C0FE69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0.8</w:t>
            </w:r>
            <w:r w:rsidRPr="00740CC6">
              <w:rPr>
                <w:rFonts w:ascii="Times New Roman" w:eastAsia="Times New Roman" w:hAnsi="Times New Roman"/>
                <w:color w:val="000000"/>
                <w:vertAlign w:val="superscript"/>
              </w:rPr>
              <w:t>d</w:t>
            </w:r>
          </w:p>
        </w:tc>
        <w:tc>
          <w:tcPr>
            <w:tcW w:w="944" w:type="dxa"/>
            <w:tcBorders>
              <w:top w:val="nil"/>
              <w:left w:val="nil"/>
              <w:bottom w:val="nil"/>
              <w:right w:val="nil"/>
            </w:tcBorders>
            <w:shd w:val="clear" w:color="auto" w:fill="auto"/>
            <w:noWrap/>
            <w:vAlign w:val="center"/>
            <w:hideMark/>
          </w:tcPr>
          <w:p w14:paraId="090D8653"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0.1</w:t>
            </w:r>
          </w:p>
        </w:tc>
        <w:tc>
          <w:tcPr>
            <w:tcW w:w="617" w:type="dxa"/>
            <w:tcBorders>
              <w:top w:val="nil"/>
              <w:left w:val="nil"/>
              <w:bottom w:val="nil"/>
              <w:right w:val="nil"/>
            </w:tcBorders>
            <w:shd w:val="clear" w:color="auto" w:fill="auto"/>
            <w:noWrap/>
            <w:vAlign w:val="center"/>
            <w:hideMark/>
          </w:tcPr>
          <w:p w14:paraId="66E6C77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0.5</w:t>
            </w:r>
          </w:p>
        </w:tc>
        <w:tc>
          <w:tcPr>
            <w:tcW w:w="656" w:type="dxa"/>
            <w:tcBorders>
              <w:top w:val="nil"/>
              <w:left w:val="nil"/>
              <w:bottom w:val="nil"/>
              <w:right w:val="nil"/>
            </w:tcBorders>
            <w:shd w:val="clear" w:color="auto" w:fill="auto"/>
            <w:noWrap/>
            <w:vAlign w:val="center"/>
            <w:hideMark/>
          </w:tcPr>
          <w:p w14:paraId="3E7DF0C0"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1.1</w:t>
            </w:r>
          </w:p>
        </w:tc>
        <w:tc>
          <w:tcPr>
            <w:tcW w:w="278" w:type="dxa"/>
            <w:tcBorders>
              <w:top w:val="nil"/>
              <w:left w:val="nil"/>
              <w:bottom w:val="nil"/>
              <w:right w:val="nil"/>
            </w:tcBorders>
            <w:shd w:val="clear" w:color="auto" w:fill="auto"/>
            <w:noWrap/>
            <w:vAlign w:val="center"/>
            <w:hideMark/>
          </w:tcPr>
          <w:p w14:paraId="0089C028" w14:textId="77777777" w:rsidR="00740CC6" w:rsidRPr="00740CC6" w:rsidRDefault="00740CC6" w:rsidP="00740CC6">
            <w:pPr>
              <w:spacing w:before="0" w:after="0"/>
              <w:jc w:val="center"/>
              <w:rPr>
                <w:rFonts w:ascii="Times New Roman" w:eastAsia="Times New Roman" w:hAnsi="Times New Roman"/>
                <w:color w:val="000000"/>
              </w:rPr>
            </w:pPr>
          </w:p>
        </w:tc>
        <w:tc>
          <w:tcPr>
            <w:tcW w:w="763" w:type="dxa"/>
            <w:tcBorders>
              <w:top w:val="nil"/>
              <w:left w:val="nil"/>
              <w:bottom w:val="nil"/>
              <w:right w:val="nil"/>
            </w:tcBorders>
            <w:shd w:val="clear" w:color="auto" w:fill="auto"/>
            <w:noWrap/>
            <w:vAlign w:val="center"/>
            <w:hideMark/>
          </w:tcPr>
          <w:p w14:paraId="3F9D802B"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48.7</w:t>
            </w:r>
          </w:p>
        </w:tc>
        <w:tc>
          <w:tcPr>
            <w:tcW w:w="960" w:type="dxa"/>
            <w:tcBorders>
              <w:top w:val="nil"/>
              <w:left w:val="nil"/>
              <w:bottom w:val="nil"/>
              <w:right w:val="nil"/>
            </w:tcBorders>
            <w:shd w:val="clear" w:color="auto" w:fill="auto"/>
            <w:noWrap/>
            <w:vAlign w:val="center"/>
            <w:hideMark/>
          </w:tcPr>
          <w:p w14:paraId="184ACFF6"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4.9</w:t>
            </w:r>
          </w:p>
        </w:tc>
        <w:tc>
          <w:tcPr>
            <w:tcW w:w="636" w:type="dxa"/>
            <w:tcBorders>
              <w:top w:val="nil"/>
              <w:left w:val="nil"/>
              <w:bottom w:val="nil"/>
              <w:right w:val="nil"/>
            </w:tcBorders>
            <w:shd w:val="clear" w:color="auto" w:fill="auto"/>
            <w:noWrap/>
            <w:vAlign w:val="center"/>
            <w:hideMark/>
          </w:tcPr>
          <w:p w14:paraId="0918C33F"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31.5</w:t>
            </w:r>
          </w:p>
        </w:tc>
        <w:tc>
          <w:tcPr>
            <w:tcW w:w="680" w:type="dxa"/>
            <w:tcBorders>
              <w:top w:val="nil"/>
              <w:left w:val="nil"/>
              <w:bottom w:val="nil"/>
              <w:right w:val="nil"/>
            </w:tcBorders>
            <w:shd w:val="clear" w:color="auto" w:fill="auto"/>
            <w:noWrap/>
            <w:vAlign w:val="center"/>
            <w:hideMark/>
          </w:tcPr>
          <w:p w14:paraId="1607082E" w14:textId="77777777" w:rsidR="00740CC6" w:rsidRPr="00740CC6" w:rsidRDefault="00740CC6" w:rsidP="00740CC6">
            <w:pPr>
              <w:spacing w:before="0" w:after="0"/>
              <w:jc w:val="center"/>
              <w:rPr>
                <w:rFonts w:ascii="Times New Roman" w:eastAsia="Times New Roman" w:hAnsi="Times New Roman"/>
                <w:color w:val="000000"/>
              </w:rPr>
            </w:pPr>
            <w:r w:rsidRPr="00740CC6">
              <w:rPr>
                <w:rFonts w:ascii="Times New Roman" w:eastAsia="Times New Roman" w:hAnsi="Times New Roman"/>
                <w:color w:val="000000"/>
              </w:rPr>
              <w:t>77.4</w:t>
            </w:r>
          </w:p>
        </w:tc>
      </w:tr>
      <w:tr w:rsidR="00740CC6" w:rsidRPr="00740CC6" w14:paraId="76515F16" w14:textId="77777777" w:rsidTr="00740CC6">
        <w:trPr>
          <w:trHeight w:val="20"/>
        </w:trPr>
        <w:tc>
          <w:tcPr>
            <w:tcW w:w="9360" w:type="dxa"/>
            <w:gridSpan w:val="11"/>
            <w:tcBorders>
              <w:top w:val="single" w:sz="8" w:space="0" w:color="auto"/>
              <w:left w:val="nil"/>
              <w:bottom w:val="nil"/>
              <w:right w:val="nil"/>
            </w:tcBorders>
            <w:shd w:val="clear" w:color="auto" w:fill="auto"/>
            <w:hideMark/>
          </w:tcPr>
          <w:p w14:paraId="4D4F4D32" w14:textId="77777777" w:rsidR="00740CC6" w:rsidRPr="00740CC6" w:rsidRDefault="00740CC6" w:rsidP="00740CC6">
            <w:pPr>
              <w:spacing w:before="0" w:after="0"/>
              <w:rPr>
                <w:rFonts w:ascii="Times New Roman" w:eastAsia="Times New Roman" w:hAnsi="Times New Roman"/>
                <w:i/>
                <w:iCs/>
                <w:color w:val="000000"/>
                <w:sz w:val="20"/>
                <w:szCs w:val="20"/>
              </w:rPr>
            </w:pPr>
            <w:r w:rsidRPr="00740CC6">
              <w:rPr>
                <w:rFonts w:ascii="Times New Roman" w:eastAsia="Times New Roman" w:hAnsi="Times New Roman"/>
                <w:i/>
                <w:iCs/>
                <w:color w:val="000000"/>
                <w:sz w:val="20"/>
                <w:szCs w:val="20"/>
                <w:vertAlign w:val="superscript"/>
              </w:rPr>
              <w:t>a</w:t>
            </w:r>
            <w:r w:rsidRPr="00740CC6">
              <w:rPr>
                <w:rFonts w:ascii="Times New Roman" w:eastAsia="Times New Roman" w:hAnsi="Times New Roman"/>
                <w:color w:val="000000"/>
                <w:sz w:val="20"/>
                <w:szCs w:val="20"/>
              </w:rPr>
              <w:t>CCB: Central Choctawhatchee Bay, ECB: Eastern Choctawhatchee Bay, WCB: Western Choctawhatchee Bay, BR: Banana R., LCIRL: Lower Central Indian R. Lagoon, LIRL: Lower Indian R. Lagoon, LML: Lower Mosquito Lagoon, UCIRL: Upper Central Indian R. Lagoon, UIRL: Upper Indian R. Lagoon, UML: Upper Mosquito Lagoon, HB: Hillsborough Bay, LTB: Lower Tampa Bay, MTB: Middle Tampa Bay, OTB: Old Tampa Bay.</w:t>
            </w:r>
          </w:p>
        </w:tc>
      </w:tr>
    </w:tbl>
    <w:p w14:paraId="32BA7C4D" w14:textId="48035102" w:rsidR="00357882" w:rsidRPr="00BB0F3D" w:rsidRDefault="00357882" w:rsidP="00BB0F3D">
      <w:pPr>
        <w:spacing w:before="0" w:after="0"/>
        <w:rPr>
          <w:rFonts w:ascii="Times New Roman" w:eastAsiaTheme="minorHAnsi" w:hAnsi="Times New Roman"/>
        </w:rPr>
      </w:pPr>
    </w:p>
    <w:sectPr w:rsidR="00357882" w:rsidRPr="00BB0F3D" w:rsidSect="007618FA">
      <w:footerReference w:type="default" r:id="rId22"/>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2AD5B5" w14:textId="77777777" w:rsidR="00FA3952" w:rsidRDefault="00FA3952" w:rsidP="009C51DE">
      <w:pPr>
        <w:spacing w:before="0" w:after="0"/>
      </w:pPr>
      <w:r>
        <w:separator/>
      </w:r>
    </w:p>
  </w:endnote>
  <w:endnote w:type="continuationSeparator" w:id="0">
    <w:p w14:paraId="09197888" w14:textId="77777777" w:rsidR="00FA3952" w:rsidRDefault="00FA3952" w:rsidP="009C51D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1557348"/>
      <w:docPartObj>
        <w:docPartGallery w:val="Page Numbers (Bottom of Page)"/>
        <w:docPartUnique/>
      </w:docPartObj>
    </w:sdtPr>
    <w:sdtEndPr>
      <w:rPr>
        <w:noProof/>
      </w:rPr>
    </w:sdtEndPr>
    <w:sdtContent>
      <w:p w14:paraId="21BC15EC" w14:textId="4CB0CEA8" w:rsidR="00FA3952" w:rsidRDefault="00FA3952">
        <w:pPr>
          <w:pStyle w:val="Footer"/>
          <w:jc w:val="center"/>
        </w:pPr>
        <w:r>
          <w:fldChar w:fldCharType="begin"/>
        </w:r>
        <w:r>
          <w:instrText xml:space="preserve"> PAGE   \* MERGEFORMAT </w:instrText>
        </w:r>
        <w:r>
          <w:fldChar w:fldCharType="separate"/>
        </w:r>
        <w:r w:rsidR="0053014B">
          <w:rPr>
            <w:noProof/>
          </w:rPr>
          <w:t>26</w:t>
        </w:r>
        <w:r>
          <w:rPr>
            <w:noProof/>
          </w:rPr>
          <w:fldChar w:fldCharType="end"/>
        </w:r>
      </w:p>
    </w:sdtContent>
  </w:sdt>
  <w:p w14:paraId="20BBC532" w14:textId="77777777" w:rsidR="00FA3952" w:rsidRDefault="00FA3952">
    <w:pPr>
      <w:spacing w:after="0" w:line="200" w:lineRule="exact"/>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078697"/>
      <w:docPartObj>
        <w:docPartGallery w:val="Page Numbers (Bottom of Page)"/>
        <w:docPartUnique/>
      </w:docPartObj>
    </w:sdtPr>
    <w:sdtEndPr>
      <w:rPr>
        <w:noProof/>
      </w:rPr>
    </w:sdtEndPr>
    <w:sdtContent>
      <w:p w14:paraId="7F14DAD1" w14:textId="730D2F71" w:rsidR="00FA3952" w:rsidRDefault="00FA3952">
        <w:pPr>
          <w:pStyle w:val="Footer"/>
          <w:jc w:val="center"/>
        </w:pPr>
        <w:r>
          <w:fldChar w:fldCharType="begin"/>
        </w:r>
        <w:r>
          <w:instrText xml:space="preserve"> PAGE   \* MERGEFORMAT </w:instrText>
        </w:r>
        <w:r>
          <w:fldChar w:fldCharType="separate"/>
        </w:r>
        <w:r w:rsidR="0053014B">
          <w:rPr>
            <w:noProof/>
          </w:rPr>
          <w:t>30</w:t>
        </w:r>
        <w:r>
          <w:rPr>
            <w:noProof/>
          </w:rPr>
          <w:fldChar w:fldCharType="end"/>
        </w:r>
      </w:p>
    </w:sdtContent>
  </w:sdt>
  <w:p w14:paraId="08D72BB7" w14:textId="77777777" w:rsidR="00FA3952" w:rsidRDefault="00FA39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2BFCD0" w14:textId="77777777" w:rsidR="00FA3952" w:rsidRDefault="00FA3952" w:rsidP="009C51DE">
      <w:pPr>
        <w:spacing w:before="0" w:after="0"/>
      </w:pPr>
      <w:r>
        <w:separator/>
      </w:r>
    </w:p>
  </w:footnote>
  <w:footnote w:type="continuationSeparator" w:id="0">
    <w:p w14:paraId="060DE6DA" w14:textId="77777777" w:rsidR="00FA3952" w:rsidRDefault="00FA3952" w:rsidP="009C51DE">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6B3ABDF"/>
    <w:multiLevelType w:val="multilevel"/>
    <w:tmpl w:val="61FA34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433928EB"/>
    <w:multiLevelType w:val="hybridMultilevel"/>
    <w:tmpl w:val="E5A44310"/>
    <w:lvl w:ilvl="0" w:tplc="5240BD72">
      <w:start w:val="1"/>
      <w:numFmt w:val="lowerLetter"/>
      <w:lvlText w:val="(%1)"/>
      <w:lvlJc w:val="left"/>
      <w:pPr>
        <w:ind w:left="990" w:hanging="360"/>
      </w:pPr>
      <w:rPr>
        <w:rFonts w:hint="default"/>
        <w:b/>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EB42713"/>
    <w:multiLevelType w:val="hybridMultilevel"/>
    <w:tmpl w:val="E3B060B2"/>
    <w:lvl w:ilvl="0" w:tplc="05AAA922">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073FF"/>
    <w:rsid w:val="00011C8B"/>
    <w:rsid w:val="000126E3"/>
    <w:rsid w:val="00013370"/>
    <w:rsid w:val="00017B2E"/>
    <w:rsid w:val="00031510"/>
    <w:rsid w:val="00032B50"/>
    <w:rsid w:val="00033103"/>
    <w:rsid w:val="000355A4"/>
    <w:rsid w:val="00041234"/>
    <w:rsid w:val="000428D9"/>
    <w:rsid w:val="00044043"/>
    <w:rsid w:val="000503A6"/>
    <w:rsid w:val="00050E26"/>
    <w:rsid w:val="00051A5E"/>
    <w:rsid w:val="00056640"/>
    <w:rsid w:val="000636C8"/>
    <w:rsid w:val="00065D38"/>
    <w:rsid w:val="00067803"/>
    <w:rsid w:val="0007169C"/>
    <w:rsid w:val="0007438C"/>
    <w:rsid w:val="0007467F"/>
    <w:rsid w:val="000752B7"/>
    <w:rsid w:val="00076054"/>
    <w:rsid w:val="00082D51"/>
    <w:rsid w:val="000831BF"/>
    <w:rsid w:val="000914AE"/>
    <w:rsid w:val="0009199B"/>
    <w:rsid w:val="00092AE7"/>
    <w:rsid w:val="00093132"/>
    <w:rsid w:val="000968E8"/>
    <w:rsid w:val="00097AD1"/>
    <w:rsid w:val="000A1446"/>
    <w:rsid w:val="000A48A3"/>
    <w:rsid w:val="000A52ED"/>
    <w:rsid w:val="000A57EF"/>
    <w:rsid w:val="000A625B"/>
    <w:rsid w:val="000B108B"/>
    <w:rsid w:val="000B1750"/>
    <w:rsid w:val="000B4492"/>
    <w:rsid w:val="000B4605"/>
    <w:rsid w:val="000B4BF5"/>
    <w:rsid w:val="000B5C37"/>
    <w:rsid w:val="000C1DF2"/>
    <w:rsid w:val="000C2841"/>
    <w:rsid w:val="000C4F7A"/>
    <w:rsid w:val="000C54C7"/>
    <w:rsid w:val="000C59A2"/>
    <w:rsid w:val="000C5A48"/>
    <w:rsid w:val="000C7C95"/>
    <w:rsid w:val="000C7CBB"/>
    <w:rsid w:val="000D3876"/>
    <w:rsid w:val="000E00C0"/>
    <w:rsid w:val="000E0698"/>
    <w:rsid w:val="000E1355"/>
    <w:rsid w:val="000E2B87"/>
    <w:rsid w:val="000E34F9"/>
    <w:rsid w:val="000E474E"/>
    <w:rsid w:val="000E58DC"/>
    <w:rsid w:val="000E66AA"/>
    <w:rsid w:val="000F009A"/>
    <w:rsid w:val="000F0E5E"/>
    <w:rsid w:val="000F1B69"/>
    <w:rsid w:val="000F3580"/>
    <w:rsid w:val="000F5296"/>
    <w:rsid w:val="000F5325"/>
    <w:rsid w:val="000F5E3C"/>
    <w:rsid w:val="000F6A01"/>
    <w:rsid w:val="000F7122"/>
    <w:rsid w:val="00105DE9"/>
    <w:rsid w:val="00106880"/>
    <w:rsid w:val="00110200"/>
    <w:rsid w:val="00111274"/>
    <w:rsid w:val="00116848"/>
    <w:rsid w:val="00122BB9"/>
    <w:rsid w:val="00124350"/>
    <w:rsid w:val="001316B1"/>
    <w:rsid w:val="001331C9"/>
    <w:rsid w:val="0013495A"/>
    <w:rsid w:val="0013724C"/>
    <w:rsid w:val="001402F4"/>
    <w:rsid w:val="00141FB0"/>
    <w:rsid w:val="00142D82"/>
    <w:rsid w:val="00145264"/>
    <w:rsid w:val="001455C6"/>
    <w:rsid w:val="00146D6C"/>
    <w:rsid w:val="00146FF2"/>
    <w:rsid w:val="00151152"/>
    <w:rsid w:val="0015318E"/>
    <w:rsid w:val="00154416"/>
    <w:rsid w:val="00157CB7"/>
    <w:rsid w:val="00160C93"/>
    <w:rsid w:val="00160D3B"/>
    <w:rsid w:val="00161F5F"/>
    <w:rsid w:val="00163BDE"/>
    <w:rsid w:val="00164775"/>
    <w:rsid w:val="001662F4"/>
    <w:rsid w:val="0016739C"/>
    <w:rsid w:val="001673EB"/>
    <w:rsid w:val="00177351"/>
    <w:rsid w:val="0018319C"/>
    <w:rsid w:val="00187507"/>
    <w:rsid w:val="001904DF"/>
    <w:rsid w:val="00190D44"/>
    <w:rsid w:val="00190E25"/>
    <w:rsid w:val="00191915"/>
    <w:rsid w:val="00194523"/>
    <w:rsid w:val="001A2710"/>
    <w:rsid w:val="001A4545"/>
    <w:rsid w:val="001A66BE"/>
    <w:rsid w:val="001A7F45"/>
    <w:rsid w:val="001B2DEC"/>
    <w:rsid w:val="001B6055"/>
    <w:rsid w:val="001C0DE0"/>
    <w:rsid w:val="001C268D"/>
    <w:rsid w:val="001C578E"/>
    <w:rsid w:val="001D0799"/>
    <w:rsid w:val="001D082B"/>
    <w:rsid w:val="001D4C26"/>
    <w:rsid w:val="001D6EF1"/>
    <w:rsid w:val="001E3713"/>
    <w:rsid w:val="001E485B"/>
    <w:rsid w:val="001F328B"/>
    <w:rsid w:val="001F56CB"/>
    <w:rsid w:val="001F5DB1"/>
    <w:rsid w:val="001F7A2D"/>
    <w:rsid w:val="00206C6E"/>
    <w:rsid w:val="0021018E"/>
    <w:rsid w:val="0021308C"/>
    <w:rsid w:val="00216924"/>
    <w:rsid w:val="00221AE6"/>
    <w:rsid w:val="00222B18"/>
    <w:rsid w:val="0022317E"/>
    <w:rsid w:val="00230B07"/>
    <w:rsid w:val="00232DCD"/>
    <w:rsid w:val="002335FA"/>
    <w:rsid w:val="00233E0E"/>
    <w:rsid w:val="00233F59"/>
    <w:rsid w:val="00234F81"/>
    <w:rsid w:val="00236282"/>
    <w:rsid w:val="00236372"/>
    <w:rsid w:val="0023673E"/>
    <w:rsid w:val="00236F3C"/>
    <w:rsid w:val="00237B64"/>
    <w:rsid w:val="00240735"/>
    <w:rsid w:val="00244181"/>
    <w:rsid w:val="002551A9"/>
    <w:rsid w:val="00255C13"/>
    <w:rsid w:val="002617C0"/>
    <w:rsid w:val="0026299E"/>
    <w:rsid w:val="00263E07"/>
    <w:rsid w:val="00265BAD"/>
    <w:rsid w:val="002666AD"/>
    <w:rsid w:val="002675BB"/>
    <w:rsid w:val="00267DB6"/>
    <w:rsid w:val="00270032"/>
    <w:rsid w:val="00270510"/>
    <w:rsid w:val="00270B1D"/>
    <w:rsid w:val="002723D5"/>
    <w:rsid w:val="00274486"/>
    <w:rsid w:val="00274AFB"/>
    <w:rsid w:val="0027550D"/>
    <w:rsid w:val="002809BC"/>
    <w:rsid w:val="00283586"/>
    <w:rsid w:val="00286821"/>
    <w:rsid w:val="002870CF"/>
    <w:rsid w:val="00293D89"/>
    <w:rsid w:val="002A0D70"/>
    <w:rsid w:val="002A500E"/>
    <w:rsid w:val="002A6F80"/>
    <w:rsid w:val="002B057D"/>
    <w:rsid w:val="002B2CDE"/>
    <w:rsid w:val="002B3F33"/>
    <w:rsid w:val="002B4A70"/>
    <w:rsid w:val="002B4F19"/>
    <w:rsid w:val="002B669F"/>
    <w:rsid w:val="002C19D8"/>
    <w:rsid w:val="002C22D6"/>
    <w:rsid w:val="002C5D58"/>
    <w:rsid w:val="002C6781"/>
    <w:rsid w:val="002D2240"/>
    <w:rsid w:val="002D75BF"/>
    <w:rsid w:val="002D777A"/>
    <w:rsid w:val="002E309C"/>
    <w:rsid w:val="002E6131"/>
    <w:rsid w:val="002F5ADF"/>
    <w:rsid w:val="002F5C7A"/>
    <w:rsid w:val="00304AE6"/>
    <w:rsid w:val="003103DB"/>
    <w:rsid w:val="00311673"/>
    <w:rsid w:val="00317EE4"/>
    <w:rsid w:val="003223BC"/>
    <w:rsid w:val="00323AE4"/>
    <w:rsid w:val="00324BCF"/>
    <w:rsid w:val="0032508D"/>
    <w:rsid w:val="00334600"/>
    <w:rsid w:val="00336E5D"/>
    <w:rsid w:val="0034000A"/>
    <w:rsid w:val="00341DB5"/>
    <w:rsid w:val="00344818"/>
    <w:rsid w:val="00345303"/>
    <w:rsid w:val="00350E61"/>
    <w:rsid w:val="00354B22"/>
    <w:rsid w:val="00355511"/>
    <w:rsid w:val="00357882"/>
    <w:rsid w:val="0036393D"/>
    <w:rsid w:val="00364230"/>
    <w:rsid w:val="0037010F"/>
    <w:rsid w:val="0037062D"/>
    <w:rsid w:val="003710DC"/>
    <w:rsid w:val="0037478F"/>
    <w:rsid w:val="003855A3"/>
    <w:rsid w:val="00385EFF"/>
    <w:rsid w:val="00386BAC"/>
    <w:rsid w:val="00387471"/>
    <w:rsid w:val="00387B42"/>
    <w:rsid w:val="00393FEE"/>
    <w:rsid w:val="00397DF1"/>
    <w:rsid w:val="003A11B1"/>
    <w:rsid w:val="003A491B"/>
    <w:rsid w:val="003A5BDB"/>
    <w:rsid w:val="003B793C"/>
    <w:rsid w:val="003C0257"/>
    <w:rsid w:val="003C1F50"/>
    <w:rsid w:val="003C265A"/>
    <w:rsid w:val="003C281F"/>
    <w:rsid w:val="003C31CD"/>
    <w:rsid w:val="003C6927"/>
    <w:rsid w:val="003D0751"/>
    <w:rsid w:val="003D24E9"/>
    <w:rsid w:val="003D4FCB"/>
    <w:rsid w:val="003E059C"/>
    <w:rsid w:val="003F0A81"/>
    <w:rsid w:val="003F2D80"/>
    <w:rsid w:val="003F3E09"/>
    <w:rsid w:val="003F4879"/>
    <w:rsid w:val="003F7E27"/>
    <w:rsid w:val="004022CE"/>
    <w:rsid w:val="00406B69"/>
    <w:rsid w:val="00417B9E"/>
    <w:rsid w:val="00420851"/>
    <w:rsid w:val="00421323"/>
    <w:rsid w:val="00421AF8"/>
    <w:rsid w:val="00424B58"/>
    <w:rsid w:val="004250EB"/>
    <w:rsid w:val="0042562D"/>
    <w:rsid w:val="00434143"/>
    <w:rsid w:val="00436422"/>
    <w:rsid w:val="00436D67"/>
    <w:rsid w:val="0043752A"/>
    <w:rsid w:val="004378D4"/>
    <w:rsid w:val="00440E60"/>
    <w:rsid w:val="00443B0B"/>
    <w:rsid w:val="004454EA"/>
    <w:rsid w:val="00445EAE"/>
    <w:rsid w:val="00446BF3"/>
    <w:rsid w:val="00447D6A"/>
    <w:rsid w:val="0045214A"/>
    <w:rsid w:val="00452686"/>
    <w:rsid w:val="004536FC"/>
    <w:rsid w:val="00453B62"/>
    <w:rsid w:val="00461F5B"/>
    <w:rsid w:val="00465646"/>
    <w:rsid w:val="00466508"/>
    <w:rsid w:val="004755F0"/>
    <w:rsid w:val="00476BFB"/>
    <w:rsid w:val="00482AF3"/>
    <w:rsid w:val="00483B80"/>
    <w:rsid w:val="00483D90"/>
    <w:rsid w:val="00487F92"/>
    <w:rsid w:val="004939D7"/>
    <w:rsid w:val="00497C75"/>
    <w:rsid w:val="004A21AE"/>
    <w:rsid w:val="004A308D"/>
    <w:rsid w:val="004B25E1"/>
    <w:rsid w:val="004B2B46"/>
    <w:rsid w:val="004B32CF"/>
    <w:rsid w:val="004B602A"/>
    <w:rsid w:val="004C018F"/>
    <w:rsid w:val="004C132E"/>
    <w:rsid w:val="004C21AE"/>
    <w:rsid w:val="004C4096"/>
    <w:rsid w:val="004C7E1B"/>
    <w:rsid w:val="004D052F"/>
    <w:rsid w:val="004D210C"/>
    <w:rsid w:val="004D5A32"/>
    <w:rsid w:val="004D658F"/>
    <w:rsid w:val="004E29B3"/>
    <w:rsid w:val="004E2FE3"/>
    <w:rsid w:val="004F15C7"/>
    <w:rsid w:val="004F277A"/>
    <w:rsid w:val="004F5A3E"/>
    <w:rsid w:val="004F60F1"/>
    <w:rsid w:val="00500510"/>
    <w:rsid w:val="005005A6"/>
    <w:rsid w:val="00501019"/>
    <w:rsid w:val="00504F68"/>
    <w:rsid w:val="005056D2"/>
    <w:rsid w:val="005066CA"/>
    <w:rsid w:val="0051129F"/>
    <w:rsid w:val="00511429"/>
    <w:rsid w:val="00512C6C"/>
    <w:rsid w:val="00512CBA"/>
    <w:rsid w:val="0051417A"/>
    <w:rsid w:val="00517C13"/>
    <w:rsid w:val="005226FE"/>
    <w:rsid w:val="0052374B"/>
    <w:rsid w:val="0053014B"/>
    <w:rsid w:val="005310E5"/>
    <w:rsid w:val="00532E45"/>
    <w:rsid w:val="00533096"/>
    <w:rsid w:val="005338CA"/>
    <w:rsid w:val="00535E9C"/>
    <w:rsid w:val="00540CE5"/>
    <w:rsid w:val="00541B1E"/>
    <w:rsid w:val="00545EFB"/>
    <w:rsid w:val="00546334"/>
    <w:rsid w:val="00546F44"/>
    <w:rsid w:val="00547D90"/>
    <w:rsid w:val="00554856"/>
    <w:rsid w:val="005559E8"/>
    <w:rsid w:val="005563C7"/>
    <w:rsid w:val="005568F9"/>
    <w:rsid w:val="00560121"/>
    <w:rsid w:val="0056750B"/>
    <w:rsid w:val="00570FE8"/>
    <w:rsid w:val="005720C3"/>
    <w:rsid w:val="0058014A"/>
    <w:rsid w:val="005838BD"/>
    <w:rsid w:val="00586266"/>
    <w:rsid w:val="00587FF2"/>
    <w:rsid w:val="00590D07"/>
    <w:rsid w:val="005922DA"/>
    <w:rsid w:val="005938C4"/>
    <w:rsid w:val="00594B1D"/>
    <w:rsid w:val="005951EF"/>
    <w:rsid w:val="00597FAB"/>
    <w:rsid w:val="005A0B95"/>
    <w:rsid w:val="005B2C4D"/>
    <w:rsid w:val="005B42D5"/>
    <w:rsid w:val="005B639F"/>
    <w:rsid w:val="005B7A95"/>
    <w:rsid w:val="005C03DD"/>
    <w:rsid w:val="005C4AB6"/>
    <w:rsid w:val="005C537F"/>
    <w:rsid w:val="005C6BA6"/>
    <w:rsid w:val="005C76CE"/>
    <w:rsid w:val="005D2016"/>
    <w:rsid w:val="005D3809"/>
    <w:rsid w:val="005D6BCE"/>
    <w:rsid w:val="005D6CF5"/>
    <w:rsid w:val="005D7459"/>
    <w:rsid w:val="005D7F47"/>
    <w:rsid w:val="005E164D"/>
    <w:rsid w:val="005E1AEB"/>
    <w:rsid w:val="005E4409"/>
    <w:rsid w:val="005E4AE2"/>
    <w:rsid w:val="005E4CC1"/>
    <w:rsid w:val="005E55B6"/>
    <w:rsid w:val="005E59F7"/>
    <w:rsid w:val="005F158F"/>
    <w:rsid w:val="005F17DE"/>
    <w:rsid w:val="005F2AC6"/>
    <w:rsid w:val="00600ED1"/>
    <w:rsid w:val="00602202"/>
    <w:rsid w:val="00603DCC"/>
    <w:rsid w:val="00604D10"/>
    <w:rsid w:val="00606C40"/>
    <w:rsid w:val="006127EF"/>
    <w:rsid w:val="00617057"/>
    <w:rsid w:val="00617ECB"/>
    <w:rsid w:val="00621428"/>
    <w:rsid w:val="00623E0F"/>
    <w:rsid w:val="0062551C"/>
    <w:rsid w:val="00631F0C"/>
    <w:rsid w:val="006330C5"/>
    <w:rsid w:val="00634A1C"/>
    <w:rsid w:val="00635DE5"/>
    <w:rsid w:val="006368E9"/>
    <w:rsid w:val="00637320"/>
    <w:rsid w:val="00637BB8"/>
    <w:rsid w:val="006519F9"/>
    <w:rsid w:val="0065248B"/>
    <w:rsid w:val="00654970"/>
    <w:rsid w:val="006572E2"/>
    <w:rsid w:val="00657D8D"/>
    <w:rsid w:val="00660E87"/>
    <w:rsid w:val="0066114D"/>
    <w:rsid w:val="0067609B"/>
    <w:rsid w:val="00682182"/>
    <w:rsid w:val="00683F42"/>
    <w:rsid w:val="0068461B"/>
    <w:rsid w:val="006864BE"/>
    <w:rsid w:val="0069309F"/>
    <w:rsid w:val="006948A2"/>
    <w:rsid w:val="00694A99"/>
    <w:rsid w:val="0069701D"/>
    <w:rsid w:val="006A33ED"/>
    <w:rsid w:val="006B018B"/>
    <w:rsid w:val="006B116E"/>
    <w:rsid w:val="006B32DF"/>
    <w:rsid w:val="006C148E"/>
    <w:rsid w:val="006C3719"/>
    <w:rsid w:val="006C4FD0"/>
    <w:rsid w:val="006C5EEB"/>
    <w:rsid w:val="006D2D39"/>
    <w:rsid w:val="006D37CE"/>
    <w:rsid w:val="006D52DF"/>
    <w:rsid w:val="006E41F0"/>
    <w:rsid w:val="006E5F44"/>
    <w:rsid w:val="006E5FC6"/>
    <w:rsid w:val="006E6D01"/>
    <w:rsid w:val="006F0155"/>
    <w:rsid w:val="006F163C"/>
    <w:rsid w:val="006F5DAF"/>
    <w:rsid w:val="006F607A"/>
    <w:rsid w:val="00702B12"/>
    <w:rsid w:val="00703EC7"/>
    <w:rsid w:val="007041B6"/>
    <w:rsid w:val="00706403"/>
    <w:rsid w:val="00706876"/>
    <w:rsid w:val="00720412"/>
    <w:rsid w:val="007221E4"/>
    <w:rsid w:val="007335DC"/>
    <w:rsid w:val="00740CC6"/>
    <w:rsid w:val="00740E34"/>
    <w:rsid w:val="00740F91"/>
    <w:rsid w:val="0074306E"/>
    <w:rsid w:val="00743206"/>
    <w:rsid w:val="0074586F"/>
    <w:rsid w:val="00747D5C"/>
    <w:rsid w:val="007529F0"/>
    <w:rsid w:val="00753CEB"/>
    <w:rsid w:val="00754FEB"/>
    <w:rsid w:val="00755BF2"/>
    <w:rsid w:val="00760543"/>
    <w:rsid w:val="007618FA"/>
    <w:rsid w:val="00762ACA"/>
    <w:rsid w:val="00764A40"/>
    <w:rsid w:val="00765D8B"/>
    <w:rsid w:val="00771FF6"/>
    <w:rsid w:val="00780C03"/>
    <w:rsid w:val="00783CEC"/>
    <w:rsid w:val="00784D58"/>
    <w:rsid w:val="00787CFF"/>
    <w:rsid w:val="00791560"/>
    <w:rsid w:val="00792321"/>
    <w:rsid w:val="007A29E4"/>
    <w:rsid w:val="007A2C4C"/>
    <w:rsid w:val="007A3E63"/>
    <w:rsid w:val="007A408E"/>
    <w:rsid w:val="007A57A1"/>
    <w:rsid w:val="007B4880"/>
    <w:rsid w:val="007B491C"/>
    <w:rsid w:val="007B5B5D"/>
    <w:rsid w:val="007B6FE5"/>
    <w:rsid w:val="007B70FD"/>
    <w:rsid w:val="007C1CF4"/>
    <w:rsid w:val="007C2CE7"/>
    <w:rsid w:val="007C5E51"/>
    <w:rsid w:val="007C6958"/>
    <w:rsid w:val="007C6D3E"/>
    <w:rsid w:val="007D07BD"/>
    <w:rsid w:val="007D0A52"/>
    <w:rsid w:val="007D6BDE"/>
    <w:rsid w:val="007D7199"/>
    <w:rsid w:val="007E08DD"/>
    <w:rsid w:val="007E0A3B"/>
    <w:rsid w:val="007E1625"/>
    <w:rsid w:val="007E1B33"/>
    <w:rsid w:val="007E4A89"/>
    <w:rsid w:val="007E5584"/>
    <w:rsid w:val="007E661D"/>
    <w:rsid w:val="007E6EC9"/>
    <w:rsid w:val="007F5576"/>
    <w:rsid w:val="008008A2"/>
    <w:rsid w:val="008021D0"/>
    <w:rsid w:val="008034E7"/>
    <w:rsid w:val="00804600"/>
    <w:rsid w:val="0080548D"/>
    <w:rsid w:val="00805D9F"/>
    <w:rsid w:val="00806CFC"/>
    <w:rsid w:val="008115BA"/>
    <w:rsid w:val="008126F3"/>
    <w:rsid w:val="00812DA2"/>
    <w:rsid w:val="00813CC4"/>
    <w:rsid w:val="00822AC8"/>
    <w:rsid w:val="00824EA1"/>
    <w:rsid w:val="00826F97"/>
    <w:rsid w:val="00830C77"/>
    <w:rsid w:val="00832006"/>
    <w:rsid w:val="0083246C"/>
    <w:rsid w:val="008328EC"/>
    <w:rsid w:val="00832DA8"/>
    <w:rsid w:val="0083404D"/>
    <w:rsid w:val="008363A9"/>
    <w:rsid w:val="008376C1"/>
    <w:rsid w:val="00845CCB"/>
    <w:rsid w:val="00847568"/>
    <w:rsid w:val="00855D68"/>
    <w:rsid w:val="0086186F"/>
    <w:rsid w:val="008761F4"/>
    <w:rsid w:val="008767B1"/>
    <w:rsid w:val="008800BF"/>
    <w:rsid w:val="008803F4"/>
    <w:rsid w:val="00880A42"/>
    <w:rsid w:val="008820BC"/>
    <w:rsid w:val="00882551"/>
    <w:rsid w:val="00884CD5"/>
    <w:rsid w:val="00887FB3"/>
    <w:rsid w:val="00891D86"/>
    <w:rsid w:val="008929F9"/>
    <w:rsid w:val="0089494B"/>
    <w:rsid w:val="00894DAC"/>
    <w:rsid w:val="0089595B"/>
    <w:rsid w:val="008A0079"/>
    <w:rsid w:val="008A49F2"/>
    <w:rsid w:val="008A5976"/>
    <w:rsid w:val="008A7846"/>
    <w:rsid w:val="008B1527"/>
    <w:rsid w:val="008B2F5C"/>
    <w:rsid w:val="008B4336"/>
    <w:rsid w:val="008B4D4B"/>
    <w:rsid w:val="008C1F5F"/>
    <w:rsid w:val="008C223C"/>
    <w:rsid w:val="008C2E2D"/>
    <w:rsid w:val="008C7C85"/>
    <w:rsid w:val="008C7FBB"/>
    <w:rsid w:val="008D0FF9"/>
    <w:rsid w:val="008D20CF"/>
    <w:rsid w:val="008D2F17"/>
    <w:rsid w:val="008D33A1"/>
    <w:rsid w:val="008D6863"/>
    <w:rsid w:val="008E3801"/>
    <w:rsid w:val="008E51BE"/>
    <w:rsid w:val="008E655B"/>
    <w:rsid w:val="008F08DF"/>
    <w:rsid w:val="008F151E"/>
    <w:rsid w:val="008F2A00"/>
    <w:rsid w:val="008F321B"/>
    <w:rsid w:val="0090372D"/>
    <w:rsid w:val="00903AB7"/>
    <w:rsid w:val="00906EE9"/>
    <w:rsid w:val="00907666"/>
    <w:rsid w:val="00910D26"/>
    <w:rsid w:val="00911F4D"/>
    <w:rsid w:val="0091795C"/>
    <w:rsid w:val="00921A4C"/>
    <w:rsid w:val="0092504C"/>
    <w:rsid w:val="00925481"/>
    <w:rsid w:val="00933973"/>
    <w:rsid w:val="00934F9B"/>
    <w:rsid w:val="0093554D"/>
    <w:rsid w:val="00936215"/>
    <w:rsid w:val="009405E1"/>
    <w:rsid w:val="00942EBC"/>
    <w:rsid w:val="00946B47"/>
    <w:rsid w:val="00947369"/>
    <w:rsid w:val="00950208"/>
    <w:rsid w:val="00950B99"/>
    <w:rsid w:val="00952A11"/>
    <w:rsid w:val="00953F26"/>
    <w:rsid w:val="00957A24"/>
    <w:rsid w:val="00961088"/>
    <w:rsid w:val="00961CAD"/>
    <w:rsid w:val="00972086"/>
    <w:rsid w:val="0097263F"/>
    <w:rsid w:val="00973CA2"/>
    <w:rsid w:val="0097655E"/>
    <w:rsid w:val="00977D24"/>
    <w:rsid w:val="00980553"/>
    <w:rsid w:val="00981B12"/>
    <w:rsid w:val="009859C4"/>
    <w:rsid w:val="009923A3"/>
    <w:rsid w:val="00992BD9"/>
    <w:rsid w:val="009933CD"/>
    <w:rsid w:val="00993DE2"/>
    <w:rsid w:val="00994F1F"/>
    <w:rsid w:val="00996B13"/>
    <w:rsid w:val="00997053"/>
    <w:rsid w:val="009A2F20"/>
    <w:rsid w:val="009A3073"/>
    <w:rsid w:val="009A4C47"/>
    <w:rsid w:val="009A6363"/>
    <w:rsid w:val="009B0911"/>
    <w:rsid w:val="009B565B"/>
    <w:rsid w:val="009B743F"/>
    <w:rsid w:val="009C062D"/>
    <w:rsid w:val="009C21B9"/>
    <w:rsid w:val="009C2DE1"/>
    <w:rsid w:val="009C2E4B"/>
    <w:rsid w:val="009C3EB8"/>
    <w:rsid w:val="009C504B"/>
    <w:rsid w:val="009C51DE"/>
    <w:rsid w:val="009C58C8"/>
    <w:rsid w:val="009C7DF3"/>
    <w:rsid w:val="009D04C2"/>
    <w:rsid w:val="009D2F97"/>
    <w:rsid w:val="009D30B7"/>
    <w:rsid w:val="009D32B9"/>
    <w:rsid w:val="009D38A5"/>
    <w:rsid w:val="009D4843"/>
    <w:rsid w:val="009E35AB"/>
    <w:rsid w:val="009E3AE1"/>
    <w:rsid w:val="009E4880"/>
    <w:rsid w:val="009E4FF6"/>
    <w:rsid w:val="009E5079"/>
    <w:rsid w:val="009E7AF2"/>
    <w:rsid w:val="009F026F"/>
    <w:rsid w:val="009F33BE"/>
    <w:rsid w:val="009F51FA"/>
    <w:rsid w:val="00A01614"/>
    <w:rsid w:val="00A02AC0"/>
    <w:rsid w:val="00A11ACA"/>
    <w:rsid w:val="00A13D34"/>
    <w:rsid w:val="00A16AAB"/>
    <w:rsid w:val="00A21AA9"/>
    <w:rsid w:val="00A21AF4"/>
    <w:rsid w:val="00A23531"/>
    <w:rsid w:val="00A23AD4"/>
    <w:rsid w:val="00A23C7F"/>
    <w:rsid w:val="00A26E4C"/>
    <w:rsid w:val="00A2745F"/>
    <w:rsid w:val="00A27A65"/>
    <w:rsid w:val="00A30724"/>
    <w:rsid w:val="00A34B83"/>
    <w:rsid w:val="00A34C52"/>
    <w:rsid w:val="00A37461"/>
    <w:rsid w:val="00A37AEA"/>
    <w:rsid w:val="00A43204"/>
    <w:rsid w:val="00A451DF"/>
    <w:rsid w:val="00A46B8E"/>
    <w:rsid w:val="00A50D56"/>
    <w:rsid w:val="00A604B0"/>
    <w:rsid w:val="00A61430"/>
    <w:rsid w:val="00A626B5"/>
    <w:rsid w:val="00A6481E"/>
    <w:rsid w:val="00A66DA7"/>
    <w:rsid w:val="00A70566"/>
    <w:rsid w:val="00A712F3"/>
    <w:rsid w:val="00A719DC"/>
    <w:rsid w:val="00A81C6F"/>
    <w:rsid w:val="00A8413C"/>
    <w:rsid w:val="00A8521C"/>
    <w:rsid w:val="00A86E3C"/>
    <w:rsid w:val="00A872FF"/>
    <w:rsid w:val="00A9448D"/>
    <w:rsid w:val="00A96EC0"/>
    <w:rsid w:val="00AA0D77"/>
    <w:rsid w:val="00AB2871"/>
    <w:rsid w:val="00AB4619"/>
    <w:rsid w:val="00AC0F90"/>
    <w:rsid w:val="00AC29DD"/>
    <w:rsid w:val="00AC4D4D"/>
    <w:rsid w:val="00AC59E5"/>
    <w:rsid w:val="00AC5F13"/>
    <w:rsid w:val="00AD16C5"/>
    <w:rsid w:val="00AD27BF"/>
    <w:rsid w:val="00AD5122"/>
    <w:rsid w:val="00AD5D3B"/>
    <w:rsid w:val="00AE0050"/>
    <w:rsid w:val="00AE4B1B"/>
    <w:rsid w:val="00AF7F3A"/>
    <w:rsid w:val="00B04296"/>
    <w:rsid w:val="00B17E97"/>
    <w:rsid w:val="00B24CA9"/>
    <w:rsid w:val="00B25412"/>
    <w:rsid w:val="00B2657E"/>
    <w:rsid w:val="00B27462"/>
    <w:rsid w:val="00B27D46"/>
    <w:rsid w:val="00B30613"/>
    <w:rsid w:val="00B3276C"/>
    <w:rsid w:val="00B40FA9"/>
    <w:rsid w:val="00B41851"/>
    <w:rsid w:val="00B430D8"/>
    <w:rsid w:val="00B45A56"/>
    <w:rsid w:val="00B47C3E"/>
    <w:rsid w:val="00B5024A"/>
    <w:rsid w:val="00B505F3"/>
    <w:rsid w:val="00B51875"/>
    <w:rsid w:val="00B52463"/>
    <w:rsid w:val="00B56419"/>
    <w:rsid w:val="00B57A74"/>
    <w:rsid w:val="00B6180C"/>
    <w:rsid w:val="00B67638"/>
    <w:rsid w:val="00B676ED"/>
    <w:rsid w:val="00B7395B"/>
    <w:rsid w:val="00B7742A"/>
    <w:rsid w:val="00B80882"/>
    <w:rsid w:val="00B8145A"/>
    <w:rsid w:val="00B86B75"/>
    <w:rsid w:val="00B871CC"/>
    <w:rsid w:val="00B87E7D"/>
    <w:rsid w:val="00B90DB8"/>
    <w:rsid w:val="00B943CE"/>
    <w:rsid w:val="00B9654C"/>
    <w:rsid w:val="00B96C14"/>
    <w:rsid w:val="00B96E27"/>
    <w:rsid w:val="00B973EA"/>
    <w:rsid w:val="00BB0F3D"/>
    <w:rsid w:val="00BB10D3"/>
    <w:rsid w:val="00BB2FE0"/>
    <w:rsid w:val="00BB6BB4"/>
    <w:rsid w:val="00BB75EA"/>
    <w:rsid w:val="00BC0701"/>
    <w:rsid w:val="00BC3D62"/>
    <w:rsid w:val="00BC4171"/>
    <w:rsid w:val="00BC48D5"/>
    <w:rsid w:val="00BC4ECA"/>
    <w:rsid w:val="00BC4F5A"/>
    <w:rsid w:val="00BC5813"/>
    <w:rsid w:val="00BC7604"/>
    <w:rsid w:val="00BD0AF0"/>
    <w:rsid w:val="00BD3036"/>
    <w:rsid w:val="00BE168A"/>
    <w:rsid w:val="00BE1EA2"/>
    <w:rsid w:val="00BE2BDC"/>
    <w:rsid w:val="00BE50A3"/>
    <w:rsid w:val="00BE57EE"/>
    <w:rsid w:val="00BE7617"/>
    <w:rsid w:val="00BF5164"/>
    <w:rsid w:val="00BF7C8B"/>
    <w:rsid w:val="00C04EC5"/>
    <w:rsid w:val="00C147D9"/>
    <w:rsid w:val="00C158E3"/>
    <w:rsid w:val="00C15E1C"/>
    <w:rsid w:val="00C17D51"/>
    <w:rsid w:val="00C2385C"/>
    <w:rsid w:val="00C2481D"/>
    <w:rsid w:val="00C27645"/>
    <w:rsid w:val="00C27870"/>
    <w:rsid w:val="00C27A11"/>
    <w:rsid w:val="00C33344"/>
    <w:rsid w:val="00C340EF"/>
    <w:rsid w:val="00C36279"/>
    <w:rsid w:val="00C36855"/>
    <w:rsid w:val="00C37CE9"/>
    <w:rsid w:val="00C37EFC"/>
    <w:rsid w:val="00C42F0E"/>
    <w:rsid w:val="00C47B21"/>
    <w:rsid w:val="00C5003E"/>
    <w:rsid w:val="00C50524"/>
    <w:rsid w:val="00C507D5"/>
    <w:rsid w:val="00C51463"/>
    <w:rsid w:val="00C51B02"/>
    <w:rsid w:val="00C52C11"/>
    <w:rsid w:val="00C5408C"/>
    <w:rsid w:val="00C554FD"/>
    <w:rsid w:val="00C57E0F"/>
    <w:rsid w:val="00C6156E"/>
    <w:rsid w:val="00C76021"/>
    <w:rsid w:val="00C77EA3"/>
    <w:rsid w:val="00C80677"/>
    <w:rsid w:val="00C8265A"/>
    <w:rsid w:val="00C82F21"/>
    <w:rsid w:val="00C93422"/>
    <w:rsid w:val="00C934FF"/>
    <w:rsid w:val="00C935D8"/>
    <w:rsid w:val="00C959E8"/>
    <w:rsid w:val="00C95C74"/>
    <w:rsid w:val="00C9677F"/>
    <w:rsid w:val="00C96B35"/>
    <w:rsid w:val="00C977C7"/>
    <w:rsid w:val="00CA116B"/>
    <w:rsid w:val="00CA57C9"/>
    <w:rsid w:val="00CA6228"/>
    <w:rsid w:val="00CB0627"/>
    <w:rsid w:val="00CB1EC0"/>
    <w:rsid w:val="00CB49CE"/>
    <w:rsid w:val="00CB4A1B"/>
    <w:rsid w:val="00CB7969"/>
    <w:rsid w:val="00CB7F7E"/>
    <w:rsid w:val="00CC1CCC"/>
    <w:rsid w:val="00CC49CE"/>
    <w:rsid w:val="00CC4FBE"/>
    <w:rsid w:val="00CC54EB"/>
    <w:rsid w:val="00CC6BB9"/>
    <w:rsid w:val="00CC6DC5"/>
    <w:rsid w:val="00CD0292"/>
    <w:rsid w:val="00CD35A6"/>
    <w:rsid w:val="00CD5E69"/>
    <w:rsid w:val="00CD6978"/>
    <w:rsid w:val="00CD7D99"/>
    <w:rsid w:val="00CE1E2B"/>
    <w:rsid w:val="00CF36D3"/>
    <w:rsid w:val="00CF42D3"/>
    <w:rsid w:val="00CF6B0D"/>
    <w:rsid w:val="00D02EE8"/>
    <w:rsid w:val="00D07BAD"/>
    <w:rsid w:val="00D13E9D"/>
    <w:rsid w:val="00D2043D"/>
    <w:rsid w:val="00D231C6"/>
    <w:rsid w:val="00D236A4"/>
    <w:rsid w:val="00D2375B"/>
    <w:rsid w:val="00D23CC1"/>
    <w:rsid w:val="00D325F2"/>
    <w:rsid w:val="00D33A01"/>
    <w:rsid w:val="00D35B7C"/>
    <w:rsid w:val="00D4254A"/>
    <w:rsid w:val="00D426D5"/>
    <w:rsid w:val="00D52D3A"/>
    <w:rsid w:val="00D5664C"/>
    <w:rsid w:val="00D6040A"/>
    <w:rsid w:val="00D62B65"/>
    <w:rsid w:val="00D63F18"/>
    <w:rsid w:val="00D70D2B"/>
    <w:rsid w:val="00D71474"/>
    <w:rsid w:val="00D75085"/>
    <w:rsid w:val="00D80B74"/>
    <w:rsid w:val="00D820E7"/>
    <w:rsid w:val="00D839D2"/>
    <w:rsid w:val="00D85DA7"/>
    <w:rsid w:val="00D92C50"/>
    <w:rsid w:val="00D93492"/>
    <w:rsid w:val="00D95E5D"/>
    <w:rsid w:val="00DA1AA0"/>
    <w:rsid w:val="00DA20EA"/>
    <w:rsid w:val="00DA30FF"/>
    <w:rsid w:val="00DA3D9E"/>
    <w:rsid w:val="00DA3F10"/>
    <w:rsid w:val="00DA5288"/>
    <w:rsid w:val="00DA7E07"/>
    <w:rsid w:val="00DC1757"/>
    <w:rsid w:val="00DC2412"/>
    <w:rsid w:val="00DC39D7"/>
    <w:rsid w:val="00DC518A"/>
    <w:rsid w:val="00DC525E"/>
    <w:rsid w:val="00DD2983"/>
    <w:rsid w:val="00DD405C"/>
    <w:rsid w:val="00DD4495"/>
    <w:rsid w:val="00DE77D6"/>
    <w:rsid w:val="00DF52AF"/>
    <w:rsid w:val="00DF5E1D"/>
    <w:rsid w:val="00DF6470"/>
    <w:rsid w:val="00DF654C"/>
    <w:rsid w:val="00E015B5"/>
    <w:rsid w:val="00E0537E"/>
    <w:rsid w:val="00E067C9"/>
    <w:rsid w:val="00E1132B"/>
    <w:rsid w:val="00E12722"/>
    <w:rsid w:val="00E13684"/>
    <w:rsid w:val="00E159BF"/>
    <w:rsid w:val="00E22449"/>
    <w:rsid w:val="00E23629"/>
    <w:rsid w:val="00E23DC9"/>
    <w:rsid w:val="00E255A5"/>
    <w:rsid w:val="00E27DAF"/>
    <w:rsid w:val="00E315A3"/>
    <w:rsid w:val="00E41B26"/>
    <w:rsid w:val="00E426C4"/>
    <w:rsid w:val="00E437BA"/>
    <w:rsid w:val="00E4419A"/>
    <w:rsid w:val="00E44BD5"/>
    <w:rsid w:val="00E47B7F"/>
    <w:rsid w:val="00E47FB6"/>
    <w:rsid w:val="00E5142B"/>
    <w:rsid w:val="00E53B98"/>
    <w:rsid w:val="00E53D75"/>
    <w:rsid w:val="00E55AFC"/>
    <w:rsid w:val="00E5653E"/>
    <w:rsid w:val="00E56F55"/>
    <w:rsid w:val="00E5791C"/>
    <w:rsid w:val="00E6183A"/>
    <w:rsid w:val="00E6377F"/>
    <w:rsid w:val="00E63C34"/>
    <w:rsid w:val="00E648CD"/>
    <w:rsid w:val="00E64F0F"/>
    <w:rsid w:val="00E70055"/>
    <w:rsid w:val="00E710A5"/>
    <w:rsid w:val="00E74830"/>
    <w:rsid w:val="00E75B75"/>
    <w:rsid w:val="00E76A26"/>
    <w:rsid w:val="00E776E7"/>
    <w:rsid w:val="00E80918"/>
    <w:rsid w:val="00E9083B"/>
    <w:rsid w:val="00E96AD7"/>
    <w:rsid w:val="00EA384A"/>
    <w:rsid w:val="00EA4637"/>
    <w:rsid w:val="00EA73D2"/>
    <w:rsid w:val="00EB1F3A"/>
    <w:rsid w:val="00EB6070"/>
    <w:rsid w:val="00EC026B"/>
    <w:rsid w:val="00EC4B9D"/>
    <w:rsid w:val="00ED05F3"/>
    <w:rsid w:val="00ED154D"/>
    <w:rsid w:val="00ED2C95"/>
    <w:rsid w:val="00ED4A80"/>
    <w:rsid w:val="00ED716D"/>
    <w:rsid w:val="00EE49A2"/>
    <w:rsid w:val="00EF043C"/>
    <w:rsid w:val="00EF4244"/>
    <w:rsid w:val="00F05664"/>
    <w:rsid w:val="00F07462"/>
    <w:rsid w:val="00F076EC"/>
    <w:rsid w:val="00F07E3B"/>
    <w:rsid w:val="00F13847"/>
    <w:rsid w:val="00F16C7D"/>
    <w:rsid w:val="00F210DE"/>
    <w:rsid w:val="00F22029"/>
    <w:rsid w:val="00F26698"/>
    <w:rsid w:val="00F30B5E"/>
    <w:rsid w:val="00F324A6"/>
    <w:rsid w:val="00F34974"/>
    <w:rsid w:val="00F37DBB"/>
    <w:rsid w:val="00F40B8C"/>
    <w:rsid w:val="00F43BC3"/>
    <w:rsid w:val="00F45E64"/>
    <w:rsid w:val="00F463FB"/>
    <w:rsid w:val="00F47454"/>
    <w:rsid w:val="00F60C78"/>
    <w:rsid w:val="00F61194"/>
    <w:rsid w:val="00F631AC"/>
    <w:rsid w:val="00F67450"/>
    <w:rsid w:val="00F7058A"/>
    <w:rsid w:val="00F71479"/>
    <w:rsid w:val="00F72BD4"/>
    <w:rsid w:val="00F74FC5"/>
    <w:rsid w:val="00F759A2"/>
    <w:rsid w:val="00F76CBC"/>
    <w:rsid w:val="00F83F89"/>
    <w:rsid w:val="00F85D98"/>
    <w:rsid w:val="00F87997"/>
    <w:rsid w:val="00F92FBE"/>
    <w:rsid w:val="00F9394E"/>
    <w:rsid w:val="00FA21C2"/>
    <w:rsid w:val="00FA3952"/>
    <w:rsid w:val="00FA519E"/>
    <w:rsid w:val="00FA5F5C"/>
    <w:rsid w:val="00FA6C1C"/>
    <w:rsid w:val="00FA767D"/>
    <w:rsid w:val="00FB3DD8"/>
    <w:rsid w:val="00FB4B13"/>
    <w:rsid w:val="00FB5DEB"/>
    <w:rsid w:val="00FC7EDB"/>
    <w:rsid w:val="00FD3657"/>
    <w:rsid w:val="00FD7884"/>
    <w:rsid w:val="00FE0117"/>
    <w:rsid w:val="00FE28F3"/>
    <w:rsid w:val="00FE6A58"/>
    <w:rsid w:val="00FF09BD"/>
    <w:rsid w:val="00FF2673"/>
    <w:rsid w:val="00FF3968"/>
    <w:rsid w:val="00FF649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874C313"/>
  <w15:docId w15:val="{050A90AB-25E6-4FD3-8A6D-C232C2D4A9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0" w:defSemiHidden="0" w:defUnhideWhenUsed="0" w:defQFormat="0" w:count="372">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spacing w:before="180" w:after="180"/>
    </w:pPr>
    <w:rPr>
      <w:sz w:val="24"/>
      <w:szCs w:val="24"/>
    </w:rPr>
  </w:style>
  <w:style w:type="paragraph" w:styleId="Heading1">
    <w:name w:val="heading 1"/>
    <w:basedOn w:val="Normal"/>
    <w:next w:val="Normal"/>
    <w:uiPriority w:val="9"/>
    <w:qFormat/>
    <w:pPr>
      <w:keepNext/>
      <w:keepLines/>
      <w:spacing w:before="480" w:after="0"/>
      <w:outlineLvl w:val="0"/>
    </w:pPr>
    <w:rPr>
      <w:rFonts w:ascii="Calibri" w:eastAsia="Times New Roman" w:hAnsi="Calibri"/>
      <w:b/>
      <w:bCs/>
      <w:color w:val="345A8A"/>
      <w:sz w:val="36"/>
      <w:szCs w:val="36"/>
    </w:rPr>
  </w:style>
  <w:style w:type="paragraph" w:styleId="Heading2">
    <w:name w:val="heading 2"/>
    <w:basedOn w:val="Normal"/>
    <w:next w:val="Normal"/>
    <w:uiPriority w:val="9"/>
    <w:unhideWhenUsed/>
    <w:qFormat/>
    <w:pPr>
      <w:keepNext/>
      <w:keepLines/>
      <w:spacing w:before="200" w:after="0"/>
      <w:outlineLvl w:val="1"/>
    </w:pPr>
    <w:rPr>
      <w:rFonts w:ascii="Calibri" w:eastAsia="Times New Roman" w:hAnsi="Calibri"/>
      <w:b/>
      <w:bCs/>
      <w:color w:val="4F81BD"/>
      <w:sz w:val="32"/>
      <w:szCs w:val="32"/>
    </w:rPr>
  </w:style>
  <w:style w:type="paragraph" w:styleId="Heading3">
    <w:name w:val="heading 3"/>
    <w:basedOn w:val="Normal"/>
    <w:next w:val="Normal"/>
    <w:uiPriority w:val="9"/>
    <w:unhideWhenUsed/>
    <w:qFormat/>
    <w:pPr>
      <w:keepNext/>
      <w:keepLines/>
      <w:spacing w:before="200" w:after="0"/>
      <w:outlineLvl w:val="2"/>
    </w:pPr>
    <w:rPr>
      <w:rFonts w:ascii="Calibri" w:eastAsia="Times New Roman" w:hAnsi="Calibri"/>
      <w:b/>
      <w:bCs/>
      <w:color w:val="4F81BD"/>
      <w:sz w:val="28"/>
      <w:szCs w:val="28"/>
    </w:rPr>
  </w:style>
  <w:style w:type="paragraph" w:styleId="Heading4">
    <w:name w:val="heading 4"/>
    <w:basedOn w:val="Normal"/>
    <w:next w:val="Normal"/>
    <w:uiPriority w:val="9"/>
    <w:unhideWhenUsed/>
    <w:qFormat/>
    <w:pPr>
      <w:keepNext/>
      <w:keepLines/>
      <w:spacing w:before="200" w:after="0"/>
      <w:outlineLvl w:val="3"/>
    </w:pPr>
    <w:rPr>
      <w:rFonts w:ascii="Calibri" w:eastAsia="Times New Roman" w:hAnsi="Calibri"/>
      <w:b/>
      <w:bCs/>
      <w:color w:val="4F81BD"/>
    </w:rPr>
  </w:style>
  <w:style w:type="paragraph" w:styleId="Heading5">
    <w:name w:val="heading 5"/>
    <w:basedOn w:val="Normal"/>
    <w:next w:val="Normal"/>
    <w:uiPriority w:val="9"/>
    <w:unhideWhenUsed/>
    <w:qFormat/>
    <w:pPr>
      <w:keepNext/>
      <w:keepLines/>
      <w:spacing w:before="200" w:after="0"/>
      <w:outlineLvl w:val="4"/>
    </w:pPr>
    <w:rPr>
      <w:rFonts w:ascii="Calibri" w:eastAsia="Times New Roman" w:hAnsi="Calibri"/>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Calibri" w:eastAsia="Times New Roman" w:hAnsi="Calibri"/>
      <w:b/>
      <w:bCs/>
      <w:color w:val="345A8A"/>
      <w:sz w:val="36"/>
      <w:szCs w:val="36"/>
    </w:rPr>
  </w:style>
  <w:style w:type="paragraph" w:customStyle="1" w:styleId="Authors">
    <w:name w:val="Authors"/>
    <w:next w:val="Normal"/>
    <w:qFormat/>
    <w:pPr>
      <w:keepNext/>
      <w:keepLines/>
      <w:spacing w:after="200"/>
      <w:jc w:val="center"/>
    </w:pPr>
    <w:rPr>
      <w:sz w:val="24"/>
      <w:szCs w:val="24"/>
    </w:rPr>
  </w:style>
  <w:style w:type="paragraph" w:styleId="Date">
    <w:name w:val="Date"/>
    <w:next w:val="Normal"/>
    <w:qFormat/>
    <w:pPr>
      <w:keepNext/>
      <w:keepLines/>
      <w:spacing w:after="200"/>
      <w:jc w:val="center"/>
    </w:pPr>
    <w:rPr>
      <w:sz w:val="24"/>
      <w:szCs w:val="24"/>
    </w:rPr>
  </w:style>
  <w:style w:type="paragraph" w:customStyle="1" w:styleId="BlockQuote">
    <w:name w:val="Block Quote"/>
    <w:basedOn w:val="Normal"/>
    <w:next w:val="Normal"/>
    <w:uiPriority w:val="9"/>
    <w:unhideWhenUsed/>
    <w:qFormat/>
    <w:pPr>
      <w:spacing w:before="100" w:after="100"/>
    </w:pPr>
    <w:rPr>
      <w:rFonts w:ascii="Calibri" w:eastAsia="Times New Roman" w:hAnsi="Calibr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link w:val="SourceCode"/>
    <w:rPr>
      <w:rFonts w:ascii="Consolas" w:hAnsi="Consolas"/>
      <w:sz w:val="22"/>
    </w:rPr>
  </w:style>
  <w:style w:type="paragraph" w:customStyle="1" w:styleId="SourceCode">
    <w:name w:val="Source Code"/>
    <w:basedOn w:val="Normal"/>
    <w:link w:val="VerbatimChar"/>
    <w:pPr>
      <w:wordWrap w:val="0"/>
    </w:pPr>
  </w:style>
  <w:style w:type="character" w:customStyle="1" w:styleId="FootnoteRef">
    <w:name w:val="Footnote Ref"/>
    <w:rPr>
      <w:vertAlign w:val="superscript"/>
    </w:rPr>
  </w:style>
  <w:style w:type="character" w:customStyle="1" w:styleId="Link">
    <w:name w:val="Link"/>
    <w:rPr>
      <w:color w:val="4F81BD"/>
    </w:rPr>
  </w:style>
  <w:style w:type="character" w:customStyle="1" w:styleId="KeywordTok">
    <w:name w:val="KeywordTok"/>
    <w:rPr>
      <w:rFonts w:ascii="Consolas" w:hAnsi="Consolas"/>
      <w:b/>
      <w:color w:val="007020"/>
      <w:sz w:val="22"/>
    </w:rPr>
  </w:style>
  <w:style w:type="character" w:customStyle="1" w:styleId="DataTypeTok">
    <w:name w:val="DataTypeTok"/>
    <w:rPr>
      <w:rFonts w:ascii="Consolas" w:hAnsi="Consolas"/>
      <w:color w:val="902000"/>
      <w:sz w:val="22"/>
    </w:rPr>
  </w:style>
  <w:style w:type="character" w:customStyle="1" w:styleId="DecValTok">
    <w:name w:val="DecValTok"/>
    <w:rPr>
      <w:rFonts w:ascii="Consolas" w:hAnsi="Consolas"/>
      <w:color w:val="40A070"/>
      <w:sz w:val="22"/>
    </w:rPr>
  </w:style>
  <w:style w:type="character" w:customStyle="1" w:styleId="BaseNTok">
    <w:name w:val="BaseNTok"/>
    <w:rPr>
      <w:rFonts w:ascii="Consolas" w:hAnsi="Consolas"/>
      <w:color w:val="40A070"/>
      <w:sz w:val="22"/>
    </w:rPr>
  </w:style>
  <w:style w:type="character" w:customStyle="1" w:styleId="FloatTok">
    <w:name w:val="FloatTok"/>
    <w:rPr>
      <w:rFonts w:ascii="Consolas" w:hAnsi="Consolas"/>
      <w:color w:val="40A070"/>
      <w:sz w:val="22"/>
    </w:rPr>
  </w:style>
  <w:style w:type="character" w:customStyle="1" w:styleId="CharTok">
    <w:name w:val="CharTok"/>
    <w:rPr>
      <w:rFonts w:ascii="Consolas" w:hAnsi="Consolas"/>
      <w:color w:val="4070A0"/>
      <w:sz w:val="22"/>
    </w:rPr>
  </w:style>
  <w:style w:type="character" w:customStyle="1" w:styleId="StringTok">
    <w:name w:val="StringTok"/>
    <w:rPr>
      <w:rFonts w:ascii="Consolas" w:hAnsi="Consolas"/>
      <w:color w:val="4070A0"/>
      <w:sz w:val="22"/>
    </w:rPr>
  </w:style>
  <w:style w:type="character" w:customStyle="1" w:styleId="CommentTok">
    <w:name w:val="CommentTok"/>
    <w:rPr>
      <w:rFonts w:ascii="Consolas" w:hAnsi="Consolas"/>
      <w:i/>
      <w:color w:val="60A0B0"/>
      <w:sz w:val="22"/>
    </w:rPr>
  </w:style>
  <w:style w:type="character" w:customStyle="1" w:styleId="OtherTok">
    <w:name w:val="OtherTok"/>
    <w:rPr>
      <w:rFonts w:ascii="Consolas" w:hAnsi="Consolas"/>
      <w:color w:val="007020"/>
      <w:sz w:val="22"/>
    </w:rPr>
  </w:style>
  <w:style w:type="character" w:customStyle="1" w:styleId="AlertTok">
    <w:name w:val="AlertTok"/>
    <w:rPr>
      <w:rFonts w:ascii="Consolas" w:hAnsi="Consolas"/>
      <w:b/>
      <w:color w:val="FF0000"/>
      <w:sz w:val="22"/>
    </w:rPr>
  </w:style>
  <w:style w:type="character" w:customStyle="1" w:styleId="FunctionTok">
    <w:name w:val="FunctionTok"/>
    <w:rPr>
      <w:rFonts w:ascii="Consolas" w:hAnsi="Consolas"/>
      <w:color w:val="06287E"/>
      <w:sz w:val="22"/>
    </w:rPr>
  </w:style>
  <w:style w:type="character" w:customStyle="1" w:styleId="RegionMarkerTok">
    <w:name w:val="RegionMarkerTok"/>
    <w:rPr>
      <w:rFonts w:ascii="Consolas" w:hAnsi="Consolas"/>
      <w:sz w:val="22"/>
    </w:rPr>
  </w:style>
  <w:style w:type="character" w:customStyle="1" w:styleId="ErrorTok">
    <w:name w:val="ErrorTok"/>
    <w:rPr>
      <w:rFonts w:ascii="Consolas" w:hAnsi="Consolas"/>
      <w:b/>
      <w:color w:val="FF0000"/>
      <w:sz w:val="22"/>
    </w:rPr>
  </w:style>
  <w:style w:type="character" w:customStyle="1" w:styleId="NormalTok">
    <w:name w:val="NormalTok"/>
    <w:rPr>
      <w:rFonts w:ascii="Consolas" w:hAnsi="Consolas"/>
      <w:sz w:val="22"/>
    </w:rPr>
  </w:style>
  <w:style w:type="character" w:styleId="Hyperlink">
    <w:name w:val="Hyperlink"/>
    <w:rsid w:val="00997053"/>
    <w:rPr>
      <w:color w:val="0000FF"/>
      <w:u w:val="single"/>
    </w:rPr>
  </w:style>
  <w:style w:type="paragraph" w:styleId="Header">
    <w:name w:val="header"/>
    <w:basedOn w:val="Normal"/>
    <w:link w:val="HeaderChar"/>
    <w:uiPriority w:val="99"/>
    <w:unhideWhenUsed/>
    <w:rsid w:val="009C51DE"/>
    <w:pPr>
      <w:tabs>
        <w:tab w:val="center" w:pos="4680"/>
        <w:tab w:val="right" w:pos="9360"/>
      </w:tabs>
      <w:spacing w:before="0" w:after="0"/>
    </w:pPr>
  </w:style>
  <w:style w:type="character" w:customStyle="1" w:styleId="HeaderChar">
    <w:name w:val="Header Char"/>
    <w:basedOn w:val="DefaultParagraphFont"/>
    <w:link w:val="Header"/>
    <w:uiPriority w:val="99"/>
    <w:rsid w:val="009C51DE"/>
  </w:style>
  <w:style w:type="paragraph" w:styleId="Footer">
    <w:name w:val="footer"/>
    <w:basedOn w:val="Normal"/>
    <w:link w:val="FooterChar"/>
    <w:uiPriority w:val="99"/>
    <w:unhideWhenUsed/>
    <w:rsid w:val="009C51DE"/>
    <w:pPr>
      <w:tabs>
        <w:tab w:val="center" w:pos="4680"/>
        <w:tab w:val="right" w:pos="9360"/>
      </w:tabs>
      <w:spacing w:before="0" w:after="0"/>
    </w:pPr>
  </w:style>
  <w:style w:type="character" w:customStyle="1" w:styleId="FooterChar">
    <w:name w:val="Footer Char"/>
    <w:basedOn w:val="DefaultParagraphFont"/>
    <w:link w:val="Footer"/>
    <w:uiPriority w:val="99"/>
    <w:rsid w:val="009C51DE"/>
  </w:style>
  <w:style w:type="character" w:styleId="LineNumber">
    <w:name w:val="line number"/>
    <w:basedOn w:val="DefaultParagraphFont"/>
    <w:semiHidden/>
    <w:unhideWhenUsed/>
    <w:rsid w:val="00D236A4"/>
  </w:style>
  <w:style w:type="character" w:styleId="PlaceholderText">
    <w:name w:val="Placeholder Text"/>
    <w:semiHidden/>
    <w:rsid w:val="00F83F89"/>
    <w:rPr>
      <w:color w:val="808080"/>
    </w:rPr>
  </w:style>
  <w:style w:type="paragraph" w:styleId="BalloonText">
    <w:name w:val="Balloon Text"/>
    <w:basedOn w:val="Normal"/>
    <w:link w:val="BalloonTextChar"/>
    <w:semiHidden/>
    <w:unhideWhenUsed/>
    <w:rsid w:val="00E6183A"/>
    <w:pPr>
      <w:spacing w:before="0" w:after="0"/>
    </w:pPr>
    <w:rPr>
      <w:rFonts w:ascii="Segoe UI" w:hAnsi="Segoe UI" w:cs="Segoe UI"/>
      <w:sz w:val="18"/>
      <w:szCs w:val="18"/>
    </w:rPr>
  </w:style>
  <w:style w:type="character" w:customStyle="1" w:styleId="BalloonTextChar">
    <w:name w:val="Balloon Text Char"/>
    <w:basedOn w:val="DefaultParagraphFont"/>
    <w:link w:val="BalloonText"/>
    <w:semiHidden/>
    <w:rsid w:val="00E6183A"/>
    <w:rPr>
      <w:rFonts w:ascii="Segoe UI" w:hAnsi="Segoe UI" w:cs="Segoe UI"/>
      <w:sz w:val="18"/>
      <w:szCs w:val="18"/>
    </w:rPr>
  </w:style>
  <w:style w:type="character" w:styleId="CommentReference">
    <w:name w:val="annotation reference"/>
    <w:basedOn w:val="DefaultParagraphFont"/>
    <w:semiHidden/>
    <w:unhideWhenUsed/>
    <w:rsid w:val="00F61194"/>
    <w:rPr>
      <w:sz w:val="16"/>
      <w:szCs w:val="16"/>
    </w:rPr>
  </w:style>
  <w:style w:type="paragraph" w:styleId="CommentText">
    <w:name w:val="annotation text"/>
    <w:basedOn w:val="Normal"/>
    <w:link w:val="CommentTextChar"/>
    <w:semiHidden/>
    <w:unhideWhenUsed/>
    <w:rsid w:val="00F61194"/>
    <w:rPr>
      <w:sz w:val="20"/>
      <w:szCs w:val="20"/>
    </w:rPr>
  </w:style>
  <w:style w:type="character" w:customStyle="1" w:styleId="CommentTextChar">
    <w:name w:val="Comment Text Char"/>
    <w:basedOn w:val="DefaultParagraphFont"/>
    <w:link w:val="CommentText"/>
    <w:semiHidden/>
    <w:rsid w:val="00F61194"/>
  </w:style>
  <w:style w:type="paragraph" w:styleId="CommentSubject">
    <w:name w:val="annotation subject"/>
    <w:basedOn w:val="CommentText"/>
    <w:next w:val="CommentText"/>
    <w:link w:val="CommentSubjectChar"/>
    <w:semiHidden/>
    <w:unhideWhenUsed/>
    <w:rsid w:val="00F61194"/>
    <w:rPr>
      <w:b/>
      <w:bCs/>
    </w:rPr>
  </w:style>
  <w:style w:type="character" w:customStyle="1" w:styleId="CommentSubjectChar">
    <w:name w:val="Comment Subject Char"/>
    <w:basedOn w:val="CommentTextChar"/>
    <w:link w:val="CommentSubject"/>
    <w:semiHidden/>
    <w:rsid w:val="00F61194"/>
    <w:rPr>
      <w:b/>
      <w:bCs/>
    </w:rPr>
  </w:style>
  <w:style w:type="paragraph" w:styleId="Revision">
    <w:name w:val="Revision"/>
    <w:hidden/>
    <w:semiHidden/>
    <w:rsid w:val="00973CA2"/>
    <w:rPr>
      <w:sz w:val="24"/>
      <w:szCs w:val="24"/>
    </w:rPr>
  </w:style>
  <w:style w:type="paragraph" w:styleId="NoSpacing">
    <w:name w:val="No Spacing"/>
    <w:uiPriority w:val="1"/>
    <w:qFormat/>
    <w:rsid w:val="00357882"/>
    <w:pPr>
      <w:widowControl w:val="0"/>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15095">
      <w:bodyDiv w:val="1"/>
      <w:marLeft w:val="0"/>
      <w:marRight w:val="0"/>
      <w:marTop w:val="0"/>
      <w:marBottom w:val="0"/>
      <w:divBdr>
        <w:top w:val="none" w:sz="0" w:space="0" w:color="auto"/>
        <w:left w:val="none" w:sz="0" w:space="0" w:color="auto"/>
        <w:bottom w:val="none" w:sz="0" w:space="0" w:color="auto"/>
        <w:right w:val="none" w:sz="0" w:space="0" w:color="auto"/>
      </w:divBdr>
    </w:div>
    <w:div w:id="353382251">
      <w:bodyDiv w:val="1"/>
      <w:marLeft w:val="0"/>
      <w:marRight w:val="0"/>
      <w:marTop w:val="0"/>
      <w:marBottom w:val="0"/>
      <w:divBdr>
        <w:top w:val="none" w:sz="0" w:space="0" w:color="auto"/>
        <w:left w:val="none" w:sz="0" w:space="0" w:color="auto"/>
        <w:bottom w:val="none" w:sz="0" w:space="0" w:color="auto"/>
        <w:right w:val="none" w:sz="0" w:space="0" w:color="auto"/>
      </w:divBdr>
    </w:div>
    <w:div w:id="452335556">
      <w:bodyDiv w:val="1"/>
      <w:marLeft w:val="0"/>
      <w:marRight w:val="0"/>
      <w:marTop w:val="0"/>
      <w:marBottom w:val="0"/>
      <w:divBdr>
        <w:top w:val="none" w:sz="0" w:space="0" w:color="auto"/>
        <w:left w:val="none" w:sz="0" w:space="0" w:color="auto"/>
        <w:bottom w:val="none" w:sz="0" w:space="0" w:color="auto"/>
        <w:right w:val="none" w:sz="0" w:space="0" w:color="auto"/>
      </w:divBdr>
      <w:divsChild>
        <w:div w:id="1403061033">
          <w:marLeft w:val="0"/>
          <w:marRight w:val="0"/>
          <w:marTop w:val="0"/>
          <w:marBottom w:val="0"/>
          <w:divBdr>
            <w:top w:val="none" w:sz="0" w:space="0" w:color="auto"/>
            <w:left w:val="none" w:sz="0" w:space="0" w:color="auto"/>
            <w:bottom w:val="none" w:sz="0" w:space="0" w:color="auto"/>
            <w:right w:val="none" w:sz="0" w:space="0" w:color="auto"/>
          </w:divBdr>
        </w:div>
        <w:div w:id="1460567299">
          <w:marLeft w:val="0"/>
          <w:marRight w:val="0"/>
          <w:marTop w:val="0"/>
          <w:marBottom w:val="0"/>
          <w:divBdr>
            <w:top w:val="none" w:sz="0" w:space="0" w:color="auto"/>
            <w:left w:val="none" w:sz="0" w:space="0" w:color="auto"/>
            <w:bottom w:val="none" w:sz="0" w:space="0" w:color="auto"/>
            <w:right w:val="none" w:sz="0" w:space="0" w:color="auto"/>
          </w:divBdr>
        </w:div>
        <w:div w:id="315378209">
          <w:marLeft w:val="0"/>
          <w:marRight w:val="0"/>
          <w:marTop w:val="0"/>
          <w:marBottom w:val="0"/>
          <w:divBdr>
            <w:top w:val="none" w:sz="0" w:space="0" w:color="auto"/>
            <w:left w:val="none" w:sz="0" w:space="0" w:color="auto"/>
            <w:bottom w:val="none" w:sz="0" w:space="0" w:color="auto"/>
            <w:right w:val="none" w:sz="0" w:space="0" w:color="auto"/>
          </w:divBdr>
        </w:div>
        <w:div w:id="1597514902">
          <w:marLeft w:val="0"/>
          <w:marRight w:val="0"/>
          <w:marTop w:val="0"/>
          <w:marBottom w:val="0"/>
          <w:divBdr>
            <w:top w:val="none" w:sz="0" w:space="0" w:color="auto"/>
            <w:left w:val="none" w:sz="0" w:space="0" w:color="auto"/>
            <w:bottom w:val="none" w:sz="0" w:space="0" w:color="auto"/>
            <w:right w:val="none" w:sz="0" w:space="0" w:color="auto"/>
          </w:divBdr>
        </w:div>
        <w:div w:id="684479050">
          <w:marLeft w:val="0"/>
          <w:marRight w:val="0"/>
          <w:marTop w:val="0"/>
          <w:marBottom w:val="0"/>
          <w:divBdr>
            <w:top w:val="none" w:sz="0" w:space="0" w:color="auto"/>
            <w:left w:val="none" w:sz="0" w:space="0" w:color="auto"/>
            <w:bottom w:val="none" w:sz="0" w:space="0" w:color="auto"/>
            <w:right w:val="none" w:sz="0" w:space="0" w:color="auto"/>
          </w:divBdr>
        </w:div>
        <w:div w:id="152111604">
          <w:marLeft w:val="0"/>
          <w:marRight w:val="0"/>
          <w:marTop w:val="0"/>
          <w:marBottom w:val="0"/>
          <w:divBdr>
            <w:top w:val="none" w:sz="0" w:space="0" w:color="auto"/>
            <w:left w:val="none" w:sz="0" w:space="0" w:color="auto"/>
            <w:bottom w:val="none" w:sz="0" w:space="0" w:color="auto"/>
            <w:right w:val="none" w:sz="0" w:space="0" w:color="auto"/>
          </w:divBdr>
        </w:div>
        <w:div w:id="1635872501">
          <w:marLeft w:val="0"/>
          <w:marRight w:val="0"/>
          <w:marTop w:val="0"/>
          <w:marBottom w:val="0"/>
          <w:divBdr>
            <w:top w:val="none" w:sz="0" w:space="0" w:color="auto"/>
            <w:left w:val="none" w:sz="0" w:space="0" w:color="auto"/>
            <w:bottom w:val="none" w:sz="0" w:space="0" w:color="auto"/>
            <w:right w:val="none" w:sz="0" w:space="0" w:color="auto"/>
          </w:divBdr>
        </w:div>
        <w:div w:id="1328747690">
          <w:marLeft w:val="0"/>
          <w:marRight w:val="0"/>
          <w:marTop w:val="0"/>
          <w:marBottom w:val="0"/>
          <w:divBdr>
            <w:top w:val="none" w:sz="0" w:space="0" w:color="auto"/>
            <w:left w:val="none" w:sz="0" w:space="0" w:color="auto"/>
            <w:bottom w:val="none" w:sz="0" w:space="0" w:color="auto"/>
            <w:right w:val="none" w:sz="0" w:space="0" w:color="auto"/>
          </w:divBdr>
        </w:div>
        <w:div w:id="1399478069">
          <w:marLeft w:val="0"/>
          <w:marRight w:val="0"/>
          <w:marTop w:val="0"/>
          <w:marBottom w:val="0"/>
          <w:divBdr>
            <w:top w:val="none" w:sz="0" w:space="0" w:color="auto"/>
            <w:left w:val="none" w:sz="0" w:space="0" w:color="auto"/>
            <w:bottom w:val="none" w:sz="0" w:space="0" w:color="auto"/>
            <w:right w:val="none" w:sz="0" w:space="0" w:color="auto"/>
          </w:divBdr>
        </w:div>
        <w:div w:id="697195279">
          <w:marLeft w:val="0"/>
          <w:marRight w:val="0"/>
          <w:marTop w:val="0"/>
          <w:marBottom w:val="0"/>
          <w:divBdr>
            <w:top w:val="none" w:sz="0" w:space="0" w:color="auto"/>
            <w:left w:val="none" w:sz="0" w:space="0" w:color="auto"/>
            <w:bottom w:val="none" w:sz="0" w:space="0" w:color="auto"/>
            <w:right w:val="none" w:sz="0" w:space="0" w:color="auto"/>
          </w:divBdr>
        </w:div>
        <w:div w:id="2053573284">
          <w:marLeft w:val="0"/>
          <w:marRight w:val="0"/>
          <w:marTop w:val="0"/>
          <w:marBottom w:val="0"/>
          <w:divBdr>
            <w:top w:val="none" w:sz="0" w:space="0" w:color="auto"/>
            <w:left w:val="none" w:sz="0" w:space="0" w:color="auto"/>
            <w:bottom w:val="none" w:sz="0" w:space="0" w:color="auto"/>
            <w:right w:val="none" w:sz="0" w:space="0" w:color="auto"/>
          </w:divBdr>
        </w:div>
        <w:div w:id="1210343658">
          <w:marLeft w:val="0"/>
          <w:marRight w:val="0"/>
          <w:marTop w:val="0"/>
          <w:marBottom w:val="0"/>
          <w:divBdr>
            <w:top w:val="none" w:sz="0" w:space="0" w:color="auto"/>
            <w:left w:val="none" w:sz="0" w:space="0" w:color="auto"/>
            <w:bottom w:val="none" w:sz="0" w:space="0" w:color="auto"/>
            <w:right w:val="none" w:sz="0" w:space="0" w:color="auto"/>
          </w:divBdr>
        </w:div>
        <w:div w:id="135268961">
          <w:marLeft w:val="0"/>
          <w:marRight w:val="0"/>
          <w:marTop w:val="0"/>
          <w:marBottom w:val="0"/>
          <w:divBdr>
            <w:top w:val="none" w:sz="0" w:space="0" w:color="auto"/>
            <w:left w:val="none" w:sz="0" w:space="0" w:color="auto"/>
            <w:bottom w:val="none" w:sz="0" w:space="0" w:color="auto"/>
            <w:right w:val="none" w:sz="0" w:space="0" w:color="auto"/>
          </w:divBdr>
        </w:div>
        <w:div w:id="1049374942">
          <w:marLeft w:val="0"/>
          <w:marRight w:val="0"/>
          <w:marTop w:val="0"/>
          <w:marBottom w:val="0"/>
          <w:divBdr>
            <w:top w:val="none" w:sz="0" w:space="0" w:color="auto"/>
            <w:left w:val="none" w:sz="0" w:space="0" w:color="auto"/>
            <w:bottom w:val="none" w:sz="0" w:space="0" w:color="auto"/>
            <w:right w:val="none" w:sz="0" w:space="0" w:color="auto"/>
          </w:divBdr>
        </w:div>
        <w:div w:id="1557624339">
          <w:marLeft w:val="0"/>
          <w:marRight w:val="0"/>
          <w:marTop w:val="0"/>
          <w:marBottom w:val="0"/>
          <w:divBdr>
            <w:top w:val="none" w:sz="0" w:space="0" w:color="auto"/>
            <w:left w:val="none" w:sz="0" w:space="0" w:color="auto"/>
            <w:bottom w:val="none" w:sz="0" w:space="0" w:color="auto"/>
            <w:right w:val="none" w:sz="0" w:space="0" w:color="auto"/>
          </w:divBdr>
        </w:div>
        <w:div w:id="1628316321">
          <w:marLeft w:val="0"/>
          <w:marRight w:val="0"/>
          <w:marTop w:val="0"/>
          <w:marBottom w:val="0"/>
          <w:divBdr>
            <w:top w:val="none" w:sz="0" w:space="0" w:color="auto"/>
            <w:left w:val="none" w:sz="0" w:space="0" w:color="auto"/>
            <w:bottom w:val="none" w:sz="0" w:space="0" w:color="auto"/>
            <w:right w:val="none" w:sz="0" w:space="0" w:color="auto"/>
          </w:divBdr>
        </w:div>
        <w:div w:id="321786183">
          <w:marLeft w:val="0"/>
          <w:marRight w:val="0"/>
          <w:marTop w:val="0"/>
          <w:marBottom w:val="0"/>
          <w:divBdr>
            <w:top w:val="none" w:sz="0" w:space="0" w:color="auto"/>
            <w:left w:val="none" w:sz="0" w:space="0" w:color="auto"/>
            <w:bottom w:val="none" w:sz="0" w:space="0" w:color="auto"/>
            <w:right w:val="none" w:sz="0" w:space="0" w:color="auto"/>
          </w:divBdr>
        </w:div>
        <w:div w:id="1536577323">
          <w:marLeft w:val="0"/>
          <w:marRight w:val="0"/>
          <w:marTop w:val="0"/>
          <w:marBottom w:val="0"/>
          <w:divBdr>
            <w:top w:val="none" w:sz="0" w:space="0" w:color="auto"/>
            <w:left w:val="none" w:sz="0" w:space="0" w:color="auto"/>
            <w:bottom w:val="none" w:sz="0" w:space="0" w:color="auto"/>
            <w:right w:val="none" w:sz="0" w:space="0" w:color="auto"/>
          </w:divBdr>
        </w:div>
        <w:div w:id="1333755903">
          <w:marLeft w:val="0"/>
          <w:marRight w:val="0"/>
          <w:marTop w:val="0"/>
          <w:marBottom w:val="0"/>
          <w:divBdr>
            <w:top w:val="none" w:sz="0" w:space="0" w:color="auto"/>
            <w:left w:val="none" w:sz="0" w:space="0" w:color="auto"/>
            <w:bottom w:val="none" w:sz="0" w:space="0" w:color="auto"/>
            <w:right w:val="none" w:sz="0" w:space="0" w:color="auto"/>
          </w:divBdr>
        </w:div>
        <w:div w:id="196235341">
          <w:marLeft w:val="0"/>
          <w:marRight w:val="0"/>
          <w:marTop w:val="0"/>
          <w:marBottom w:val="0"/>
          <w:divBdr>
            <w:top w:val="none" w:sz="0" w:space="0" w:color="auto"/>
            <w:left w:val="none" w:sz="0" w:space="0" w:color="auto"/>
            <w:bottom w:val="none" w:sz="0" w:space="0" w:color="auto"/>
            <w:right w:val="none" w:sz="0" w:space="0" w:color="auto"/>
          </w:divBdr>
        </w:div>
        <w:div w:id="693118281">
          <w:marLeft w:val="0"/>
          <w:marRight w:val="0"/>
          <w:marTop w:val="0"/>
          <w:marBottom w:val="0"/>
          <w:divBdr>
            <w:top w:val="none" w:sz="0" w:space="0" w:color="auto"/>
            <w:left w:val="none" w:sz="0" w:space="0" w:color="auto"/>
            <w:bottom w:val="none" w:sz="0" w:space="0" w:color="auto"/>
            <w:right w:val="none" w:sz="0" w:space="0" w:color="auto"/>
          </w:divBdr>
        </w:div>
        <w:div w:id="1745225876">
          <w:marLeft w:val="0"/>
          <w:marRight w:val="0"/>
          <w:marTop w:val="0"/>
          <w:marBottom w:val="0"/>
          <w:divBdr>
            <w:top w:val="none" w:sz="0" w:space="0" w:color="auto"/>
            <w:left w:val="none" w:sz="0" w:space="0" w:color="auto"/>
            <w:bottom w:val="none" w:sz="0" w:space="0" w:color="auto"/>
            <w:right w:val="none" w:sz="0" w:space="0" w:color="auto"/>
          </w:divBdr>
        </w:div>
        <w:div w:id="415631296">
          <w:marLeft w:val="0"/>
          <w:marRight w:val="0"/>
          <w:marTop w:val="0"/>
          <w:marBottom w:val="0"/>
          <w:divBdr>
            <w:top w:val="none" w:sz="0" w:space="0" w:color="auto"/>
            <w:left w:val="none" w:sz="0" w:space="0" w:color="auto"/>
            <w:bottom w:val="none" w:sz="0" w:space="0" w:color="auto"/>
            <w:right w:val="none" w:sz="0" w:space="0" w:color="auto"/>
          </w:divBdr>
        </w:div>
        <w:div w:id="1386687085">
          <w:marLeft w:val="0"/>
          <w:marRight w:val="0"/>
          <w:marTop w:val="0"/>
          <w:marBottom w:val="0"/>
          <w:divBdr>
            <w:top w:val="none" w:sz="0" w:space="0" w:color="auto"/>
            <w:left w:val="none" w:sz="0" w:space="0" w:color="auto"/>
            <w:bottom w:val="none" w:sz="0" w:space="0" w:color="auto"/>
            <w:right w:val="none" w:sz="0" w:space="0" w:color="auto"/>
          </w:divBdr>
        </w:div>
        <w:div w:id="929847369">
          <w:marLeft w:val="0"/>
          <w:marRight w:val="0"/>
          <w:marTop w:val="0"/>
          <w:marBottom w:val="0"/>
          <w:divBdr>
            <w:top w:val="none" w:sz="0" w:space="0" w:color="auto"/>
            <w:left w:val="none" w:sz="0" w:space="0" w:color="auto"/>
            <w:bottom w:val="none" w:sz="0" w:space="0" w:color="auto"/>
            <w:right w:val="none" w:sz="0" w:space="0" w:color="auto"/>
          </w:divBdr>
        </w:div>
        <w:div w:id="2025084682">
          <w:marLeft w:val="0"/>
          <w:marRight w:val="0"/>
          <w:marTop w:val="0"/>
          <w:marBottom w:val="0"/>
          <w:divBdr>
            <w:top w:val="none" w:sz="0" w:space="0" w:color="auto"/>
            <w:left w:val="none" w:sz="0" w:space="0" w:color="auto"/>
            <w:bottom w:val="none" w:sz="0" w:space="0" w:color="auto"/>
            <w:right w:val="none" w:sz="0" w:space="0" w:color="auto"/>
          </w:divBdr>
        </w:div>
        <w:div w:id="1087461491">
          <w:marLeft w:val="0"/>
          <w:marRight w:val="0"/>
          <w:marTop w:val="0"/>
          <w:marBottom w:val="0"/>
          <w:divBdr>
            <w:top w:val="none" w:sz="0" w:space="0" w:color="auto"/>
            <w:left w:val="none" w:sz="0" w:space="0" w:color="auto"/>
            <w:bottom w:val="none" w:sz="0" w:space="0" w:color="auto"/>
            <w:right w:val="none" w:sz="0" w:space="0" w:color="auto"/>
          </w:divBdr>
        </w:div>
        <w:div w:id="1367753639">
          <w:marLeft w:val="0"/>
          <w:marRight w:val="0"/>
          <w:marTop w:val="0"/>
          <w:marBottom w:val="0"/>
          <w:divBdr>
            <w:top w:val="none" w:sz="0" w:space="0" w:color="auto"/>
            <w:left w:val="none" w:sz="0" w:space="0" w:color="auto"/>
            <w:bottom w:val="none" w:sz="0" w:space="0" w:color="auto"/>
            <w:right w:val="none" w:sz="0" w:space="0" w:color="auto"/>
          </w:divBdr>
        </w:div>
        <w:div w:id="2137868327">
          <w:marLeft w:val="0"/>
          <w:marRight w:val="0"/>
          <w:marTop w:val="0"/>
          <w:marBottom w:val="0"/>
          <w:divBdr>
            <w:top w:val="none" w:sz="0" w:space="0" w:color="auto"/>
            <w:left w:val="none" w:sz="0" w:space="0" w:color="auto"/>
            <w:bottom w:val="none" w:sz="0" w:space="0" w:color="auto"/>
            <w:right w:val="none" w:sz="0" w:space="0" w:color="auto"/>
          </w:divBdr>
        </w:div>
        <w:div w:id="274366385">
          <w:marLeft w:val="0"/>
          <w:marRight w:val="0"/>
          <w:marTop w:val="0"/>
          <w:marBottom w:val="0"/>
          <w:divBdr>
            <w:top w:val="none" w:sz="0" w:space="0" w:color="auto"/>
            <w:left w:val="none" w:sz="0" w:space="0" w:color="auto"/>
            <w:bottom w:val="none" w:sz="0" w:space="0" w:color="auto"/>
            <w:right w:val="none" w:sz="0" w:space="0" w:color="auto"/>
          </w:divBdr>
        </w:div>
        <w:div w:id="1632245898">
          <w:marLeft w:val="0"/>
          <w:marRight w:val="0"/>
          <w:marTop w:val="0"/>
          <w:marBottom w:val="0"/>
          <w:divBdr>
            <w:top w:val="none" w:sz="0" w:space="0" w:color="auto"/>
            <w:left w:val="none" w:sz="0" w:space="0" w:color="auto"/>
            <w:bottom w:val="none" w:sz="0" w:space="0" w:color="auto"/>
            <w:right w:val="none" w:sz="0" w:space="0" w:color="auto"/>
          </w:divBdr>
        </w:div>
        <w:div w:id="2050177999">
          <w:marLeft w:val="0"/>
          <w:marRight w:val="0"/>
          <w:marTop w:val="0"/>
          <w:marBottom w:val="0"/>
          <w:divBdr>
            <w:top w:val="none" w:sz="0" w:space="0" w:color="auto"/>
            <w:left w:val="none" w:sz="0" w:space="0" w:color="auto"/>
            <w:bottom w:val="none" w:sz="0" w:space="0" w:color="auto"/>
            <w:right w:val="none" w:sz="0" w:space="0" w:color="auto"/>
          </w:divBdr>
        </w:div>
        <w:div w:id="363605069">
          <w:marLeft w:val="0"/>
          <w:marRight w:val="0"/>
          <w:marTop w:val="0"/>
          <w:marBottom w:val="0"/>
          <w:divBdr>
            <w:top w:val="none" w:sz="0" w:space="0" w:color="auto"/>
            <w:left w:val="none" w:sz="0" w:space="0" w:color="auto"/>
            <w:bottom w:val="none" w:sz="0" w:space="0" w:color="auto"/>
            <w:right w:val="none" w:sz="0" w:space="0" w:color="auto"/>
          </w:divBdr>
        </w:div>
        <w:div w:id="681125358">
          <w:marLeft w:val="0"/>
          <w:marRight w:val="0"/>
          <w:marTop w:val="0"/>
          <w:marBottom w:val="0"/>
          <w:divBdr>
            <w:top w:val="none" w:sz="0" w:space="0" w:color="auto"/>
            <w:left w:val="none" w:sz="0" w:space="0" w:color="auto"/>
            <w:bottom w:val="none" w:sz="0" w:space="0" w:color="auto"/>
            <w:right w:val="none" w:sz="0" w:space="0" w:color="auto"/>
          </w:divBdr>
        </w:div>
        <w:div w:id="721363519">
          <w:marLeft w:val="0"/>
          <w:marRight w:val="0"/>
          <w:marTop w:val="0"/>
          <w:marBottom w:val="0"/>
          <w:divBdr>
            <w:top w:val="none" w:sz="0" w:space="0" w:color="auto"/>
            <w:left w:val="none" w:sz="0" w:space="0" w:color="auto"/>
            <w:bottom w:val="none" w:sz="0" w:space="0" w:color="auto"/>
            <w:right w:val="none" w:sz="0" w:space="0" w:color="auto"/>
          </w:divBdr>
        </w:div>
        <w:div w:id="1511992134">
          <w:marLeft w:val="0"/>
          <w:marRight w:val="0"/>
          <w:marTop w:val="0"/>
          <w:marBottom w:val="0"/>
          <w:divBdr>
            <w:top w:val="none" w:sz="0" w:space="0" w:color="auto"/>
            <w:left w:val="none" w:sz="0" w:space="0" w:color="auto"/>
            <w:bottom w:val="none" w:sz="0" w:space="0" w:color="auto"/>
            <w:right w:val="none" w:sz="0" w:space="0" w:color="auto"/>
          </w:divBdr>
        </w:div>
        <w:div w:id="567811273">
          <w:marLeft w:val="0"/>
          <w:marRight w:val="0"/>
          <w:marTop w:val="0"/>
          <w:marBottom w:val="0"/>
          <w:divBdr>
            <w:top w:val="none" w:sz="0" w:space="0" w:color="auto"/>
            <w:left w:val="none" w:sz="0" w:space="0" w:color="auto"/>
            <w:bottom w:val="none" w:sz="0" w:space="0" w:color="auto"/>
            <w:right w:val="none" w:sz="0" w:space="0" w:color="auto"/>
          </w:divBdr>
        </w:div>
        <w:div w:id="1827816533">
          <w:marLeft w:val="0"/>
          <w:marRight w:val="0"/>
          <w:marTop w:val="0"/>
          <w:marBottom w:val="0"/>
          <w:divBdr>
            <w:top w:val="none" w:sz="0" w:space="0" w:color="auto"/>
            <w:left w:val="none" w:sz="0" w:space="0" w:color="auto"/>
            <w:bottom w:val="none" w:sz="0" w:space="0" w:color="auto"/>
            <w:right w:val="none" w:sz="0" w:space="0" w:color="auto"/>
          </w:divBdr>
        </w:div>
        <w:div w:id="39281562">
          <w:marLeft w:val="0"/>
          <w:marRight w:val="0"/>
          <w:marTop w:val="0"/>
          <w:marBottom w:val="0"/>
          <w:divBdr>
            <w:top w:val="none" w:sz="0" w:space="0" w:color="auto"/>
            <w:left w:val="none" w:sz="0" w:space="0" w:color="auto"/>
            <w:bottom w:val="none" w:sz="0" w:space="0" w:color="auto"/>
            <w:right w:val="none" w:sz="0" w:space="0" w:color="auto"/>
          </w:divBdr>
        </w:div>
        <w:div w:id="771827721">
          <w:marLeft w:val="0"/>
          <w:marRight w:val="0"/>
          <w:marTop w:val="0"/>
          <w:marBottom w:val="0"/>
          <w:divBdr>
            <w:top w:val="none" w:sz="0" w:space="0" w:color="auto"/>
            <w:left w:val="none" w:sz="0" w:space="0" w:color="auto"/>
            <w:bottom w:val="none" w:sz="0" w:space="0" w:color="auto"/>
            <w:right w:val="none" w:sz="0" w:space="0" w:color="auto"/>
          </w:divBdr>
        </w:div>
        <w:div w:id="1747728053">
          <w:marLeft w:val="0"/>
          <w:marRight w:val="0"/>
          <w:marTop w:val="0"/>
          <w:marBottom w:val="0"/>
          <w:divBdr>
            <w:top w:val="none" w:sz="0" w:space="0" w:color="auto"/>
            <w:left w:val="none" w:sz="0" w:space="0" w:color="auto"/>
            <w:bottom w:val="none" w:sz="0" w:space="0" w:color="auto"/>
            <w:right w:val="none" w:sz="0" w:space="0" w:color="auto"/>
          </w:divBdr>
        </w:div>
        <w:div w:id="1320617053">
          <w:marLeft w:val="0"/>
          <w:marRight w:val="0"/>
          <w:marTop w:val="0"/>
          <w:marBottom w:val="0"/>
          <w:divBdr>
            <w:top w:val="none" w:sz="0" w:space="0" w:color="auto"/>
            <w:left w:val="none" w:sz="0" w:space="0" w:color="auto"/>
            <w:bottom w:val="none" w:sz="0" w:space="0" w:color="auto"/>
            <w:right w:val="none" w:sz="0" w:space="0" w:color="auto"/>
          </w:divBdr>
        </w:div>
        <w:div w:id="2119329027">
          <w:marLeft w:val="0"/>
          <w:marRight w:val="0"/>
          <w:marTop w:val="0"/>
          <w:marBottom w:val="0"/>
          <w:divBdr>
            <w:top w:val="none" w:sz="0" w:space="0" w:color="auto"/>
            <w:left w:val="none" w:sz="0" w:space="0" w:color="auto"/>
            <w:bottom w:val="none" w:sz="0" w:space="0" w:color="auto"/>
            <w:right w:val="none" w:sz="0" w:space="0" w:color="auto"/>
          </w:divBdr>
        </w:div>
        <w:div w:id="1350179857">
          <w:marLeft w:val="0"/>
          <w:marRight w:val="0"/>
          <w:marTop w:val="0"/>
          <w:marBottom w:val="0"/>
          <w:divBdr>
            <w:top w:val="none" w:sz="0" w:space="0" w:color="auto"/>
            <w:left w:val="none" w:sz="0" w:space="0" w:color="auto"/>
            <w:bottom w:val="none" w:sz="0" w:space="0" w:color="auto"/>
            <w:right w:val="none" w:sz="0" w:space="0" w:color="auto"/>
          </w:divBdr>
        </w:div>
        <w:div w:id="1437941892">
          <w:marLeft w:val="0"/>
          <w:marRight w:val="0"/>
          <w:marTop w:val="0"/>
          <w:marBottom w:val="0"/>
          <w:divBdr>
            <w:top w:val="none" w:sz="0" w:space="0" w:color="auto"/>
            <w:left w:val="none" w:sz="0" w:space="0" w:color="auto"/>
            <w:bottom w:val="none" w:sz="0" w:space="0" w:color="auto"/>
            <w:right w:val="none" w:sz="0" w:space="0" w:color="auto"/>
          </w:divBdr>
        </w:div>
        <w:div w:id="557783240">
          <w:marLeft w:val="0"/>
          <w:marRight w:val="0"/>
          <w:marTop w:val="0"/>
          <w:marBottom w:val="0"/>
          <w:divBdr>
            <w:top w:val="none" w:sz="0" w:space="0" w:color="auto"/>
            <w:left w:val="none" w:sz="0" w:space="0" w:color="auto"/>
            <w:bottom w:val="none" w:sz="0" w:space="0" w:color="auto"/>
            <w:right w:val="none" w:sz="0" w:space="0" w:color="auto"/>
          </w:divBdr>
        </w:div>
        <w:div w:id="850527227">
          <w:marLeft w:val="0"/>
          <w:marRight w:val="0"/>
          <w:marTop w:val="0"/>
          <w:marBottom w:val="0"/>
          <w:divBdr>
            <w:top w:val="none" w:sz="0" w:space="0" w:color="auto"/>
            <w:left w:val="none" w:sz="0" w:space="0" w:color="auto"/>
            <w:bottom w:val="none" w:sz="0" w:space="0" w:color="auto"/>
            <w:right w:val="none" w:sz="0" w:space="0" w:color="auto"/>
          </w:divBdr>
        </w:div>
        <w:div w:id="1225723877">
          <w:marLeft w:val="0"/>
          <w:marRight w:val="0"/>
          <w:marTop w:val="0"/>
          <w:marBottom w:val="0"/>
          <w:divBdr>
            <w:top w:val="none" w:sz="0" w:space="0" w:color="auto"/>
            <w:left w:val="none" w:sz="0" w:space="0" w:color="auto"/>
            <w:bottom w:val="none" w:sz="0" w:space="0" w:color="auto"/>
            <w:right w:val="none" w:sz="0" w:space="0" w:color="auto"/>
          </w:divBdr>
        </w:div>
        <w:div w:id="1265918822">
          <w:marLeft w:val="0"/>
          <w:marRight w:val="0"/>
          <w:marTop w:val="0"/>
          <w:marBottom w:val="0"/>
          <w:divBdr>
            <w:top w:val="none" w:sz="0" w:space="0" w:color="auto"/>
            <w:left w:val="none" w:sz="0" w:space="0" w:color="auto"/>
            <w:bottom w:val="none" w:sz="0" w:space="0" w:color="auto"/>
            <w:right w:val="none" w:sz="0" w:space="0" w:color="auto"/>
          </w:divBdr>
        </w:div>
        <w:div w:id="2005427030">
          <w:marLeft w:val="0"/>
          <w:marRight w:val="0"/>
          <w:marTop w:val="0"/>
          <w:marBottom w:val="0"/>
          <w:divBdr>
            <w:top w:val="none" w:sz="0" w:space="0" w:color="auto"/>
            <w:left w:val="none" w:sz="0" w:space="0" w:color="auto"/>
            <w:bottom w:val="none" w:sz="0" w:space="0" w:color="auto"/>
            <w:right w:val="none" w:sz="0" w:space="0" w:color="auto"/>
          </w:divBdr>
        </w:div>
        <w:div w:id="26833471">
          <w:marLeft w:val="0"/>
          <w:marRight w:val="0"/>
          <w:marTop w:val="0"/>
          <w:marBottom w:val="0"/>
          <w:divBdr>
            <w:top w:val="none" w:sz="0" w:space="0" w:color="auto"/>
            <w:left w:val="none" w:sz="0" w:space="0" w:color="auto"/>
            <w:bottom w:val="none" w:sz="0" w:space="0" w:color="auto"/>
            <w:right w:val="none" w:sz="0" w:space="0" w:color="auto"/>
          </w:divBdr>
        </w:div>
        <w:div w:id="256016340">
          <w:marLeft w:val="0"/>
          <w:marRight w:val="0"/>
          <w:marTop w:val="0"/>
          <w:marBottom w:val="0"/>
          <w:divBdr>
            <w:top w:val="none" w:sz="0" w:space="0" w:color="auto"/>
            <w:left w:val="none" w:sz="0" w:space="0" w:color="auto"/>
            <w:bottom w:val="none" w:sz="0" w:space="0" w:color="auto"/>
            <w:right w:val="none" w:sz="0" w:space="0" w:color="auto"/>
          </w:divBdr>
        </w:div>
        <w:div w:id="299651936">
          <w:marLeft w:val="0"/>
          <w:marRight w:val="0"/>
          <w:marTop w:val="0"/>
          <w:marBottom w:val="0"/>
          <w:divBdr>
            <w:top w:val="none" w:sz="0" w:space="0" w:color="auto"/>
            <w:left w:val="none" w:sz="0" w:space="0" w:color="auto"/>
            <w:bottom w:val="none" w:sz="0" w:space="0" w:color="auto"/>
            <w:right w:val="none" w:sz="0" w:space="0" w:color="auto"/>
          </w:divBdr>
        </w:div>
        <w:div w:id="954942737">
          <w:marLeft w:val="0"/>
          <w:marRight w:val="0"/>
          <w:marTop w:val="0"/>
          <w:marBottom w:val="0"/>
          <w:divBdr>
            <w:top w:val="none" w:sz="0" w:space="0" w:color="auto"/>
            <w:left w:val="none" w:sz="0" w:space="0" w:color="auto"/>
            <w:bottom w:val="none" w:sz="0" w:space="0" w:color="auto"/>
            <w:right w:val="none" w:sz="0" w:space="0" w:color="auto"/>
          </w:divBdr>
        </w:div>
        <w:div w:id="1197541601">
          <w:marLeft w:val="0"/>
          <w:marRight w:val="0"/>
          <w:marTop w:val="0"/>
          <w:marBottom w:val="0"/>
          <w:divBdr>
            <w:top w:val="none" w:sz="0" w:space="0" w:color="auto"/>
            <w:left w:val="none" w:sz="0" w:space="0" w:color="auto"/>
            <w:bottom w:val="none" w:sz="0" w:space="0" w:color="auto"/>
            <w:right w:val="none" w:sz="0" w:space="0" w:color="auto"/>
          </w:divBdr>
        </w:div>
        <w:div w:id="793713939">
          <w:marLeft w:val="0"/>
          <w:marRight w:val="0"/>
          <w:marTop w:val="0"/>
          <w:marBottom w:val="0"/>
          <w:divBdr>
            <w:top w:val="none" w:sz="0" w:space="0" w:color="auto"/>
            <w:left w:val="none" w:sz="0" w:space="0" w:color="auto"/>
            <w:bottom w:val="none" w:sz="0" w:space="0" w:color="auto"/>
            <w:right w:val="none" w:sz="0" w:space="0" w:color="auto"/>
          </w:divBdr>
        </w:div>
        <w:div w:id="1673990975">
          <w:marLeft w:val="0"/>
          <w:marRight w:val="0"/>
          <w:marTop w:val="0"/>
          <w:marBottom w:val="0"/>
          <w:divBdr>
            <w:top w:val="none" w:sz="0" w:space="0" w:color="auto"/>
            <w:left w:val="none" w:sz="0" w:space="0" w:color="auto"/>
            <w:bottom w:val="none" w:sz="0" w:space="0" w:color="auto"/>
            <w:right w:val="none" w:sz="0" w:space="0" w:color="auto"/>
          </w:divBdr>
        </w:div>
        <w:div w:id="1553425662">
          <w:marLeft w:val="0"/>
          <w:marRight w:val="0"/>
          <w:marTop w:val="0"/>
          <w:marBottom w:val="0"/>
          <w:divBdr>
            <w:top w:val="none" w:sz="0" w:space="0" w:color="auto"/>
            <w:left w:val="none" w:sz="0" w:space="0" w:color="auto"/>
            <w:bottom w:val="none" w:sz="0" w:space="0" w:color="auto"/>
            <w:right w:val="none" w:sz="0" w:space="0" w:color="auto"/>
          </w:divBdr>
        </w:div>
        <w:div w:id="2077390914">
          <w:marLeft w:val="0"/>
          <w:marRight w:val="0"/>
          <w:marTop w:val="0"/>
          <w:marBottom w:val="0"/>
          <w:divBdr>
            <w:top w:val="none" w:sz="0" w:space="0" w:color="auto"/>
            <w:left w:val="none" w:sz="0" w:space="0" w:color="auto"/>
            <w:bottom w:val="none" w:sz="0" w:space="0" w:color="auto"/>
            <w:right w:val="none" w:sz="0" w:space="0" w:color="auto"/>
          </w:divBdr>
        </w:div>
        <w:div w:id="888149761">
          <w:marLeft w:val="0"/>
          <w:marRight w:val="0"/>
          <w:marTop w:val="0"/>
          <w:marBottom w:val="0"/>
          <w:divBdr>
            <w:top w:val="none" w:sz="0" w:space="0" w:color="auto"/>
            <w:left w:val="none" w:sz="0" w:space="0" w:color="auto"/>
            <w:bottom w:val="none" w:sz="0" w:space="0" w:color="auto"/>
            <w:right w:val="none" w:sz="0" w:space="0" w:color="auto"/>
          </w:divBdr>
        </w:div>
        <w:div w:id="2104690450">
          <w:marLeft w:val="0"/>
          <w:marRight w:val="0"/>
          <w:marTop w:val="0"/>
          <w:marBottom w:val="0"/>
          <w:divBdr>
            <w:top w:val="none" w:sz="0" w:space="0" w:color="auto"/>
            <w:left w:val="none" w:sz="0" w:space="0" w:color="auto"/>
            <w:bottom w:val="none" w:sz="0" w:space="0" w:color="auto"/>
            <w:right w:val="none" w:sz="0" w:space="0" w:color="auto"/>
          </w:divBdr>
        </w:div>
        <w:div w:id="1162891402">
          <w:marLeft w:val="0"/>
          <w:marRight w:val="0"/>
          <w:marTop w:val="0"/>
          <w:marBottom w:val="0"/>
          <w:divBdr>
            <w:top w:val="none" w:sz="0" w:space="0" w:color="auto"/>
            <w:left w:val="none" w:sz="0" w:space="0" w:color="auto"/>
            <w:bottom w:val="none" w:sz="0" w:space="0" w:color="auto"/>
            <w:right w:val="none" w:sz="0" w:space="0" w:color="auto"/>
          </w:divBdr>
        </w:div>
        <w:div w:id="1738160975">
          <w:marLeft w:val="0"/>
          <w:marRight w:val="0"/>
          <w:marTop w:val="0"/>
          <w:marBottom w:val="0"/>
          <w:divBdr>
            <w:top w:val="none" w:sz="0" w:space="0" w:color="auto"/>
            <w:left w:val="none" w:sz="0" w:space="0" w:color="auto"/>
            <w:bottom w:val="none" w:sz="0" w:space="0" w:color="auto"/>
            <w:right w:val="none" w:sz="0" w:space="0" w:color="auto"/>
          </w:divBdr>
        </w:div>
        <w:div w:id="1600872661">
          <w:marLeft w:val="0"/>
          <w:marRight w:val="0"/>
          <w:marTop w:val="0"/>
          <w:marBottom w:val="0"/>
          <w:divBdr>
            <w:top w:val="none" w:sz="0" w:space="0" w:color="auto"/>
            <w:left w:val="none" w:sz="0" w:space="0" w:color="auto"/>
            <w:bottom w:val="none" w:sz="0" w:space="0" w:color="auto"/>
            <w:right w:val="none" w:sz="0" w:space="0" w:color="auto"/>
          </w:divBdr>
        </w:div>
        <w:div w:id="1603799133">
          <w:marLeft w:val="0"/>
          <w:marRight w:val="0"/>
          <w:marTop w:val="0"/>
          <w:marBottom w:val="0"/>
          <w:divBdr>
            <w:top w:val="none" w:sz="0" w:space="0" w:color="auto"/>
            <w:left w:val="none" w:sz="0" w:space="0" w:color="auto"/>
            <w:bottom w:val="none" w:sz="0" w:space="0" w:color="auto"/>
            <w:right w:val="none" w:sz="0" w:space="0" w:color="auto"/>
          </w:divBdr>
        </w:div>
        <w:div w:id="1621381221">
          <w:marLeft w:val="0"/>
          <w:marRight w:val="0"/>
          <w:marTop w:val="0"/>
          <w:marBottom w:val="0"/>
          <w:divBdr>
            <w:top w:val="none" w:sz="0" w:space="0" w:color="auto"/>
            <w:left w:val="none" w:sz="0" w:space="0" w:color="auto"/>
            <w:bottom w:val="none" w:sz="0" w:space="0" w:color="auto"/>
            <w:right w:val="none" w:sz="0" w:space="0" w:color="auto"/>
          </w:divBdr>
        </w:div>
        <w:div w:id="1362317820">
          <w:marLeft w:val="0"/>
          <w:marRight w:val="0"/>
          <w:marTop w:val="0"/>
          <w:marBottom w:val="0"/>
          <w:divBdr>
            <w:top w:val="none" w:sz="0" w:space="0" w:color="auto"/>
            <w:left w:val="none" w:sz="0" w:space="0" w:color="auto"/>
            <w:bottom w:val="none" w:sz="0" w:space="0" w:color="auto"/>
            <w:right w:val="none" w:sz="0" w:space="0" w:color="auto"/>
          </w:divBdr>
        </w:div>
        <w:div w:id="1219434733">
          <w:marLeft w:val="0"/>
          <w:marRight w:val="0"/>
          <w:marTop w:val="0"/>
          <w:marBottom w:val="0"/>
          <w:divBdr>
            <w:top w:val="none" w:sz="0" w:space="0" w:color="auto"/>
            <w:left w:val="none" w:sz="0" w:space="0" w:color="auto"/>
            <w:bottom w:val="none" w:sz="0" w:space="0" w:color="auto"/>
            <w:right w:val="none" w:sz="0" w:space="0" w:color="auto"/>
          </w:divBdr>
        </w:div>
        <w:div w:id="1579247194">
          <w:marLeft w:val="0"/>
          <w:marRight w:val="0"/>
          <w:marTop w:val="0"/>
          <w:marBottom w:val="0"/>
          <w:divBdr>
            <w:top w:val="none" w:sz="0" w:space="0" w:color="auto"/>
            <w:left w:val="none" w:sz="0" w:space="0" w:color="auto"/>
            <w:bottom w:val="none" w:sz="0" w:space="0" w:color="auto"/>
            <w:right w:val="none" w:sz="0" w:space="0" w:color="auto"/>
          </w:divBdr>
        </w:div>
        <w:div w:id="601495073">
          <w:marLeft w:val="0"/>
          <w:marRight w:val="0"/>
          <w:marTop w:val="0"/>
          <w:marBottom w:val="0"/>
          <w:divBdr>
            <w:top w:val="none" w:sz="0" w:space="0" w:color="auto"/>
            <w:left w:val="none" w:sz="0" w:space="0" w:color="auto"/>
            <w:bottom w:val="none" w:sz="0" w:space="0" w:color="auto"/>
            <w:right w:val="none" w:sz="0" w:space="0" w:color="auto"/>
          </w:divBdr>
        </w:div>
        <w:div w:id="1915046581">
          <w:marLeft w:val="0"/>
          <w:marRight w:val="0"/>
          <w:marTop w:val="0"/>
          <w:marBottom w:val="0"/>
          <w:divBdr>
            <w:top w:val="none" w:sz="0" w:space="0" w:color="auto"/>
            <w:left w:val="none" w:sz="0" w:space="0" w:color="auto"/>
            <w:bottom w:val="none" w:sz="0" w:space="0" w:color="auto"/>
            <w:right w:val="none" w:sz="0" w:space="0" w:color="auto"/>
          </w:divBdr>
        </w:div>
        <w:div w:id="651758526">
          <w:marLeft w:val="0"/>
          <w:marRight w:val="0"/>
          <w:marTop w:val="0"/>
          <w:marBottom w:val="0"/>
          <w:divBdr>
            <w:top w:val="none" w:sz="0" w:space="0" w:color="auto"/>
            <w:left w:val="none" w:sz="0" w:space="0" w:color="auto"/>
            <w:bottom w:val="none" w:sz="0" w:space="0" w:color="auto"/>
            <w:right w:val="none" w:sz="0" w:space="0" w:color="auto"/>
          </w:divBdr>
        </w:div>
        <w:div w:id="149828775">
          <w:marLeft w:val="0"/>
          <w:marRight w:val="0"/>
          <w:marTop w:val="0"/>
          <w:marBottom w:val="0"/>
          <w:divBdr>
            <w:top w:val="none" w:sz="0" w:space="0" w:color="auto"/>
            <w:left w:val="none" w:sz="0" w:space="0" w:color="auto"/>
            <w:bottom w:val="none" w:sz="0" w:space="0" w:color="auto"/>
            <w:right w:val="none" w:sz="0" w:space="0" w:color="auto"/>
          </w:divBdr>
        </w:div>
        <w:div w:id="1890342698">
          <w:marLeft w:val="0"/>
          <w:marRight w:val="0"/>
          <w:marTop w:val="0"/>
          <w:marBottom w:val="0"/>
          <w:divBdr>
            <w:top w:val="none" w:sz="0" w:space="0" w:color="auto"/>
            <w:left w:val="none" w:sz="0" w:space="0" w:color="auto"/>
            <w:bottom w:val="none" w:sz="0" w:space="0" w:color="auto"/>
            <w:right w:val="none" w:sz="0" w:space="0" w:color="auto"/>
          </w:divBdr>
        </w:div>
        <w:div w:id="435713892">
          <w:marLeft w:val="0"/>
          <w:marRight w:val="0"/>
          <w:marTop w:val="0"/>
          <w:marBottom w:val="0"/>
          <w:divBdr>
            <w:top w:val="none" w:sz="0" w:space="0" w:color="auto"/>
            <w:left w:val="none" w:sz="0" w:space="0" w:color="auto"/>
            <w:bottom w:val="none" w:sz="0" w:space="0" w:color="auto"/>
            <w:right w:val="none" w:sz="0" w:space="0" w:color="auto"/>
          </w:divBdr>
        </w:div>
        <w:div w:id="1439065024">
          <w:marLeft w:val="0"/>
          <w:marRight w:val="0"/>
          <w:marTop w:val="0"/>
          <w:marBottom w:val="0"/>
          <w:divBdr>
            <w:top w:val="none" w:sz="0" w:space="0" w:color="auto"/>
            <w:left w:val="none" w:sz="0" w:space="0" w:color="auto"/>
            <w:bottom w:val="none" w:sz="0" w:space="0" w:color="auto"/>
            <w:right w:val="none" w:sz="0" w:space="0" w:color="auto"/>
          </w:divBdr>
        </w:div>
        <w:div w:id="1334139476">
          <w:marLeft w:val="0"/>
          <w:marRight w:val="0"/>
          <w:marTop w:val="0"/>
          <w:marBottom w:val="0"/>
          <w:divBdr>
            <w:top w:val="none" w:sz="0" w:space="0" w:color="auto"/>
            <w:left w:val="none" w:sz="0" w:space="0" w:color="auto"/>
            <w:bottom w:val="none" w:sz="0" w:space="0" w:color="auto"/>
            <w:right w:val="none" w:sz="0" w:space="0" w:color="auto"/>
          </w:divBdr>
        </w:div>
        <w:div w:id="1831217871">
          <w:marLeft w:val="0"/>
          <w:marRight w:val="0"/>
          <w:marTop w:val="0"/>
          <w:marBottom w:val="0"/>
          <w:divBdr>
            <w:top w:val="none" w:sz="0" w:space="0" w:color="auto"/>
            <w:left w:val="none" w:sz="0" w:space="0" w:color="auto"/>
            <w:bottom w:val="none" w:sz="0" w:space="0" w:color="auto"/>
            <w:right w:val="none" w:sz="0" w:space="0" w:color="auto"/>
          </w:divBdr>
        </w:div>
        <w:div w:id="1821462589">
          <w:marLeft w:val="0"/>
          <w:marRight w:val="0"/>
          <w:marTop w:val="0"/>
          <w:marBottom w:val="0"/>
          <w:divBdr>
            <w:top w:val="none" w:sz="0" w:space="0" w:color="auto"/>
            <w:left w:val="none" w:sz="0" w:space="0" w:color="auto"/>
            <w:bottom w:val="none" w:sz="0" w:space="0" w:color="auto"/>
            <w:right w:val="none" w:sz="0" w:space="0" w:color="auto"/>
          </w:divBdr>
        </w:div>
        <w:div w:id="1133789863">
          <w:marLeft w:val="0"/>
          <w:marRight w:val="0"/>
          <w:marTop w:val="0"/>
          <w:marBottom w:val="0"/>
          <w:divBdr>
            <w:top w:val="none" w:sz="0" w:space="0" w:color="auto"/>
            <w:left w:val="none" w:sz="0" w:space="0" w:color="auto"/>
            <w:bottom w:val="none" w:sz="0" w:space="0" w:color="auto"/>
            <w:right w:val="none" w:sz="0" w:space="0" w:color="auto"/>
          </w:divBdr>
        </w:div>
        <w:div w:id="503399066">
          <w:marLeft w:val="0"/>
          <w:marRight w:val="0"/>
          <w:marTop w:val="0"/>
          <w:marBottom w:val="0"/>
          <w:divBdr>
            <w:top w:val="none" w:sz="0" w:space="0" w:color="auto"/>
            <w:left w:val="none" w:sz="0" w:space="0" w:color="auto"/>
            <w:bottom w:val="none" w:sz="0" w:space="0" w:color="auto"/>
            <w:right w:val="none" w:sz="0" w:space="0" w:color="auto"/>
          </w:divBdr>
        </w:div>
        <w:div w:id="966012988">
          <w:marLeft w:val="0"/>
          <w:marRight w:val="0"/>
          <w:marTop w:val="0"/>
          <w:marBottom w:val="0"/>
          <w:divBdr>
            <w:top w:val="none" w:sz="0" w:space="0" w:color="auto"/>
            <w:left w:val="none" w:sz="0" w:space="0" w:color="auto"/>
            <w:bottom w:val="none" w:sz="0" w:space="0" w:color="auto"/>
            <w:right w:val="none" w:sz="0" w:space="0" w:color="auto"/>
          </w:divBdr>
        </w:div>
        <w:div w:id="144856680">
          <w:marLeft w:val="0"/>
          <w:marRight w:val="0"/>
          <w:marTop w:val="0"/>
          <w:marBottom w:val="0"/>
          <w:divBdr>
            <w:top w:val="none" w:sz="0" w:space="0" w:color="auto"/>
            <w:left w:val="none" w:sz="0" w:space="0" w:color="auto"/>
            <w:bottom w:val="none" w:sz="0" w:space="0" w:color="auto"/>
            <w:right w:val="none" w:sz="0" w:space="0" w:color="auto"/>
          </w:divBdr>
        </w:div>
        <w:div w:id="2007435772">
          <w:marLeft w:val="0"/>
          <w:marRight w:val="0"/>
          <w:marTop w:val="0"/>
          <w:marBottom w:val="0"/>
          <w:divBdr>
            <w:top w:val="none" w:sz="0" w:space="0" w:color="auto"/>
            <w:left w:val="none" w:sz="0" w:space="0" w:color="auto"/>
            <w:bottom w:val="none" w:sz="0" w:space="0" w:color="auto"/>
            <w:right w:val="none" w:sz="0" w:space="0" w:color="auto"/>
          </w:divBdr>
        </w:div>
        <w:div w:id="133183012">
          <w:marLeft w:val="0"/>
          <w:marRight w:val="0"/>
          <w:marTop w:val="0"/>
          <w:marBottom w:val="0"/>
          <w:divBdr>
            <w:top w:val="none" w:sz="0" w:space="0" w:color="auto"/>
            <w:left w:val="none" w:sz="0" w:space="0" w:color="auto"/>
            <w:bottom w:val="none" w:sz="0" w:space="0" w:color="auto"/>
            <w:right w:val="none" w:sz="0" w:space="0" w:color="auto"/>
          </w:divBdr>
        </w:div>
        <w:div w:id="354429715">
          <w:marLeft w:val="0"/>
          <w:marRight w:val="0"/>
          <w:marTop w:val="0"/>
          <w:marBottom w:val="0"/>
          <w:divBdr>
            <w:top w:val="none" w:sz="0" w:space="0" w:color="auto"/>
            <w:left w:val="none" w:sz="0" w:space="0" w:color="auto"/>
            <w:bottom w:val="none" w:sz="0" w:space="0" w:color="auto"/>
            <w:right w:val="none" w:sz="0" w:space="0" w:color="auto"/>
          </w:divBdr>
        </w:div>
        <w:div w:id="118115872">
          <w:marLeft w:val="0"/>
          <w:marRight w:val="0"/>
          <w:marTop w:val="0"/>
          <w:marBottom w:val="0"/>
          <w:divBdr>
            <w:top w:val="none" w:sz="0" w:space="0" w:color="auto"/>
            <w:left w:val="none" w:sz="0" w:space="0" w:color="auto"/>
            <w:bottom w:val="none" w:sz="0" w:space="0" w:color="auto"/>
            <w:right w:val="none" w:sz="0" w:space="0" w:color="auto"/>
          </w:divBdr>
        </w:div>
        <w:div w:id="1068842816">
          <w:marLeft w:val="0"/>
          <w:marRight w:val="0"/>
          <w:marTop w:val="0"/>
          <w:marBottom w:val="0"/>
          <w:divBdr>
            <w:top w:val="none" w:sz="0" w:space="0" w:color="auto"/>
            <w:left w:val="none" w:sz="0" w:space="0" w:color="auto"/>
            <w:bottom w:val="none" w:sz="0" w:space="0" w:color="auto"/>
            <w:right w:val="none" w:sz="0" w:space="0" w:color="auto"/>
          </w:divBdr>
        </w:div>
        <w:div w:id="669916593">
          <w:marLeft w:val="0"/>
          <w:marRight w:val="0"/>
          <w:marTop w:val="0"/>
          <w:marBottom w:val="0"/>
          <w:divBdr>
            <w:top w:val="none" w:sz="0" w:space="0" w:color="auto"/>
            <w:left w:val="none" w:sz="0" w:space="0" w:color="auto"/>
            <w:bottom w:val="none" w:sz="0" w:space="0" w:color="auto"/>
            <w:right w:val="none" w:sz="0" w:space="0" w:color="auto"/>
          </w:divBdr>
        </w:div>
        <w:div w:id="587278003">
          <w:marLeft w:val="0"/>
          <w:marRight w:val="0"/>
          <w:marTop w:val="0"/>
          <w:marBottom w:val="0"/>
          <w:divBdr>
            <w:top w:val="none" w:sz="0" w:space="0" w:color="auto"/>
            <w:left w:val="none" w:sz="0" w:space="0" w:color="auto"/>
            <w:bottom w:val="none" w:sz="0" w:space="0" w:color="auto"/>
            <w:right w:val="none" w:sz="0" w:space="0" w:color="auto"/>
          </w:divBdr>
        </w:div>
        <w:div w:id="607398308">
          <w:marLeft w:val="0"/>
          <w:marRight w:val="0"/>
          <w:marTop w:val="0"/>
          <w:marBottom w:val="0"/>
          <w:divBdr>
            <w:top w:val="none" w:sz="0" w:space="0" w:color="auto"/>
            <w:left w:val="none" w:sz="0" w:space="0" w:color="auto"/>
            <w:bottom w:val="none" w:sz="0" w:space="0" w:color="auto"/>
            <w:right w:val="none" w:sz="0" w:space="0" w:color="auto"/>
          </w:divBdr>
        </w:div>
        <w:div w:id="168566306">
          <w:marLeft w:val="0"/>
          <w:marRight w:val="0"/>
          <w:marTop w:val="0"/>
          <w:marBottom w:val="0"/>
          <w:divBdr>
            <w:top w:val="none" w:sz="0" w:space="0" w:color="auto"/>
            <w:left w:val="none" w:sz="0" w:space="0" w:color="auto"/>
            <w:bottom w:val="none" w:sz="0" w:space="0" w:color="auto"/>
            <w:right w:val="none" w:sz="0" w:space="0" w:color="auto"/>
          </w:divBdr>
        </w:div>
        <w:div w:id="2121222212">
          <w:marLeft w:val="0"/>
          <w:marRight w:val="0"/>
          <w:marTop w:val="0"/>
          <w:marBottom w:val="0"/>
          <w:divBdr>
            <w:top w:val="none" w:sz="0" w:space="0" w:color="auto"/>
            <w:left w:val="none" w:sz="0" w:space="0" w:color="auto"/>
            <w:bottom w:val="none" w:sz="0" w:space="0" w:color="auto"/>
            <w:right w:val="none" w:sz="0" w:space="0" w:color="auto"/>
          </w:divBdr>
        </w:div>
        <w:div w:id="2125420477">
          <w:marLeft w:val="0"/>
          <w:marRight w:val="0"/>
          <w:marTop w:val="0"/>
          <w:marBottom w:val="0"/>
          <w:divBdr>
            <w:top w:val="none" w:sz="0" w:space="0" w:color="auto"/>
            <w:left w:val="none" w:sz="0" w:space="0" w:color="auto"/>
            <w:bottom w:val="none" w:sz="0" w:space="0" w:color="auto"/>
            <w:right w:val="none" w:sz="0" w:space="0" w:color="auto"/>
          </w:divBdr>
        </w:div>
        <w:div w:id="486172982">
          <w:marLeft w:val="0"/>
          <w:marRight w:val="0"/>
          <w:marTop w:val="0"/>
          <w:marBottom w:val="0"/>
          <w:divBdr>
            <w:top w:val="none" w:sz="0" w:space="0" w:color="auto"/>
            <w:left w:val="none" w:sz="0" w:space="0" w:color="auto"/>
            <w:bottom w:val="none" w:sz="0" w:space="0" w:color="auto"/>
            <w:right w:val="none" w:sz="0" w:space="0" w:color="auto"/>
          </w:divBdr>
        </w:div>
        <w:div w:id="1920751611">
          <w:marLeft w:val="0"/>
          <w:marRight w:val="0"/>
          <w:marTop w:val="0"/>
          <w:marBottom w:val="0"/>
          <w:divBdr>
            <w:top w:val="none" w:sz="0" w:space="0" w:color="auto"/>
            <w:left w:val="none" w:sz="0" w:space="0" w:color="auto"/>
            <w:bottom w:val="none" w:sz="0" w:space="0" w:color="auto"/>
            <w:right w:val="none" w:sz="0" w:space="0" w:color="auto"/>
          </w:divBdr>
        </w:div>
        <w:div w:id="1474175852">
          <w:marLeft w:val="0"/>
          <w:marRight w:val="0"/>
          <w:marTop w:val="0"/>
          <w:marBottom w:val="0"/>
          <w:divBdr>
            <w:top w:val="none" w:sz="0" w:space="0" w:color="auto"/>
            <w:left w:val="none" w:sz="0" w:space="0" w:color="auto"/>
            <w:bottom w:val="none" w:sz="0" w:space="0" w:color="auto"/>
            <w:right w:val="none" w:sz="0" w:space="0" w:color="auto"/>
          </w:divBdr>
        </w:div>
        <w:div w:id="2008316988">
          <w:marLeft w:val="0"/>
          <w:marRight w:val="0"/>
          <w:marTop w:val="0"/>
          <w:marBottom w:val="0"/>
          <w:divBdr>
            <w:top w:val="none" w:sz="0" w:space="0" w:color="auto"/>
            <w:left w:val="none" w:sz="0" w:space="0" w:color="auto"/>
            <w:bottom w:val="none" w:sz="0" w:space="0" w:color="auto"/>
            <w:right w:val="none" w:sz="0" w:space="0" w:color="auto"/>
          </w:divBdr>
        </w:div>
        <w:div w:id="755977132">
          <w:marLeft w:val="0"/>
          <w:marRight w:val="0"/>
          <w:marTop w:val="0"/>
          <w:marBottom w:val="0"/>
          <w:divBdr>
            <w:top w:val="none" w:sz="0" w:space="0" w:color="auto"/>
            <w:left w:val="none" w:sz="0" w:space="0" w:color="auto"/>
            <w:bottom w:val="none" w:sz="0" w:space="0" w:color="auto"/>
            <w:right w:val="none" w:sz="0" w:space="0" w:color="auto"/>
          </w:divBdr>
        </w:div>
        <w:div w:id="535167735">
          <w:marLeft w:val="0"/>
          <w:marRight w:val="0"/>
          <w:marTop w:val="0"/>
          <w:marBottom w:val="0"/>
          <w:divBdr>
            <w:top w:val="none" w:sz="0" w:space="0" w:color="auto"/>
            <w:left w:val="none" w:sz="0" w:space="0" w:color="auto"/>
            <w:bottom w:val="none" w:sz="0" w:space="0" w:color="auto"/>
            <w:right w:val="none" w:sz="0" w:space="0" w:color="auto"/>
          </w:divBdr>
        </w:div>
        <w:div w:id="1189831497">
          <w:marLeft w:val="0"/>
          <w:marRight w:val="0"/>
          <w:marTop w:val="0"/>
          <w:marBottom w:val="0"/>
          <w:divBdr>
            <w:top w:val="none" w:sz="0" w:space="0" w:color="auto"/>
            <w:left w:val="none" w:sz="0" w:space="0" w:color="auto"/>
            <w:bottom w:val="none" w:sz="0" w:space="0" w:color="auto"/>
            <w:right w:val="none" w:sz="0" w:space="0" w:color="auto"/>
          </w:divBdr>
        </w:div>
        <w:div w:id="297884405">
          <w:marLeft w:val="0"/>
          <w:marRight w:val="0"/>
          <w:marTop w:val="0"/>
          <w:marBottom w:val="0"/>
          <w:divBdr>
            <w:top w:val="none" w:sz="0" w:space="0" w:color="auto"/>
            <w:left w:val="none" w:sz="0" w:space="0" w:color="auto"/>
            <w:bottom w:val="none" w:sz="0" w:space="0" w:color="auto"/>
            <w:right w:val="none" w:sz="0" w:space="0" w:color="auto"/>
          </w:divBdr>
        </w:div>
        <w:div w:id="501553738">
          <w:marLeft w:val="0"/>
          <w:marRight w:val="0"/>
          <w:marTop w:val="0"/>
          <w:marBottom w:val="0"/>
          <w:divBdr>
            <w:top w:val="none" w:sz="0" w:space="0" w:color="auto"/>
            <w:left w:val="none" w:sz="0" w:space="0" w:color="auto"/>
            <w:bottom w:val="none" w:sz="0" w:space="0" w:color="auto"/>
            <w:right w:val="none" w:sz="0" w:space="0" w:color="auto"/>
          </w:divBdr>
        </w:div>
        <w:div w:id="594553568">
          <w:marLeft w:val="0"/>
          <w:marRight w:val="0"/>
          <w:marTop w:val="0"/>
          <w:marBottom w:val="0"/>
          <w:divBdr>
            <w:top w:val="none" w:sz="0" w:space="0" w:color="auto"/>
            <w:left w:val="none" w:sz="0" w:space="0" w:color="auto"/>
            <w:bottom w:val="none" w:sz="0" w:space="0" w:color="auto"/>
            <w:right w:val="none" w:sz="0" w:space="0" w:color="auto"/>
          </w:divBdr>
        </w:div>
        <w:div w:id="1426732770">
          <w:marLeft w:val="0"/>
          <w:marRight w:val="0"/>
          <w:marTop w:val="0"/>
          <w:marBottom w:val="0"/>
          <w:divBdr>
            <w:top w:val="none" w:sz="0" w:space="0" w:color="auto"/>
            <w:left w:val="none" w:sz="0" w:space="0" w:color="auto"/>
            <w:bottom w:val="none" w:sz="0" w:space="0" w:color="auto"/>
            <w:right w:val="none" w:sz="0" w:space="0" w:color="auto"/>
          </w:divBdr>
        </w:div>
        <w:div w:id="512645565">
          <w:marLeft w:val="0"/>
          <w:marRight w:val="0"/>
          <w:marTop w:val="0"/>
          <w:marBottom w:val="0"/>
          <w:divBdr>
            <w:top w:val="none" w:sz="0" w:space="0" w:color="auto"/>
            <w:left w:val="none" w:sz="0" w:space="0" w:color="auto"/>
            <w:bottom w:val="none" w:sz="0" w:space="0" w:color="auto"/>
            <w:right w:val="none" w:sz="0" w:space="0" w:color="auto"/>
          </w:divBdr>
        </w:div>
        <w:div w:id="1011297333">
          <w:marLeft w:val="0"/>
          <w:marRight w:val="0"/>
          <w:marTop w:val="0"/>
          <w:marBottom w:val="0"/>
          <w:divBdr>
            <w:top w:val="none" w:sz="0" w:space="0" w:color="auto"/>
            <w:left w:val="none" w:sz="0" w:space="0" w:color="auto"/>
            <w:bottom w:val="none" w:sz="0" w:space="0" w:color="auto"/>
            <w:right w:val="none" w:sz="0" w:space="0" w:color="auto"/>
          </w:divBdr>
        </w:div>
        <w:div w:id="349182936">
          <w:marLeft w:val="0"/>
          <w:marRight w:val="0"/>
          <w:marTop w:val="0"/>
          <w:marBottom w:val="0"/>
          <w:divBdr>
            <w:top w:val="none" w:sz="0" w:space="0" w:color="auto"/>
            <w:left w:val="none" w:sz="0" w:space="0" w:color="auto"/>
            <w:bottom w:val="none" w:sz="0" w:space="0" w:color="auto"/>
            <w:right w:val="none" w:sz="0" w:space="0" w:color="auto"/>
          </w:divBdr>
        </w:div>
        <w:div w:id="863133832">
          <w:marLeft w:val="0"/>
          <w:marRight w:val="0"/>
          <w:marTop w:val="0"/>
          <w:marBottom w:val="0"/>
          <w:divBdr>
            <w:top w:val="none" w:sz="0" w:space="0" w:color="auto"/>
            <w:left w:val="none" w:sz="0" w:space="0" w:color="auto"/>
            <w:bottom w:val="none" w:sz="0" w:space="0" w:color="auto"/>
            <w:right w:val="none" w:sz="0" w:space="0" w:color="auto"/>
          </w:divBdr>
        </w:div>
        <w:div w:id="1879312814">
          <w:marLeft w:val="0"/>
          <w:marRight w:val="0"/>
          <w:marTop w:val="0"/>
          <w:marBottom w:val="0"/>
          <w:divBdr>
            <w:top w:val="none" w:sz="0" w:space="0" w:color="auto"/>
            <w:left w:val="none" w:sz="0" w:space="0" w:color="auto"/>
            <w:bottom w:val="none" w:sz="0" w:space="0" w:color="auto"/>
            <w:right w:val="none" w:sz="0" w:space="0" w:color="auto"/>
          </w:divBdr>
        </w:div>
        <w:div w:id="1696732997">
          <w:marLeft w:val="0"/>
          <w:marRight w:val="0"/>
          <w:marTop w:val="0"/>
          <w:marBottom w:val="0"/>
          <w:divBdr>
            <w:top w:val="none" w:sz="0" w:space="0" w:color="auto"/>
            <w:left w:val="none" w:sz="0" w:space="0" w:color="auto"/>
            <w:bottom w:val="none" w:sz="0" w:space="0" w:color="auto"/>
            <w:right w:val="none" w:sz="0" w:space="0" w:color="auto"/>
          </w:divBdr>
        </w:div>
        <w:div w:id="1132482781">
          <w:marLeft w:val="0"/>
          <w:marRight w:val="0"/>
          <w:marTop w:val="0"/>
          <w:marBottom w:val="0"/>
          <w:divBdr>
            <w:top w:val="none" w:sz="0" w:space="0" w:color="auto"/>
            <w:left w:val="none" w:sz="0" w:space="0" w:color="auto"/>
            <w:bottom w:val="none" w:sz="0" w:space="0" w:color="auto"/>
            <w:right w:val="none" w:sz="0" w:space="0" w:color="auto"/>
          </w:divBdr>
        </w:div>
        <w:div w:id="1288049126">
          <w:marLeft w:val="0"/>
          <w:marRight w:val="0"/>
          <w:marTop w:val="0"/>
          <w:marBottom w:val="0"/>
          <w:divBdr>
            <w:top w:val="none" w:sz="0" w:space="0" w:color="auto"/>
            <w:left w:val="none" w:sz="0" w:space="0" w:color="auto"/>
            <w:bottom w:val="none" w:sz="0" w:space="0" w:color="auto"/>
            <w:right w:val="none" w:sz="0" w:space="0" w:color="auto"/>
          </w:divBdr>
        </w:div>
        <w:div w:id="826480375">
          <w:marLeft w:val="0"/>
          <w:marRight w:val="0"/>
          <w:marTop w:val="0"/>
          <w:marBottom w:val="0"/>
          <w:divBdr>
            <w:top w:val="none" w:sz="0" w:space="0" w:color="auto"/>
            <w:left w:val="none" w:sz="0" w:space="0" w:color="auto"/>
            <w:bottom w:val="none" w:sz="0" w:space="0" w:color="auto"/>
            <w:right w:val="none" w:sz="0" w:space="0" w:color="auto"/>
          </w:divBdr>
        </w:div>
        <w:div w:id="207567991">
          <w:marLeft w:val="0"/>
          <w:marRight w:val="0"/>
          <w:marTop w:val="0"/>
          <w:marBottom w:val="0"/>
          <w:divBdr>
            <w:top w:val="none" w:sz="0" w:space="0" w:color="auto"/>
            <w:left w:val="none" w:sz="0" w:space="0" w:color="auto"/>
            <w:bottom w:val="none" w:sz="0" w:space="0" w:color="auto"/>
            <w:right w:val="none" w:sz="0" w:space="0" w:color="auto"/>
          </w:divBdr>
        </w:div>
        <w:div w:id="765926254">
          <w:marLeft w:val="0"/>
          <w:marRight w:val="0"/>
          <w:marTop w:val="0"/>
          <w:marBottom w:val="0"/>
          <w:divBdr>
            <w:top w:val="none" w:sz="0" w:space="0" w:color="auto"/>
            <w:left w:val="none" w:sz="0" w:space="0" w:color="auto"/>
            <w:bottom w:val="none" w:sz="0" w:space="0" w:color="auto"/>
            <w:right w:val="none" w:sz="0" w:space="0" w:color="auto"/>
          </w:divBdr>
        </w:div>
        <w:div w:id="1224682465">
          <w:marLeft w:val="0"/>
          <w:marRight w:val="0"/>
          <w:marTop w:val="0"/>
          <w:marBottom w:val="0"/>
          <w:divBdr>
            <w:top w:val="none" w:sz="0" w:space="0" w:color="auto"/>
            <w:left w:val="none" w:sz="0" w:space="0" w:color="auto"/>
            <w:bottom w:val="none" w:sz="0" w:space="0" w:color="auto"/>
            <w:right w:val="none" w:sz="0" w:space="0" w:color="auto"/>
          </w:divBdr>
        </w:div>
        <w:div w:id="1939831923">
          <w:marLeft w:val="0"/>
          <w:marRight w:val="0"/>
          <w:marTop w:val="0"/>
          <w:marBottom w:val="0"/>
          <w:divBdr>
            <w:top w:val="none" w:sz="0" w:space="0" w:color="auto"/>
            <w:left w:val="none" w:sz="0" w:space="0" w:color="auto"/>
            <w:bottom w:val="none" w:sz="0" w:space="0" w:color="auto"/>
            <w:right w:val="none" w:sz="0" w:space="0" w:color="auto"/>
          </w:divBdr>
        </w:div>
        <w:div w:id="2103990252">
          <w:marLeft w:val="0"/>
          <w:marRight w:val="0"/>
          <w:marTop w:val="0"/>
          <w:marBottom w:val="0"/>
          <w:divBdr>
            <w:top w:val="none" w:sz="0" w:space="0" w:color="auto"/>
            <w:left w:val="none" w:sz="0" w:space="0" w:color="auto"/>
            <w:bottom w:val="none" w:sz="0" w:space="0" w:color="auto"/>
            <w:right w:val="none" w:sz="0" w:space="0" w:color="auto"/>
          </w:divBdr>
        </w:div>
        <w:div w:id="748620162">
          <w:marLeft w:val="0"/>
          <w:marRight w:val="0"/>
          <w:marTop w:val="0"/>
          <w:marBottom w:val="0"/>
          <w:divBdr>
            <w:top w:val="none" w:sz="0" w:space="0" w:color="auto"/>
            <w:left w:val="none" w:sz="0" w:space="0" w:color="auto"/>
            <w:bottom w:val="none" w:sz="0" w:space="0" w:color="auto"/>
            <w:right w:val="none" w:sz="0" w:space="0" w:color="auto"/>
          </w:divBdr>
        </w:div>
        <w:div w:id="1437170273">
          <w:marLeft w:val="0"/>
          <w:marRight w:val="0"/>
          <w:marTop w:val="0"/>
          <w:marBottom w:val="0"/>
          <w:divBdr>
            <w:top w:val="none" w:sz="0" w:space="0" w:color="auto"/>
            <w:left w:val="none" w:sz="0" w:space="0" w:color="auto"/>
            <w:bottom w:val="none" w:sz="0" w:space="0" w:color="auto"/>
            <w:right w:val="none" w:sz="0" w:space="0" w:color="auto"/>
          </w:divBdr>
        </w:div>
        <w:div w:id="424303120">
          <w:marLeft w:val="0"/>
          <w:marRight w:val="0"/>
          <w:marTop w:val="0"/>
          <w:marBottom w:val="0"/>
          <w:divBdr>
            <w:top w:val="none" w:sz="0" w:space="0" w:color="auto"/>
            <w:left w:val="none" w:sz="0" w:space="0" w:color="auto"/>
            <w:bottom w:val="none" w:sz="0" w:space="0" w:color="auto"/>
            <w:right w:val="none" w:sz="0" w:space="0" w:color="auto"/>
          </w:divBdr>
        </w:div>
        <w:div w:id="746808999">
          <w:marLeft w:val="0"/>
          <w:marRight w:val="0"/>
          <w:marTop w:val="0"/>
          <w:marBottom w:val="0"/>
          <w:divBdr>
            <w:top w:val="none" w:sz="0" w:space="0" w:color="auto"/>
            <w:left w:val="none" w:sz="0" w:space="0" w:color="auto"/>
            <w:bottom w:val="none" w:sz="0" w:space="0" w:color="auto"/>
            <w:right w:val="none" w:sz="0" w:space="0" w:color="auto"/>
          </w:divBdr>
        </w:div>
        <w:div w:id="888152462">
          <w:marLeft w:val="0"/>
          <w:marRight w:val="0"/>
          <w:marTop w:val="0"/>
          <w:marBottom w:val="0"/>
          <w:divBdr>
            <w:top w:val="none" w:sz="0" w:space="0" w:color="auto"/>
            <w:left w:val="none" w:sz="0" w:space="0" w:color="auto"/>
            <w:bottom w:val="none" w:sz="0" w:space="0" w:color="auto"/>
            <w:right w:val="none" w:sz="0" w:space="0" w:color="auto"/>
          </w:divBdr>
        </w:div>
        <w:div w:id="1353066284">
          <w:marLeft w:val="0"/>
          <w:marRight w:val="0"/>
          <w:marTop w:val="0"/>
          <w:marBottom w:val="0"/>
          <w:divBdr>
            <w:top w:val="none" w:sz="0" w:space="0" w:color="auto"/>
            <w:left w:val="none" w:sz="0" w:space="0" w:color="auto"/>
            <w:bottom w:val="none" w:sz="0" w:space="0" w:color="auto"/>
            <w:right w:val="none" w:sz="0" w:space="0" w:color="auto"/>
          </w:divBdr>
        </w:div>
        <w:div w:id="1339772207">
          <w:marLeft w:val="0"/>
          <w:marRight w:val="0"/>
          <w:marTop w:val="0"/>
          <w:marBottom w:val="0"/>
          <w:divBdr>
            <w:top w:val="none" w:sz="0" w:space="0" w:color="auto"/>
            <w:left w:val="none" w:sz="0" w:space="0" w:color="auto"/>
            <w:bottom w:val="none" w:sz="0" w:space="0" w:color="auto"/>
            <w:right w:val="none" w:sz="0" w:space="0" w:color="auto"/>
          </w:divBdr>
        </w:div>
      </w:divsChild>
    </w:div>
    <w:div w:id="581379003">
      <w:bodyDiv w:val="1"/>
      <w:marLeft w:val="0"/>
      <w:marRight w:val="0"/>
      <w:marTop w:val="0"/>
      <w:marBottom w:val="0"/>
      <w:divBdr>
        <w:top w:val="none" w:sz="0" w:space="0" w:color="auto"/>
        <w:left w:val="none" w:sz="0" w:space="0" w:color="auto"/>
        <w:bottom w:val="none" w:sz="0" w:space="0" w:color="auto"/>
        <w:right w:val="none" w:sz="0" w:space="0" w:color="auto"/>
      </w:divBdr>
      <w:divsChild>
        <w:div w:id="1322462386">
          <w:marLeft w:val="0"/>
          <w:marRight w:val="0"/>
          <w:marTop w:val="0"/>
          <w:marBottom w:val="0"/>
          <w:divBdr>
            <w:top w:val="none" w:sz="0" w:space="0" w:color="auto"/>
            <w:left w:val="none" w:sz="0" w:space="0" w:color="auto"/>
            <w:bottom w:val="none" w:sz="0" w:space="0" w:color="auto"/>
            <w:right w:val="none" w:sz="0" w:space="0" w:color="auto"/>
          </w:divBdr>
        </w:div>
        <w:div w:id="943653454">
          <w:marLeft w:val="0"/>
          <w:marRight w:val="0"/>
          <w:marTop w:val="0"/>
          <w:marBottom w:val="0"/>
          <w:divBdr>
            <w:top w:val="none" w:sz="0" w:space="0" w:color="auto"/>
            <w:left w:val="none" w:sz="0" w:space="0" w:color="auto"/>
            <w:bottom w:val="none" w:sz="0" w:space="0" w:color="auto"/>
            <w:right w:val="none" w:sz="0" w:space="0" w:color="auto"/>
          </w:divBdr>
        </w:div>
        <w:div w:id="1847747523">
          <w:marLeft w:val="0"/>
          <w:marRight w:val="0"/>
          <w:marTop w:val="0"/>
          <w:marBottom w:val="0"/>
          <w:divBdr>
            <w:top w:val="none" w:sz="0" w:space="0" w:color="auto"/>
            <w:left w:val="none" w:sz="0" w:space="0" w:color="auto"/>
            <w:bottom w:val="none" w:sz="0" w:space="0" w:color="auto"/>
            <w:right w:val="none" w:sz="0" w:space="0" w:color="auto"/>
          </w:divBdr>
        </w:div>
        <w:div w:id="1393044789">
          <w:marLeft w:val="0"/>
          <w:marRight w:val="0"/>
          <w:marTop w:val="0"/>
          <w:marBottom w:val="0"/>
          <w:divBdr>
            <w:top w:val="none" w:sz="0" w:space="0" w:color="auto"/>
            <w:left w:val="none" w:sz="0" w:space="0" w:color="auto"/>
            <w:bottom w:val="none" w:sz="0" w:space="0" w:color="auto"/>
            <w:right w:val="none" w:sz="0" w:space="0" w:color="auto"/>
          </w:divBdr>
        </w:div>
        <w:div w:id="1608149963">
          <w:marLeft w:val="0"/>
          <w:marRight w:val="0"/>
          <w:marTop w:val="0"/>
          <w:marBottom w:val="0"/>
          <w:divBdr>
            <w:top w:val="none" w:sz="0" w:space="0" w:color="auto"/>
            <w:left w:val="none" w:sz="0" w:space="0" w:color="auto"/>
            <w:bottom w:val="none" w:sz="0" w:space="0" w:color="auto"/>
            <w:right w:val="none" w:sz="0" w:space="0" w:color="auto"/>
          </w:divBdr>
        </w:div>
        <w:div w:id="1738741710">
          <w:marLeft w:val="0"/>
          <w:marRight w:val="0"/>
          <w:marTop w:val="0"/>
          <w:marBottom w:val="0"/>
          <w:divBdr>
            <w:top w:val="none" w:sz="0" w:space="0" w:color="auto"/>
            <w:left w:val="none" w:sz="0" w:space="0" w:color="auto"/>
            <w:bottom w:val="none" w:sz="0" w:space="0" w:color="auto"/>
            <w:right w:val="none" w:sz="0" w:space="0" w:color="auto"/>
          </w:divBdr>
        </w:div>
        <w:div w:id="957874643">
          <w:marLeft w:val="0"/>
          <w:marRight w:val="0"/>
          <w:marTop w:val="0"/>
          <w:marBottom w:val="0"/>
          <w:divBdr>
            <w:top w:val="none" w:sz="0" w:space="0" w:color="auto"/>
            <w:left w:val="none" w:sz="0" w:space="0" w:color="auto"/>
            <w:bottom w:val="none" w:sz="0" w:space="0" w:color="auto"/>
            <w:right w:val="none" w:sz="0" w:space="0" w:color="auto"/>
          </w:divBdr>
        </w:div>
        <w:div w:id="2088963084">
          <w:marLeft w:val="0"/>
          <w:marRight w:val="0"/>
          <w:marTop w:val="0"/>
          <w:marBottom w:val="0"/>
          <w:divBdr>
            <w:top w:val="none" w:sz="0" w:space="0" w:color="auto"/>
            <w:left w:val="none" w:sz="0" w:space="0" w:color="auto"/>
            <w:bottom w:val="none" w:sz="0" w:space="0" w:color="auto"/>
            <w:right w:val="none" w:sz="0" w:space="0" w:color="auto"/>
          </w:divBdr>
        </w:div>
        <w:div w:id="811603350">
          <w:marLeft w:val="0"/>
          <w:marRight w:val="0"/>
          <w:marTop w:val="0"/>
          <w:marBottom w:val="0"/>
          <w:divBdr>
            <w:top w:val="none" w:sz="0" w:space="0" w:color="auto"/>
            <w:left w:val="none" w:sz="0" w:space="0" w:color="auto"/>
            <w:bottom w:val="none" w:sz="0" w:space="0" w:color="auto"/>
            <w:right w:val="none" w:sz="0" w:space="0" w:color="auto"/>
          </w:divBdr>
        </w:div>
        <w:div w:id="981807012">
          <w:marLeft w:val="0"/>
          <w:marRight w:val="0"/>
          <w:marTop w:val="0"/>
          <w:marBottom w:val="0"/>
          <w:divBdr>
            <w:top w:val="none" w:sz="0" w:space="0" w:color="auto"/>
            <w:left w:val="none" w:sz="0" w:space="0" w:color="auto"/>
            <w:bottom w:val="none" w:sz="0" w:space="0" w:color="auto"/>
            <w:right w:val="none" w:sz="0" w:space="0" w:color="auto"/>
          </w:divBdr>
        </w:div>
        <w:div w:id="1028677250">
          <w:marLeft w:val="0"/>
          <w:marRight w:val="0"/>
          <w:marTop w:val="0"/>
          <w:marBottom w:val="0"/>
          <w:divBdr>
            <w:top w:val="none" w:sz="0" w:space="0" w:color="auto"/>
            <w:left w:val="none" w:sz="0" w:space="0" w:color="auto"/>
            <w:bottom w:val="none" w:sz="0" w:space="0" w:color="auto"/>
            <w:right w:val="none" w:sz="0" w:space="0" w:color="auto"/>
          </w:divBdr>
        </w:div>
        <w:div w:id="1342780329">
          <w:marLeft w:val="0"/>
          <w:marRight w:val="0"/>
          <w:marTop w:val="0"/>
          <w:marBottom w:val="0"/>
          <w:divBdr>
            <w:top w:val="none" w:sz="0" w:space="0" w:color="auto"/>
            <w:left w:val="none" w:sz="0" w:space="0" w:color="auto"/>
            <w:bottom w:val="none" w:sz="0" w:space="0" w:color="auto"/>
            <w:right w:val="none" w:sz="0" w:space="0" w:color="auto"/>
          </w:divBdr>
        </w:div>
        <w:div w:id="2066025209">
          <w:marLeft w:val="0"/>
          <w:marRight w:val="0"/>
          <w:marTop w:val="0"/>
          <w:marBottom w:val="0"/>
          <w:divBdr>
            <w:top w:val="none" w:sz="0" w:space="0" w:color="auto"/>
            <w:left w:val="none" w:sz="0" w:space="0" w:color="auto"/>
            <w:bottom w:val="none" w:sz="0" w:space="0" w:color="auto"/>
            <w:right w:val="none" w:sz="0" w:space="0" w:color="auto"/>
          </w:divBdr>
        </w:div>
        <w:div w:id="2039155774">
          <w:marLeft w:val="0"/>
          <w:marRight w:val="0"/>
          <w:marTop w:val="0"/>
          <w:marBottom w:val="0"/>
          <w:divBdr>
            <w:top w:val="none" w:sz="0" w:space="0" w:color="auto"/>
            <w:left w:val="none" w:sz="0" w:space="0" w:color="auto"/>
            <w:bottom w:val="none" w:sz="0" w:space="0" w:color="auto"/>
            <w:right w:val="none" w:sz="0" w:space="0" w:color="auto"/>
          </w:divBdr>
        </w:div>
        <w:div w:id="706951094">
          <w:marLeft w:val="0"/>
          <w:marRight w:val="0"/>
          <w:marTop w:val="0"/>
          <w:marBottom w:val="0"/>
          <w:divBdr>
            <w:top w:val="none" w:sz="0" w:space="0" w:color="auto"/>
            <w:left w:val="none" w:sz="0" w:space="0" w:color="auto"/>
            <w:bottom w:val="none" w:sz="0" w:space="0" w:color="auto"/>
            <w:right w:val="none" w:sz="0" w:space="0" w:color="auto"/>
          </w:divBdr>
        </w:div>
        <w:div w:id="1435248497">
          <w:marLeft w:val="0"/>
          <w:marRight w:val="0"/>
          <w:marTop w:val="0"/>
          <w:marBottom w:val="0"/>
          <w:divBdr>
            <w:top w:val="none" w:sz="0" w:space="0" w:color="auto"/>
            <w:left w:val="none" w:sz="0" w:space="0" w:color="auto"/>
            <w:bottom w:val="none" w:sz="0" w:space="0" w:color="auto"/>
            <w:right w:val="none" w:sz="0" w:space="0" w:color="auto"/>
          </w:divBdr>
        </w:div>
        <w:div w:id="1046224013">
          <w:marLeft w:val="0"/>
          <w:marRight w:val="0"/>
          <w:marTop w:val="0"/>
          <w:marBottom w:val="0"/>
          <w:divBdr>
            <w:top w:val="none" w:sz="0" w:space="0" w:color="auto"/>
            <w:left w:val="none" w:sz="0" w:space="0" w:color="auto"/>
            <w:bottom w:val="none" w:sz="0" w:space="0" w:color="auto"/>
            <w:right w:val="none" w:sz="0" w:space="0" w:color="auto"/>
          </w:divBdr>
        </w:div>
        <w:div w:id="1589076873">
          <w:marLeft w:val="0"/>
          <w:marRight w:val="0"/>
          <w:marTop w:val="0"/>
          <w:marBottom w:val="0"/>
          <w:divBdr>
            <w:top w:val="none" w:sz="0" w:space="0" w:color="auto"/>
            <w:left w:val="none" w:sz="0" w:space="0" w:color="auto"/>
            <w:bottom w:val="none" w:sz="0" w:space="0" w:color="auto"/>
            <w:right w:val="none" w:sz="0" w:space="0" w:color="auto"/>
          </w:divBdr>
        </w:div>
        <w:div w:id="718742037">
          <w:marLeft w:val="0"/>
          <w:marRight w:val="0"/>
          <w:marTop w:val="0"/>
          <w:marBottom w:val="0"/>
          <w:divBdr>
            <w:top w:val="none" w:sz="0" w:space="0" w:color="auto"/>
            <w:left w:val="none" w:sz="0" w:space="0" w:color="auto"/>
            <w:bottom w:val="none" w:sz="0" w:space="0" w:color="auto"/>
            <w:right w:val="none" w:sz="0" w:space="0" w:color="auto"/>
          </w:divBdr>
        </w:div>
        <w:div w:id="42024285">
          <w:marLeft w:val="0"/>
          <w:marRight w:val="0"/>
          <w:marTop w:val="0"/>
          <w:marBottom w:val="0"/>
          <w:divBdr>
            <w:top w:val="none" w:sz="0" w:space="0" w:color="auto"/>
            <w:left w:val="none" w:sz="0" w:space="0" w:color="auto"/>
            <w:bottom w:val="none" w:sz="0" w:space="0" w:color="auto"/>
            <w:right w:val="none" w:sz="0" w:space="0" w:color="auto"/>
          </w:divBdr>
        </w:div>
        <w:div w:id="980882403">
          <w:marLeft w:val="0"/>
          <w:marRight w:val="0"/>
          <w:marTop w:val="0"/>
          <w:marBottom w:val="0"/>
          <w:divBdr>
            <w:top w:val="none" w:sz="0" w:space="0" w:color="auto"/>
            <w:left w:val="none" w:sz="0" w:space="0" w:color="auto"/>
            <w:bottom w:val="none" w:sz="0" w:space="0" w:color="auto"/>
            <w:right w:val="none" w:sz="0" w:space="0" w:color="auto"/>
          </w:divBdr>
        </w:div>
        <w:div w:id="42759557">
          <w:marLeft w:val="0"/>
          <w:marRight w:val="0"/>
          <w:marTop w:val="0"/>
          <w:marBottom w:val="0"/>
          <w:divBdr>
            <w:top w:val="none" w:sz="0" w:space="0" w:color="auto"/>
            <w:left w:val="none" w:sz="0" w:space="0" w:color="auto"/>
            <w:bottom w:val="none" w:sz="0" w:space="0" w:color="auto"/>
            <w:right w:val="none" w:sz="0" w:space="0" w:color="auto"/>
          </w:divBdr>
        </w:div>
        <w:div w:id="435834442">
          <w:marLeft w:val="0"/>
          <w:marRight w:val="0"/>
          <w:marTop w:val="0"/>
          <w:marBottom w:val="0"/>
          <w:divBdr>
            <w:top w:val="none" w:sz="0" w:space="0" w:color="auto"/>
            <w:left w:val="none" w:sz="0" w:space="0" w:color="auto"/>
            <w:bottom w:val="none" w:sz="0" w:space="0" w:color="auto"/>
            <w:right w:val="none" w:sz="0" w:space="0" w:color="auto"/>
          </w:divBdr>
        </w:div>
        <w:div w:id="440227932">
          <w:marLeft w:val="0"/>
          <w:marRight w:val="0"/>
          <w:marTop w:val="0"/>
          <w:marBottom w:val="0"/>
          <w:divBdr>
            <w:top w:val="none" w:sz="0" w:space="0" w:color="auto"/>
            <w:left w:val="none" w:sz="0" w:space="0" w:color="auto"/>
            <w:bottom w:val="none" w:sz="0" w:space="0" w:color="auto"/>
            <w:right w:val="none" w:sz="0" w:space="0" w:color="auto"/>
          </w:divBdr>
        </w:div>
        <w:div w:id="1366369414">
          <w:marLeft w:val="0"/>
          <w:marRight w:val="0"/>
          <w:marTop w:val="0"/>
          <w:marBottom w:val="0"/>
          <w:divBdr>
            <w:top w:val="none" w:sz="0" w:space="0" w:color="auto"/>
            <w:left w:val="none" w:sz="0" w:space="0" w:color="auto"/>
            <w:bottom w:val="none" w:sz="0" w:space="0" w:color="auto"/>
            <w:right w:val="none" w:sz="0" w:space="0" w:color="auto"/>
          </w:divBdr>
        </w:div>
        <w:div w:id="753472894">
          <w:marLeft w:val="0"/>
          <w:marRight w:val="0"/>
          <w:marTop w:val="0"/>
          <w:marBottom w:val="0"/>
          <w:divBdr>
            <w:top w:val="none" w:sz="0" w:space="0" w:color="auto"/>
            <w:left w:val="none" w:sz="0" w:space="0" w:color="auto"/>
            <w:bottom w:val="none" w:sz="0" w:space="0" w:color="auto"/>
            <w:right w:val="none" w:sz="0" w:space="0" w:color="auto"/>
          </w:divBdr>
        </w:div>
        <w:div w:id="89668964">
          <w:marLeft w:val="0"/>
          <w:marRight w:val="0"/>
          <w:marTop w:val="0"/>
          <w:marBottom w:val="0"/>
          <w:divBdr>
            <w:top w:val="none" w:sz="0" w:space="0" w:color="auto"/>
            <w:left w:val="none" w:sz="0" w:space="0" w:color="auto"/>
            <w:bottom w:val="none" w:sz="0" w:space="0" w:color="auto"/>
            <w:right w:val="none" w:sz="0" w:space="0" w:color="auto"/>
          </w:divBdr>
        </w:div>
        <w:div w:id="1111701098">
          <w:marLeft w:val="0"/>
          <w:marRight w:val="0"/>
          <w:marTop w:val="0"/>
          <w:marBottom w:val="0"/>
          <w:divBdr>
            <w:top w:val="none" w:sz="0" w:space="0" w:color="auto"/>
            <w:left w:val="none" w:sz="0" w:space="0" w:color="auto"/>
            <w:bottom w:val="none" w:sz="0" w:space="0" w:color="auto"/>
            <w:right w:val="none" w:sz="0" w:space="0" w:color="auto"/>
          </w:divBdr>
        </w:div>
        <w:div w:id="154955262">
          <w:marLeft w:val="0"/>
          <w:marRight w:val="0"/>
          <w:marTop w:val="0"/>
          <w:marBottom w:val="0"/>
          <w:divBdr>
            <w:top w:val="none" w:sz="0" w:space="0" w:color="auto"/>
            <w:left w:val="none" w:sz="0" w:space="0" w:color="auto"/>
            <w:bottom w:val="none" w:sz="0" w:space="0" w:color="auto"/>
            <w:right w:val="none" w:sz="0" w:space="0" w:color="auto"/>
          </w:divBdr>
        </w:div>
        <w:div w:id="1246308674">
          <w:marLeft w:val="0"/>
          <w:marRight w:val="0"/>
          <w:marTop w:val="0"/>
          <w:marBottom w:val="0"/>
          <w:divBdr>
            <w:top w:val="none" w:sz="0" w:space="0" w:color="auto"/>
            <w:left w:val="none" w:sz="0" w:space="0" w:color="auto"/>
            <w:bottom w:val="none" w:sz="0" w:space="0" w:color="auto"/>
            <w:right w:val="none" w:sz="0" w:space="0" w:color="auto"/>
          </w:divBdr>
        </w:div>
        <w:div w:id="1313676506">
          <w:marLeft w:val="0"/>
          <w:marRight w:val="0"/>
          <w:marTop w:val="0"/>
          <w:marBottom w:val="0"/>
          <w:divBdr>
            <w:top w:val="none" w:sz="0" w:space="0" w:color="auto"/>
            <w:left w:val="none" w:sz="0" w:space="0" w:color="auto"/>
            <w:bottom w:val="none" w:sz="0" w:space="0" w:color="auto"/>
            <w:right w:val="none" w:sz="0" w:space="0" w:color="auto"/>
          </w:divBdr>
        </w:div>
        <w:div w:id="2046560542">
          <w:marLeft w:val="0"/>
          <w:marRight w:val="0"/>
          <w:marTop w:val="0"/>
          <w:marBottom w:val="0"/>
          <w:divBdr>
            <w:top w:val="none" w:sz="0" w:space="0" w:color="auto"/>
            <w:left w:val="none" w:sz="0" w:space="0" w:color="auto"/>
            <w:bottom w:val="none" w:sz="0" w:space="0" w:color="auto"/>
            <w:right w:val="none" w:sz="0" w:space="0" w:color="auto"/>
          </w:divBdr>
        </w:div>
        <w:div w:id="1517841714">
          <w:marLeft w:val="0"/>
          <w:marRight w:val="0"/>
          <w:marTop w:val="0"/>
          <w:marBottom w:val="0"/>
          <w:divBdr>
            <w:top w:val="none" w:sz="0" w:space="0" w:color="auto"/>
            <w:left w:val="none" w:sz="0" w:space="0" w:color="auto"/>
            <w:bottom w:val="none" w:sz="0" w:space="0" w:color="auto"/>
            <w:right w:val="none" w:sz="0" w:space="0" w:color="auto"/>
          </w:divBdr>
        </w:div>
        <w:div w:id="961501150">
          <w:marLeft w:val="0"/>
          <w:marRight w:val="0"/>
          <w:marTop w:val="0"/>
          <w:marBottom w:val="0"/>
          <w:divBdr>
            <w:top w:val="none" w:sz="0" w:space="0" w:color="auto"/>
            <w:left w:val="none" w:sz="0" w:space="0" w:color="auto"/>
            <w:bottom w:val="none" w:sz="0" w:space="0" w:color="auto"/>
            <w:right w:val="none" w:sz="0" w:space="0" w:color="auto"/>
          </w:divBdr>
        </w:div>
        <w:div w:id="69274504">
          <w:marLeft w:val="0"/>
          <w:marRight w:val="0"/>
          <w:marTop w:val="0"/>
          <w:marBottom w:val="0"/>
          <w:divBdr>
            <w:top w:val="none" w:sz="0" w:space="0" w:color="auto"/>
            <w:left w:val="none" w:sz="0" w:space="0" w:color="auto"/>
            <w:bottom w:val="none" w:sz="0" w:space="0" w:color="auto"/>
            <w:right w:val="none" w:sz="0" w:space="0" w:color="auto"/>
          </w:divBdr>
        </w:div>
        <w:div w:id="2047482092">
          <w:marLeft w:val="0"/>
          <w:marRight w:val="0"/>
          <w:marTop w:val="0"/>
          <w:marBottom w:val="0"/>
          <w:divBdr>
            <w:top w:val="none" w:sz="0" w:space="0" w:color="auto"/>
            <w:left w:val="none" w:sz="0" w:space="0" w:color="auto"/>
            <w:bottom w:val="none" w:sz="0" w:space="0" w:color="auto"/>
            <w:right w:val="none" w:sz="0" w:space="0" w:color="auto"/>
          </w:divBdr>
        </w:div>
        <w:div w:id="357656378">
          <w:marLeft w:val="0"/>
          <w:marRight w:val="0"/>
          <w:marTop w:val="0"/>
          <w:marBottom w:val="0"/>
          <w:divBdr>
            <w:top w:val="none" w:sz="0" w:space="0" w:color="auto"/>
            <w:left w:val="none" w:sz="0" w:space="0" w:color="auto"/>
            <w:bottom w:val="none" w:sz="0" w:space="0" w:color="auto"/>
            <w:right w:val="none" w:sz="0" w:space="0" w:color="auto"/>
          </w:divBdr>
        </w:div>
        <w:div w:id="1061949806">
          <w:marLeft w:val="0"/>
          <w:marRight w:val="0"/>
          <w:marTop w:val="0"/>
          <w:marBottom w:val="0"/>
          <w:divBdr>
            <w:top w:val="none" w:sz="0" w:space="0" w:color="auto"/>
            <w:left w:val="none" w:sz="0" w:space="0" w:color="auto"/>
            <w:bottom w:val="none" w:sz="0" w:space="0" w:color="auto"/>
            <w:right w:val="none" w:sz="0" w:space="0" w:color="auto"/>
          </w:divBdr>
        </w:div>
        <w:div w:id="790629407">
          <w:marLeft w:val="0"/>
          <w:marRight w:val="0"/>
          <w:marTop w:val="0"/>
          <w:marBottom w:val="0"/>
          <w:divBdr>
            <w:top w:val="none" w:sz="0" w:space="0" w:color="auto"/>
            <w:left w:val="none" w:sz="0" w:space="0" w:color="auto"/>
            <w:bottom w:val="none" w:sz="0" w:space="0" w:color="auto"/>
            <w:right w:val="none" w:sz="0" w:space="0" w:color="auto"/>
          </w:divBdr>
        </w:div>
        <w:div w:id="429931463">
          <w:marLeft w:val="0"/>
          <w:marRight w:val="0"/>
          <w:marTop w:val="0"/>
          <w:marBottom w:val="0"/>
          <w:divBdr>
            <w:top w:val="none" w:sz="0" w:space="0" w:color="auto"/>
            <w:left w:val="none" w:sz="0" w:space="0" w:color="auto"/>
            <w:bottom w:val="none" w:sz="0" w:space="0" w:color="auto"/>
            <w:right w:val="none" w:sz="0" w:space="0" w:color="auto"/>
          </w:divBdr>
        </w:div>
        <w:div w:id="1745953789">
          <w:marLeft w:val="0"/>
          <w:marRight w:val="0"/>
          <w:marTop w:val="0"/>
          <w:marBottom w:val="0"/>
          <w:divBdr>
            <w:top w:val="none" w:sz="0" w:space="0" w:color="auto"/>
            <w:left w:val="none" w:sz="0" w:space="0" w:color="auto"/>
            <w:bottom w:val="none" w:sz="0" w:space="0" w:color="auto"/>
            <w:right w:val="none" w:sz="0" w:space="0" w:color="auto"/>
          </w:divBdr>
        </w:div>
        <w:div w:id="1184251069">
          <w:marLeft w:val="0"/>
          <w:marRight w:val="0"/>
          <w:marTop w:val="0"/>
          <w:marBottom w:val="0"/>
          <w:divBdr>
            <w:top w:val="none" w:sz="0" w:space="0" w:color="auto"/>
            <w:left w:val="none" w:sz="0" w:space="0" w:color="auto"/>
            <w:bottom w:val="none" w:sz="0" w:space="0" w:color="auto"/>
            <w:right w:val="none" w:sz="0" w:space="0" w:color="auto"/>
          </w:divBdr>
        </w:div>
        <w:div w:id="860318809">
          <w:marLeft w:val="0"/>
          <w:marRight w:val="0"/>
          <w:marTop w:val="0"/>
          <w:marBottom w:val="0"/>
          <w:divBdr>
            <w:top w:val="none" w:sz="0" w:space="0" w:color="auto"/>
            <w:left w:val="none" w:sz="0" w:space="0" w:color="auto"/>
            <w:bottom w:val="none" w:sz="0" w:space="0" w:color="auto"/>
            <w:right w:val="none" w:sz="0" w:space="0" w:color="auto"/>
          </w:divBdr>
        </w:div>
        <w:div w:id="1305040223">
          <w:marLeft w:val="0"/>
          <w:marRight w:val="0"/>
          <w:marTop w:val="0"/>
          <w:marBottom w:val="0"/>
          <w:divBdr>
            <w:top w:val="none" w:sz="0" w:space="0" w:color="auto"/>
            <w:left w:val="none" w:sz="0" w:space="0" w:color="auto"/>
            <w:bottom w:val="none" w:sz="0" w:space="0" w:color="auto"/>
            <w:right w:val="none" w:sz="0" w:space="0" w:color="auto"/>
          </w:divBdr>
        </w:div>
        <w:div w:id="909508803">
          <w:marLeft w:val="0"/>
          <w:marRight w:val="0"/>
          <w:marTop w:val="0"/>
          <w:marBottom w:val="0"/>
          <w:divBdr>
            <w:top w:val="none" w:sz="0" w:space="0" w:color="auto"/>
            <w:left w:val="none" w:sz="0" w:space="0" w:color="auto"/>
            <w:bottom w:val="none" w:sz="0" w:space="0" w:color="auto"/>
            <w:right w:val="none" w:sz="0" w:space="0" w:color="auto"/>
          </w:divBdr>
        </w:div>
        <w:div w:id="1164975450">
          <w:marLeft w:val="0"/>
          <w:marRight w:val="0"/>
          <w:marTop w:val="0"/>
          <w:marBottom w:val="0"/>
          <w:divBdr>
            <w:top w:val="none" w:sz="0" w:space="0" w:color="auto"/>
            <w:left w:val="none" w:sz="0" w:space="0" w:color="auto"/>
            <w:bottom w:val="none" w:sz="0" w:space="0" w:color="auto"/>
            <w:right w:val="none" w:sz="0" w:space="0" w:color="auto"/>
          </w:divBdr>
        </w:div>
        <w:div w:id="448550477">
          <w:marLeft w:val="0"/>
          <w:marRight w:val="0"/>
          <w:marTop w:val="0"/>
          <w:marBottom w:val="0"/>
          <w:divBdr>
            <w:top w:val="none" w:sz="0" w:space="0" w:color="auto"/>
            <w:left w:val="none" w:sz="0" w:space="0" w:color="auto"/>
            <w:bottom w:val="none" w:sz="0" w:space="0" w:color="auto"/>
            <w:right w:val="none" w:sz="0" w:space="0" w:color="auto"/>
          </w:divBdr>
        </w:div>
        <w:div w:id="1736587580">
          <w:marLeft w:val="0"/>
          <w:marRight w:val="0"/>
          <w:marTop w:val="0"/>
          <w:marBottom w:val="0"/>
          <w:divBdr>
            <w:top w:val="none" w:sz="0" w:space="0" w:color="auto"/>
            <w:left w:val="none" w:sz="0" w:space="0" w:color="auto"/>
            <w:bottom w:val="none" w:sz="0" w:space="0" w:color="auto"/>
            <w:right w:val="none" w:sz="0" w:space="0" w:color="auto"/>
          </w:divBdr>
        </w:div>
        <w:div w:id="1243444028">
          <w:marLeft w:val="0"/>
          <w:marRight w:val="0"/>
          <w:marTop w:val="0"/>
          <w:marBottom w:val="0"/>
          <w:divBdr>
            <w:top w:val="none" w:sz="0" w:space="0" w:color="auto"/>
            <w:left w:val="none" w:sz="0" w:space="0" w:color="auto"/>
            <w:bottom w:val="none" w:sz="0" w:space="0" w:color="auto"/>
            <w:right w:val="none" w:sz="0" w:space="0" w:color="auto"/>
          </w:divBdr>
        </w:div>
        <w:div w:id="1820686760">
          <w:marLeft w:val="0"/>
          <w:marRight w:val="0"/>
          <w:marTop w:val="0"/>
          <w:marBottom w:val="0"/>
          <w:divBdr>
            <w:top w:val="none" w:sz="0" w:space="0" w:color="auto"/>
            <w:left w:val="none" w:sz="0" w:space="0" w:color="auto"/>
            <w:bottom w:val="none" w:sz="0" w:space="0" w:color="auto"/>
            <w:right w:val="none" w:sz="0" w:space="0" w:color="auto"/>
          </w:divBdr>
        </w:div>
        <w:div w:id="1592200136">
          <w:marLeft w:val="0"/>
          <w:marRight w:val="0"/>
          <w:marTop w:val="0"/>
          <w:marBottom w:val="0"/>
          <w:divBdr>
            <w:top w:val="none" w:sz="0" w:space="0" w:color="auto"/>
            <w:left w:val="none" w:sz="0" w:space="0" w:color="auto"/>
            <w:bottom w:val="none" w:sz="0" w:space="0" w:color="auto"/>
            <w:right w:val="none" w:sz="0" w:space="0" w:color="auto"/>
          </w:divBdr>
        </w:div>
        <w:div w:id="107629096">
          <w:marLeft w:val="0"/>
          <w:marRight w:val="0"/>
          <w:marTop w:val="0"/>
          <w:marBottom w:val="0"/>
          <w:divBdr>
            <w:top w:val="none" w:sz="0" w:space="0" w:color="auto"/>
            <w:left w:val="none" w:sz="0" w:space="0" w:color="auto"/>
            <w:bottom w:val="none" w:sz="0" w:space="0" w:color="auto"/>
            <w:right w:val="none" w:sz="0" w:space="0" w:color="auto"/>
          </w:divBdr>
        </w:div>
        <w:div w:id="1956518571">
          <w:marLeft w:val="0"/>
          <w:marRight w:val="0"/>
          <w:marTop w:val="0"/>
          <w:marBottom w:val="0"/>
          <w:divBdr>
            <w:top w:val="none" w:sz="0" w:space="0" w:color="auto"/>
            <w:left w:val="none" w:sz="0" w:space="0" w:color="auto"/>
            <w:bottom w:val="none" w:sz="0" w:space="0" w:color="auto"/>
            <w:right w:val="none" w:sz="0" w:space="0" w:color="auto"/>
          </w:divBdr>
        </w:div>
        <w:div w:id="505637002">
          <w:marLeft w:val="0"/>
          <w:marRight w:val="0"/>
          <w:marTop w:val="0"/>
          <w:marBottom w:val="0"/>
          <w:divBdr>
            <w:top w:val="none" w:sz="0" w:space="0" w:color="auto"/>
            <w:left w:val="none" w:sz="0" w:space="0" w:color="auto"/>
            <w:bottom w:val="none" w:sz="0" w:space="0" w:color="auto"/>
            <w:right w:val="none" w:sz="0" w:space="0" w:color="auto"/>
          </w:divBdr>
        </w:div>
        <w:div w:id="535626782">
          <w:marLeft w:val="0"/>
          <w:marRight w:val="0"/>
          <w:marTop w:val="0"/>
          <w:marBottom w:val="0"/>
          <w:divBdr>
            <w:top w:val="none" w:sz="0" w:space="0" w:color="auto"/>
            <w:left w:val="none" w:sz="0" w:space="0" w:color="auto"/>
            <w:bottom w:val="none" w:sz="0" w:space="0" w:color="auto"/>
            <w:right w:val="none" w:sz="0" w:space="0" w:color="auto"/>
          </w:divBdr>
        </w:div>
        <w:div w:id="1852644450">
          <w:marLeft w:val="0"/>
          <w:marRight w:val="0"/>
          <w:marTop w:val="0"/>
          <w:marBottom w:val="0"/>
          <w:divBdr>
            <w:top w:val="none" w:sz="0" w:space="0" w:color="auto"/>
            <w:left w:val="none" w:sz="0" w:space="0" w:color="auto"/>
            <w:bottom w:val="none" w:sz="0" w:space="0" w:color="auto"/>
            <w:right w:val="none" w:sz="0" w:space="0" w:color="auto"/>
          </w:divBdr>
        </w:div>
        <w:div w:id="1815221542">
          <w:marLeft w:val="0"/>
          <w:marRight w:val="0"/>
          <w:marTop w:val="0"/>
          <w:marBottom w:val="0"/>
          <w:divBdr>
            <w:top w:val="none" w:sz="0" w:space="0" w:color="auto"/>
            <w:left w:val="none" w:sz="0" w:space="0" w:color="auto"/>
            <w:bottom w:val="none" w:sz="0" w:space="0" w:color="auto"/>
            <w:right w:val="none" w:sz="0" w:space="0" w:color="auto"/>
          </w:divBdr>
        </w:div>
        <w:div w:id="1666661406">
          <w:marLeft w:val="0"/>
          <w:marRight w:val="0"/>
          <w:marTop w:val="0"/>
          <w:marBottom w:val="0"/>
          <w:divBdr>
            <w:top w:val="none" w:sz="0" w:space="0" w:color="auto"/>
            <w:left w:val="none" w:sz="0" w:space="0" w:color="auto"/>
            <w:bottom w:val="none" w:sz="0" w:space="0" w:color="auto"/>
            <w:right w:val="none" w:sz="0" w:space="0" w:color="auto"/>
          </w:divBdr>
        </w:div>
        <w:div w:id="1409110854">
          <w:marLeft w:val="0"/>
          <w:marRight w:val="0"/>
          <w:marTop w:val="0"/>
          <w:marBottom w:val="0"/>
          <w:divBdr>
            <w:top w:val="none" w:sz="0" w:space="0" w:color="auto"/>
            <w:left w:val="none" w:sz="0" w:space="0" w:color="auto"/>
            <w:bottom w:val="none" w:sz="0" w:space="0" w:color="auto"/>
            <w:right w:val="none" w:sz="0" w:space="0" w:color="auto"/>
          </w:divBdr>
        </w:div>
        <w:div w:id="885219402">
          <w:marLeft w:val="0"/>
          <w:marRight w:val="0"/>
          <w:marTop w:val="0"/>
          <w:marBottom w:val="0"/>
          <w:divBdr>
            <w:top w:val="none" w:sz="0" w:space="0" w:color="auto"/>
            <w:left w:val="none" w:sz="0" w:space="0" w:color="auto"/>
            <w:bottom w:val="none" w:sz="0" w:space="0" w:color="auto"/>
            <w:right w:val="none" w:sz="0" w:space="0" w:color="auto"/>
          </w:divBdr>
        </w:div>
        <w:div w:id="575285511">
          <w:marLeft w:val="0"/>
          <w:marRight w:val="0"/>
          <w:marTop w:val="0"/>
          <w:marBottom w:val="0"/>
          <w:divBdr>
            <w:top w:val="none" w:sz="0" w:space="0" w:color="auto"/>
            <w:left w:val="none" w:sz="0" w:space="0" w:color="auto"/>
            <w:bottom w:val="none" w:sz="0" w:space="0" w:color="auto"/>
            <w:right w:val="none" w:sz="0" w:space="0" w:color="auto"/>
          </w:divBdr>
        </w:div>
        <w:div w:id="90010330">
          <w:marLeft w:val="0"/>
          <w:marRight w:val="0"/>
          <w:marTop w:val="0"/>
          <w:marBottom w:val="0"/>
          <w:divBdr>
            <w:top w:val="none" w:sz="0" w:space="0" w:color="auto"/>
            <w:left w:val="none" w:sz="0" w:space="0" w:color="auto"/>
            <w:bottom w:val="none" w:sz="0" w:space="0" w:color="auto"/>
            <w:right w:val="none" w:sz="0" w:space="0" w:color="auto"/>
          </w:divBdr>
        </w:div>
        <w:div w:id="1063408568">
          <w:marLeft w:val="0"/>
          <w:marRight w:val="0"/>
          <w:marTop w:val="0"/>
          <w:marBottom w:val="0"/>
          <w:divBdr>
            <w:top w:val="none" w:sz="0" w:space="0" w:color="auto"/>
            <w:left w:val="none" w:sz="0" w:space="0" w:color="auto"/>
            <w:bottom w:val="none" w:sz="0" w:space="0" w:color="auto"/>
            <w:right w:val="none" w:sz="0" w:space="0" w:color="auto"/>
          </w:divBdr>
        </w:div>
        <w:div w:id="1693649873">
          <w:marLeft w:val="0"/>
          <w:marRight w:val="0"/>
          <w:marTop w:val="0"/>
          <w:marBottom w:val="0"/>
          <w:divBdr>
            <w:top w:val="none" w:sz="0" w:space="0" w:color="auto"/>
            <w:left w:val="none" w:sz="0" w:space="0" w:color="auto"/>
            <w:bottom w:val="none" w:sz="0" w:space="0" w:color="auto"/>
            <w:right w:val="none" w:sz="0" w:space="0" w:color="auto"/>
          </w:divBdr>
        </w:div>
        <w:div w:id="1409692493">
          <w:marLeft w:val="0"/>
          <w:marRight w:val="0"/>
          <w:marTop w:val="0"/>
          <w:marBottom w:val="0"/>
          <w:divBdr>
            <w:top w:val="none" w:sz="0" w:space="0" w:color="auto"/>
            <w:left w:val="none" w:sz="0" w:space="0" w:color="auto"/>
            <w:bottom w:val="none" w:sz="0" w:space="0" w:color="auto"/>
            <w:right w:val="none" w:sz="0" w:space="0" w:color="auto"/>
          </w:divBdr>
        </w:div>
        <w:div w:id="718211510">
          <w:marLeft w:val="0"/>
          <w:marRight w:val="0"/>
          <w:marTop w:val="0"/>
          <w:marBottom w:val="0"/>
          <w:divBdr>
            <w:top w:val="none" w:sz="0" w:space="0" w:color="auto"/>
            <w:left w:val="none" w:sz="0" w:space="0" w:color="auto"/>
            <w:bottom w:val="none" w:sz="0" w:space="0" w:color="auto"/>
            <w:right w:val="none" w:sz="0" w:space="0" w:color="auto"/>
          </w:divBdr>
        </w:div>
        <w:div w:id="638387836">
          <w:marLeft w:val="0"/>
          <w:marRight w:val="0"/>
          <w:marTop w:val="0"/>
          <w:marBottom w:val="0"/>
          <w:divBdr>
            <w:top w:val="none" w:sz="0" w:space="0" w:color="auto"/>
            <w:left w:val="none" w:sz="0" w:space="0" w:color="auto"/>
            <w:bottom w:val="none" w:sz="0" w:space="0" w:color="auto"/>
            <w:right w:val="none" w:sz="0" w:space="0" w:color="auto"/>
          </w:divBdr>
        </w:div>
        <w:div w:id="1318731668">
          <w:marLeft w:val="0"/>
          <w:marRight w:val="0"/>
          <w:marTop w:val="0"/>
          <w:marBottom w:val="0"/>
          <w:divBdr>
            <w:top w:val="none" w:sz="0" w:space="0" w:color="auto"/>
            <w:left w:val="none" w:sz="0" w:space="0" w:color="auto"/>
            <w:bottom w:val="none" w:sz="0" w:space="0" w:color="auto"/>
            <w:right w:val="none" w:sz="0" w:space="0" w:color="auto"/>
          </w:divBdr>
        </w:div>
        <w:div w:id="655037777">
          <w:marLeft w:val="0"/>
          <w:marRight w:val="0"/>
          <w:marTop w:val="0"/>
          <w:marBottom w:val="0"/>
          <w:divBdr>
            <w:top w:val="none" w:sz="0" w:space="0" w:color="auto"/>
            <w:left w:val="none" w:sz="0" w:space="0" w:color="auto"/>
            <w:bottom w:val="none" w:sz="0" w:space="0" w:color="auto"/>
            <w:right w:val="none" w:sz="0" w:space="0" w:color="auto"/>
          </w:divBdr>
        </w:div>
        <w:div w:id="1310552084">
          <w:marLeft w:val="0"/>
          <w:marRight w:val="0"/>
          <w:marTop w:val="0"/>
          <w:marBottom w:val="0"/>
          <w:divBdr>
            <w:top w:val="none" w:sz="0" w:space="0" w:color="auto"/>
            <w:left w:val="none" w:sz="0" w:space="0" w:color="auto"/>
            <w:bottom w:val="none" w:sz="0" w:space="0" w:color="auto"/>
            <w:right w:val="none" w:sz="0" w:space="0" w:color="auto"/>
          </w:divBdr>
        </w:div>
        <w:div w:id="1443190613">
          <w:marLeft w:val="0"/>
          <w:marRight w:val="0"/>
          <w:marTop w:val="0"/>
          <w:marBottom w:val="0"/>
          <w:divBdr>
            <w:top w:val="none" w:sz="0" w:space="0" w:color="auto"/>
            <w:left w:val="none" w:sz="0" w:space="0" w:color="auto"/>
            <w:bottom w:val="none" w:sz="0" w:space="0" w:color="auto"/>
            <w:right w:val="none" w:sz="0" w:space="0" w:color="auto"/>
          </w:divBdr>
        </w:div>
        <w:div w:id="1829131081">
          <w:marLeft w:val="0"/>
          <w:marRight w:val="0"/>
          <w:marTop w:val="0"/>
          <w:marBottom w:val="0"/>
          <w:divBdr>
            <w:top w:val="none" w:sz="0" w:space="0" w:color="auto"/>
            <w:left w:val="none" w:sz="0" w:space="0" w:color="auto"/>
            <w:bottom w:val="none" w:sz="0" w:space="0" w:color="auto"/>
            <w:right w:val="none" w:sz="0" w:space="0" w:color="auto"/>
          </w:divBdr>
        </w:div>
        <w:div w:id="1090272851">
          <w:marLeft w:val="0"/>
          <w:marRight w:val="0"/>
          <w:marTop w:val="0"/>
          <w:marBottom w:val="0"/>
          <w:divBdr>
            <w:top w:val="none" w:sz="0" w:space="0" w:color="auto"/>
            <w:left w:val="none" w:sz="0" w:space="0" w:color="auto"/>
            <w:bottom w:val="none" w:sz="0" w:space="0" w:color="auto"/>
            <w:right w:val="none" w:sz="0" w:space="0" w:color="auto"/>
          </w:divBdr>
        </w:div>
        <w:div w:id="2122457377">
          <w:marLeft w:val="0"/>
          <w:marRight w:val="0"/>
          <w:marTop w:val="0"/>
          <w:marBottom w:val="0"/>
          <w:divBdr>
            <w:top w:val="none" w:sz="0" w:space="0" w:color="auto"/>
            <w:left w:val="none" w:sz="0" w:space="0" w:color="auto"/>
            <w:bottom w:val="none" w:sz="0" w:space="0" w:color="auto"/>
            <w:right w:val="none" w:sz="0" w:space="0" w:color="auto"/>
          </w:divBdr>
        </w:div>
        <w:div w:id="251281347">
          <w:marLeft w:val="0"/>
          <w:marRight w:val="0"/>
          <w:marTop w:val="0"/>
          <w:marBottom w:val="0"/>
          <w:divBdr>
            <w:top w:val="none" w:sz="0" w:space="0" w:color="auto"/>
            <w:left w:val="none" w:sz="0" w:space="0" w:color="auto"/>
            <w:bottom w:val="none" w:sz="0" w:space="0" w:color="auto"/>
            <w:right w:val="none" w:sz="0" w:space="0" w:color="auto"/>
          </w:divBdr>
        </w:div>
        <w:div w:id="1165393215">
          <w:marLeft w:val="0"/>
          <w:marRight w:val="0"/>
          <w:marTop w:val="0"/>
          <w:marBottom w:val="0"/>
          <w:divBdr>
            <w:top w:val="none" w:sz="0" w:space="0" w:color="auto"/>
            <w:left w:val="none" w:sz="0" w:space="0" w:color="auto"/>
            <w:bottom w:val="none" w:sz="0" w:space="0" w:color="auto"/>
            <w:right w:val="none" w:sz="0" w:space="0" w:color="auto"/>
          </w:divBdr>
        </w:div>
        <w:div w:id="43413315">
          <w:marLeft w:val="0"/>
          <w:marRight w:val="0"/>
          <w:marTop w:val="0"/>
          <w:marBottom w:val="0"/>
          <w:divBdr>
            <w:top w:val="none" w:sz="0" w:space="0" w:color="auto"/>
            <w:left w:val="none" w:sz="0" w:space="0" w:color="auto"/>
            <w:bottom w:val="none" w:sz="0" w:space="0" w:color="auto"/>
            <w:right w:val="none" w:sz="0" w:space="0" w:color="auto"/>
          </w:divBdr>
        </w:div>
        <w:div w:id="231670321">
          <w:marLeft w:val="0"/>
          <w:marRight w:val="0"/>
          <w:marTop w:val="0"/>
          <w:marBottom w:val="0"/>
          <w:divBdr>
            <w:top w:val="none" w:sz="0" w:space="0" w:color="auto"/>
            <w:left w:val="none" w:sz="0" w:space="0" w:color="auto"/>
            <w:bottom w:val="none" w:sz="0" w:space="0" w:color="auto"/>
            <w:right w:val="none" w:sz="0" w:space="0" w:color="auto"/>
          </w:divBdr>
        </w:div>
        <w:div w:id="336613679">
          <w:marLeft w:val="0"/>
          <w:marRight w:val="0"/>
          <w:marTop w:val="0"/>
          <w:marBottom w:val="0"/>
          <w:divBdr>
            <w:top w:val="none" w:sz="0" w:space="0" w:color="auto"/>
            <w:left w:val="none" w:sz="0" w:space="0" w:color="auto"/>
            <w:bottom w:val="none" w:sz="0" w:space="0" w:color="auto"/>
            <w:right w:val="none" w:sz="0" w:space="0" w:color="auto"/>
          </w:divBdr>
        </w:div>
        <w:div w:id="706872299">
          <w:marLeft w:val="0"/>
          <w:marRight w:val="0"/>
          <w:marTop w:val="0"/>
          <w:marBottom w:val="0"/>
          <w:divBdr>
            <w:top w:val="none" w:sz="0" w:space="0" w:color="auto"/>
            <w:left w:val="none" w:sz="0" w:space="0" w:color="auto"/>
            <w:bottom w:val="none" w:sz="0" w:space="0" w:color="auto"/>
            <w:right w:val="none" w:sz="0" w:space="0" w:color="auto"/>
          </w:divBdr>
        </w:div>
        <w:div w:id="1509558474">
          <w:marLeft w:val="0"/>
          <w:marRight w:val="0"/>
          <w:marTop w:val="0"/>
          <w:marBottom w:val="0"/>
          <w:divBdr>
            <w:top w:val="none" w:sz="0" w:space="0" w:color="auto"/>
            <w:left w:val="none" w:sz="0" w:space="0" w:color="auto"/>
            <w:bottom w:val="none" w:sz="0" w:space="0" w:color="auto"/>
            <w:right w:val="none" w:sz="0" w:space="0" w:color="auto"/>
          </w:divBdr>
        </w:div>
        <w:div w:id="682627167">
          <w:marLeft w:val="0"/>
          <w:marRight w:val="0"/>
          <w:marTop w:val="0"/>
          <w:marBottom w:val="0"/>
          <w:divBdr>
            <w:top w:val="none" w:sz="0" w:space="0" w:color="auto"/>
            <w:left w:val="none" w:sz="0" w:space="0" w:color="auto"/>
            <w:bottom w:val="none" w:sz="0" w:space="0" w:color="auto"/>
            <w:right w:val="none" w:sz="0" w:space="0" w:color="auto"/>
          </w:divBdr>
        </w:div>
        <w:div w:id="293558439">
          <w:marLeft w:val="0"/>
          <w:marRight w:val="0"/>
          <w:marTop w:val="0"/>
          <w:marBottom w:val="0"/>
          <w:divBdr>
            <w:top w:val="none" w:sz="0" w:space="0" w:color="auto"/>
            <w:left w:val="none" w:sz="0" w:space="0" w:color="auto"/>
            <w:bottom w:val="none" w:sz="0" w:space="0" w:color="auto"/>
            <w:right w:val="none" w:sz="0" w:space="0" w:color="auto"/>
          </w:divBdr>
        </w:div>
        <w:div w:id="675763279">
          <w:marLeft w:val="0"/>
          <w:marRight w:val="0"/>
          <w:marTop w:val="0"/>
          <w:marBottom w:val="0"/>
          <w:divBdr>
            <w:top w:val="none" w:sz="0" w:space="0" w:color="auto"/>
            <w:left w:val="none" w:sz="0" w:space="0" w:color="auto"/>
            <w:bottom w:val="none" w:sz="0" w:space="0" w:color="auto"/>
            <w:right w:val="none" w:sz="0" w:space="0" w:color="auto"/>
          </w:divBdr>
        </w:div>
        <w:div w:id="1957756935">
          <w:marLeft w:val="0"/>
          <w:marRight w:val="0"/>
          <w:marTop w:val="0"/>
          <w:marBottom w:val="0"/>
          <w:divBdr>
            <w:top w:val="none" w:sz="0" w:space="0" w:color="auto"/>
            <w:left w:val="none" w:sz="0" w:space="0" w:color="auto"/>
            <w:bottom w:val="none" w:sz="0" w:space="0" w:color="auto"/>
            <w:right w:val="none" w:sz="0" w:space="0" w:color="auto"/>
          </w:divBdr>
        </w:div>
        <w:div w:id="160857487">
          <w:marLeft w:val="0"/>
          <w:marRight w:val="0"/>
          <w:marTop w:val="0"/>
          <w:marBottom w:val="0"/>
          <w:divBdr>
            <w:top w:val="none" w:sz="0" w:space="0" w:color="auto"/>
            <w:left w:val="none" w:sz="0" w:space="0" w:color="auto"/>
            <w:bottom w:val="none" w:sz="0" w:space="0" w:color="auto"/>
            <w:right w:val="none" w:sz="0" w:space="0" w:color="auto"/>
          </w:divBdr>
        </w:div>
        <w:div w:id="1998455930">
          <w:marLeft w:val="0"/>
          <w:marRight w:val="0"/>
          <w:marTop w:val="0"/>
          <w:marBottom w:val="0"/>
          <w:divBdr>
            <w:top w:val="none" w:sz="0" w:space="0" w:color="auto"/>
            <w:left w:val="none" w:sz="0" w:space="0" w:color="auto"/>
            <w:bottom w:val="none" w:sz="0" w:space="0" w:color="auto"/>
            <w:right w:val="none" w:sz="0" w:space="0" w:color="auto"/>
          </w:divBdr>
        </w:div>
        <w:div w:id="912357495">
          <w:marLeft w:val="0"/>
          <w:marRight w:val="0"/>
          <w:marTop w:val="0"/>
          <w:marBottom w:val="0"/>
          <w:divBdr>
            <w:top w:val="none" w:sz="0" w:space="0" w:color="auto"/>
            <w:left w:val="none" w:sz="0" w:space="0" w:color="auto"/>
            <w:bottom w:val="none" w:sz="0" w:space="0" w:color="auto"/>
            <w:right w:val="none" w:sz="0" w:space="0" w:color="auto"/>
          </w:divBdr>
        </w:div>
        <w:div w:id="738597874">
          <w:marLeft w:val="0"/>
          <w:marRight w:val="0"/>
          <w:marTop w:val="0"/>
          <w:marBottom w:val="0"/>
          <w:divBdr>
            <w:top w:val="none" w:sz="0" w:space="0" w:color="auto"/>
            <w:left w:val="none" w:sz="0" w:space="0" w:color="auto"/>
            <w:bottom w:val="none" w:sz="0" w:space="0" w:color="auto"/>
            <w:right w:val="none" w:sz="0" w:space="0" w:color="auto"/>
          </w:divBdr>
        </w:div>
        <w:div w:id="850995783">
          <w:marLeft w:val="0"/>
          <w:marRight w:val="0"/>
          <w:marTop w:val="0"/>
          <w:marBottom w:val="0"/>
          <w:divBdr>
            <w:top w:val="none" w:sz="0" w:space="0" w:color="auto"/>
            <w:left w:val="none" w:sz="0" w:space="0" w:color="auto"/>
            <w:bottom w:val="none" w:sz="0" w:space="0" w:color="auto"/>
            <w:right w:val="none" w:sz="0" w:space="0" w:color="auto"/>
          </w:divBdr>
        </w:div>
        <w:div w:id="171846648">
          <w:marLeft w:val="0"/>
          <w:marRight w:val="0"/>
          <w:marTop w:val="0"/>
          <w:marBottom w:val="0"/>
          <w:divBdr>
            <w:top w:val="none" w:sz="0" w:space="0" w:color="auto"/>
            <w:left w:val="none" w:sz="0" w:space="0" w:color="auto"/>
            <w:bottom w:val="none" w:sz="0" w:space="0" w:color="auto"/>
            <w:right w:val="none" w:sz="0" w:space="0" w:color="auto"/>
          </w:divBdr>
        </w:div>
        <w:div w:id="1587230060">
          <w:marLeft w:val="0"/>
          <w:marRight w:val="0"/>
          <w:marTop w:val="0"/>
          <w:marBottom w:val="0"/>
          <w:divBdr>
            <w:top w:val="none" w:sz="0" w:space="0" w:color="auto"/>
            <w:left w:val="none" w:sz="0" w:space="0" w:color="auto"/>
            <w:bottom w:val="none" w:sz="0" w:space="0" w:color="auto"/>
            <w:right w:val="none" w:sz="0" w:space="0" w:color="auto"/>
          </w:divBdr>
        </w:div>
        <w:div w:id="84420256">
          <w:marLeft w:val="0"/>
          <w:marRight w:val="0"/>
          <w:marTop w:val="0"/>
          <w:marBottom w:val="0"/>
          <w:divBdr>
            <w:top w:val="none" w:sz="0" w:space="0" w:color="auto"/>
            <w:left w:val="none" w:sz="0" w:space="0" w:color="auto"/>
            <w:bottom w:val="none" w:sz="0" w:space="0" w:color="auto"/>
            <w:right w:val="none" w:sz="0" w:space="0" w:color="auto"/>
          </w:divBdr>
        </w:div>
        <w:div w:id="1478109124">
          <w:marLeft w:val="0"/>
          <w:marRight w:val="0"/>
          <w:marTop w:val="0"/>
          <w:marBottom w:val="0"/>
          <w:divBdr>
            <w:top w:val="none" w:sz="0" w:space="0" w:color="auto"/>
            <w:left w:val="none" w:sz="0" w:space="0" w:color="auto"/>
            <w:bottom w:val="none" w:sz="0" w:space="0" w:color="auto"/>
            <w:right w:val="none" w:sz="0" w:space="0" w:color="auto"/>
          </w:divBdr>
        </w:div>
        <w:div w:id="340477631">
          <w:marLeft w:val="0"/>
          <w:marRight w:val="0"/>
          <w:marTop w:val="0"/>
          <w:marBottom w:val="0"/>
          <w:divBdr>
            <w:top w:val="none" w:sz="0" w:space="0" w:color="auto"/>
            <w:left w:val="none" w:sz="0" w:space="0" w:color="auto"/>
            <w:bottom w:val="none" w:sz="0" w:space="0" w:color="auto"/>
            <w:right w:val="none" w:sz="0" w:space="0" w:color="auto"/>
          </w:divBdr>
        </w:div>
        <w:div w:id="420835096">
          <w:marLeft w:val="0"/>
          <w:marRight w:val="0"/>
          <w:marTop w:val="0"/>
          <w:marBottom w:val="0"/>
          <w:divBdr>
            <w:top w:val="none" w:sz="0" w:space="0" w:color="auto"/>
            <w:left w:val="none" w:sz="0" w:space="0" w:color="auto"/>
            <w:bottom w:val="none" w:sz="0" w:space="0" w:color="auto"/>
            <w:right w:val="none" w:sz="0" w:space="0" w:color="auto"/>
          </w:divBdr>
        </w:div>
        <w:div w:id="584650237">
          <w:marLeft w:val="0"/>
          <w:marRight w:val="0"/>
          <w:marTop w:val="0"/>
          <w:marBottom w:val="0"/>
          <w:divBdr>
            <w:top w:val="none" w:sz="0" w:space="0" w:color="auto"/>
            <w:left w:val="none" w:sz="0" w:space="0" w:color="auto"/>
            <w:bottom w:val="none" w:sz="0" w:space="0" w:color="auto"/>
            <w:right w:val="none" w:sz="0" w:space="0" w:color="auto"/>
          </w:divBdr>
        </w:div>
        <w:div w:id="640234434">
          <w:marLeft w:val="0"/>
          <w:marRight w:val="0"/>
          <w:marTop w:val="0"/>
          <w:marBottom w:val="0"/>
          <w:divBdr>
            <w:top w:val="none" w:sz="0" w:space="0" w:color="auto"/>
            <w:left w:val="none" w:sz="0" w:space="0" w:color="auto"/>
            <w:bottom w:val="none" w:sz="0" w:space="0" w:color="auto"/>
            <w:right w:val="none" w:sz="0" w:space="0" w:color="auto"/>
          </w:divBdr>
        </w:div>
        <w:div w:id="898052429">
          <w:marLeft w:val="0"/>
          <w:marRight w:val="0"/>
          <w:marTop w:val="0"/>
          <w:marBottom w:val="0"/>
          <w:divBdr>
            <w:top w:val="none" w:sz="0" w:space="0" w:color="auto"/>
            <w:left w:val="none" w:sz="0" w:space="0" w:color="auto"/>
            <w:bottom w:val="none" w:sz="0" w:space="0" w:color="auto"/>
            <w:right w:val="none" w:sz="0" w:space="0" w:color="auto"/>
          </w:divBdr>
        </w:div>
        <w:div w:id="1883324880">
          <w:marLeft w:val="0"/>
          <w:marRight w:val="0"/>
          <w:marTop w:val="0"/>
          <w:marBottom w:val="0"/>
          <w:divBdr>
            <w:top w:val="none" w:sz="0" w:space="0" w:color="auto"/>
            <w:left w:val="none" w:sz="0" w:space="0" w:color="auto"/>
            <w:bottom w:val="none" w:sz="0" w:space="0" w:color="auto"/>
            <w:right w:val="none" w:sz="0" w:space="0" w:color="auto"/>
          </w:divBdr>
        </w:div>
        <w:div w:id="1698582344">
          <w:marLeft w:val="0"/>
          <w:marRight w:val="0"/>
          <w:marTop w:val="0"/>
          <w:marBottom w:val="0"/>
          <w:divBdr>
            <w:top w:val="none" w:sz="0" w:space="0" w:color="auto"/>
            <w:left w:val="none" w:sz="0" w:space="0" w:color="auto"/>
            <w:bottom w:val="none" w:sz="0" w:space="0" w:color="auto"/>
            <w:right w:val="none" w:sz="0" w:space="0" w:color="auto"/>
          </w:divBdr>
        </w:div>
        <w:div w:id="452136443">
          <w:marLeft w:val="0"/>
          <w:marRight w:val="0"/>
          <w:marTop w:val="0"/>
          <w:marBottom w:val="0"/>
          <w:divBdr>
            <w:top w:val="none" w:sz="0" w:space="0" w:color="auto"/>
            <w:left w:val="none" w:sz="0" w:space="0" w:color="auto"/>
            <w:bottom w:val="none" w:sz="0" w:space="0" w:color="auto"/>
            <w:right w:val="none" w:sz="0" w:space="0" w:color="auto"/>
          </w:divBdr>
        </w:div>
        <w:div w:id="1542522587">
          <w:marLeft w:val="0"/>
          <w:marRight w:val="0"/>
          <w:marTop w:val="0"/>
          <w:marBottom w:val="0"/>
          <w:divBdr>
            <w:top w:val="none" w:sz="0" w:space="0" w:color="auto"/>
            <w:left w:val="none" w:sz="0" w:space="0" w:color="auto"/>
            <w:bottom w:val="none" w:sz="0" w:space="0" w:color="auto"/>
            <w:right w:val="none" w:sz="0" w:space="0" w:color="auto"/>
          </w:divBdr>
        </w:div>
        <w:div w:id="71586061">
          <w:marLeft w:val="0"/>
          <w:marRight w:val="0"/>
          <w:marTop w:val="0"/>
          <w:marBottom w:val="0"/>
          <w:divBdr>
            <w:top w:val="none" w:sz="0" w:space="0" w:color="auto"/>
            <w:left w:val="none" w:sz="0" w:space="0" w:color="auto"/>
            <w:bottom w:val="none" w:sz="0" w:space="0" w:color="auto"/>
            <w:right w:val="none" w:sz="0" w:space="0" w:color="auto"/>
          </w:divBdr>
        </w:div>
        <w:div w:id="252011939">
          <w:marLeft w:val="0"/>
          <w:marRight w:val="0"/>
          <w:marTop w:val="0"/>
          <w:marBottom w:val="0"/>
          <w:divBdr>
            <w:top w:val="none" w:sz="0" w:space="0" w:color="auto"/>
            <w:left w:val="none" w:sz="0" w:space="0" w:color="auto"/>
            <w:bottom w:val="none" w:sz="0" w:space="0" w:color="auto"/>
            <w:right w:val="none" w:sz="0" w:space="0" w:color="auto"/>
          </w:divBdr>
        </w:div>
        <w:div w:id="1256523850">
          <w:marLeft w:val="0"/>
          <w:marRight w:val="0"/>
          <w:marTop w:val="0"/>
          <w:marBottom w:val="0"/>
          <w:divBdr>
            <w:top w:val="none" w:sz="0" w:space="0" w:color="auto"/>
            <w:left w:val="none" w:sz="0" w:space="0" w:color="auto"/>
            <w:bottom w:val="none" w:sz="0" w:space="0" w:color="auto"/>
            <w:right w:val="none" w:sz="0" w:space="0" w:color="auto"/>
          </w:divBdr>
        </w:div>
        <w:div w:id="1993362439">
          <w:marLeft w:val="0"/>
          <w:marRight w:val="0"/>
          <w:marTop w:val="0"/>
          <w:marBottom w:val="0"/>
          <w:divBdr>
            <w:top w:val="none" w:sz="0" w:space="0" w:color="auto"/>
            <w:left w:val="none" w:sz="0" w:space="0" w:color="auto"/>
            <w:bottom w:val="none" w:sz="0" w:space="0" w:color="auto"/>
            <w:right w:val="none" w:sz="0" w:space="0" w:color="auto"/>
          </w:divBdr>
        </w:div>
        <w:div w:id="1464424649">
          <w:marLeft w:val="0"/>
          <w:marRight w:val="0"/>
          <w:marTop w:val="0"/>
          <w:marBottom w:val="0"/>
          <w:divBdr>
            <w:top w:val="none" w:sz="0" w:space="0" w:color="auto"/>
            <w:left w:val="none" w:sz="0" w:space="0" w:color="auto"/>
            <w:bottom w:val="none" w:sz="0" w:space="0" w:color="auto"/>
            <w:right w:val="none" w:sz="0" w:space="0" w:color="auto"/>
          </w:divBdr>
        </w:div>
        <w:div w:id="1233353649">
          <w:marLeft w:val="0"/>
          <w:marRight w:val="0"/>
          <w:marTop w:val="0"/>
          <w:marBottom w:val="0"/>
          <w:divBdr>
            <w:top w:val="none" w:sz="0" w:space="0" w:color="auto"/>
            <w:left w:val="none" w:sz="0" w:space="0" w:color="auto"/>
            <w:bottom w:val="none" w:sz="0" w:space="0" w:color="auto"/>
            <w:right w:val="none" w:sz="0" w:space="0" w:color="auto"/>
          </w:divBdr>
        </w:div>
        <w:div w:id="1382286112">
          <w:marLeft w:val="0"/>
          <w:marRight w:val="0"/>
          <w:marTop w:val="0"/>
          <w:marBottom w:val="0"/>
          <w:divBdr>
            <w:top w:val="none" w:sz="0" w:space="0" w:color="auto"/>
            <w:left w:val="none" w:sz="0" w:space="0" w:color="auto"/>
            <w:bottom w:val="none" w:sz="0" w:space="0" w:color="auto"/>
            <w:right w:val="none" w:sz="0" w:space="0" w:color="auto"/>
          </w:divBdr>
        </w:div>
        <w:div w:id="1867328817">
          <w:marLeft w:val="0"/>
          <w:marRight w:val="0"/>
          <w:marTop w:val="0"/>
          <w:marBottom w:val="0"/>
          <w:divBdr>
            <w:top w:val="none" w:sz="0" w:space="0" w:color="auto"/>
            <w:left w:val="none" w:sz="0" w:space="0" w:color="auto"/>
            <w:bottom w:val="none" w:sz="0" w:space="0" w:color="auto"/>
            <w:right w:val="none" w:sz="0" w:space="0" w:color="auto"/>
          </w:divBdr>
        </w:div>
        <w:div w:id="956329451">
          <w:marLeft w:val="0"/>
          <w:marRight w:val="0"/>
          <w:marTop w:val="0"/>
          <w:marBottom w:val="0"/>
          <w:divBdr>
            <w:top w:val="none" w:sz="0" w:space="0" w:color="auto"/>
            <w:left w:val="none" w:sz="0" w:space="0" w:color="auto"/>
            <w:bottom w:val="none" w:sz="0" w:space="0" w:color="auto"/>
            <w:right w:val="none" w:sz="0" w:space="0" w:color="auto"/>
          </w:divBdr>
        </w:div>
        <w:div w:id="1752313500">
          <w:marLeft w:val="0"/>
          <w:marRight w:val="0"/>
          <w:marTop w:val="0"/>
          <w:marBottom w:val="0"/>
          <w:divBdr>
            <w:top w:val="none" w:sz="0" w:space="0" w:color="auto"/>
            <w:left w:val="none" w:sz="0" w:space="0" w:color="auto"/>
            <w:bottom w:val="none" w:sz="0" w:space="0" w:color="auto"/>
            <w:right w:val="none" w:sz="0" w:space="0" w:color="auto"/>
          </w:divBdr>
        </w:div>
        <w:div w:id="921447962">
          <w:marLeft w:val="0"/>
          <w:marRight w:val="0"/>
          <w:marTop w:val="0"/>
          <w:marBottom w:val="0"/>
          <w:divBdr>
            <w:top w:val="none" w:sz="0" w:space="0" w:color="auto"/>
            <w:left w:val="none" w:sz="0" w:space="0" w:color="auto"/>
            <w:bottom w:val="none" w:sz="0" w:space="0" w:color="auto"/>
            <w:right w:val="none" w:sz="0" w:space="0" w:color="auto"/>
          </w:divBdr>
        </w:div>
        <w:div w:id="1003778522">
          <w:marLeft w:val="0"/>
          <w:marRight w:val="0"/>
          <w:marTop w:val="0"/>
          <w:marBottom w:val="0"/>
          <w:divBdr>
            <w:top w:val="none" w:sz="0" w:space="0" w:color="auto"/>
            <w:left w:val="none" w:sz="0" w:space="0" w:color="auto"/>
            <w:bottom w:val="none" w:sz="0" w:space="0" w:color="auto"/>
            <w:right w:val="none" w:sz="0" w:space="0" w:color="auto"/>
          </w:divBdr>
        </w:div>
        <w:div w:id="1840149690">
          <w:marLeft w:val="0"/>
          <w:marRight w:val="0"/>
          <w:marTop w:val="0"/>
          <w:marBottom w:val="0"/>
          <w:divBdr>
            <w:top w:val="none" w:sz="0" w:space="0" w:color="auto"/>
            <w:left w:val="none" w:sz="0" w:space="0" w:color="auto"/>
            <w:bottom w:val="none" w:sz="0" w:space="0" w:color="auto"/>
            <w:right w:val="none" w:sz="0" w:space="0" w:color="auto"/>
          </w:divBdr>
        </w:div>
        <w:div w:id="598684410">
          <w:marLeft w:val="0"/>
          <w:marRight w:val="0"/>
          <w:marTop w:val="0"/>
          <w:marBottom w:val="0"/>
          <w:divBdr>
            <w:top w:val="none" w:sz="0" w:space="0" w:color="auto"/>
            <w:left w:val="none" w:sz="0" w:space="0" w:color="auto"/>
            <w:bottom w:val="none" w:sz="0" w:space="0" w:color="auto"/>
            <w:right w:val="none" w:sz="0" w:space="0" w:color="auto"/>
          </w:divBdr>
        </w:div>
        <w:div w:id="974061659">
          <w:marLeft w:val="0"/>
          <w:marRight w:val="0"/>
          <w:marTop w:val="0"/>
          <w:marBottom w:val="0"/>
          <w:divBdr>
            <w:top w:val="none" w:sz="0" w:space="0" w:color="auto"/>
            <w:left w:val="none" w:sz="0" w:space="0" w:color="auto"/>
            <w:bottom w:val="none" w:sz="0" w:space="0" w:color="auto"/>
            <w:right w:val="none" w:sz="0" w:space="0" w:color="auto"/>
          </w:divBdr>
        </w:div>
        <w:div w:id="853036819">
          <w:marLeft w:val="0"/>
          <w:marRight w:val="0"/>
          <w:marTop w:val="0"/>
          <w:marBottom w:val="0"/>
          <w:divBdr>
            <w:top w:val="none" w:sz="0" w:space="0" w:color="auto"/>
            <w:left w:val="none" w:sz="0" w:space="0" w:color="auto"/>
            <w:bottom w:val="none" w:sz="0" w:space="0" w:color="auto"/>
            <w:right w:val="none" w:sz="0" w:space="0" w:color="auto"/>
          </w:divBdr>
        </w:div>
        <w:div w:id="845755209">
          <w:marLeft w:val="0"/>
          <w:marRight w:val="0"/>
          <w:marTop w:val="0"/>
          <w:marBottom w:val="0"/>
          <w:divBdr>
            <w:top w:val="none" w:sz="0" w:space="0" w:color="auto"/>
            <w:left w:val="none" w:sz="0" w:space="0" w:color="auto"/>
            <w:bottom w:val="none" w:sz="0" w:space="0" w:color="auto"/>
            <w:right w:val="none" w:sz="0" w:space="0" w:color="auto"/>
          </w:divBdr>
        </w:div>
        <w:div w:id="79912151">
          <w:marLeft w:val="0"/>
          <w:marRight w:val="0"/>
          <w:marTop w:val="0"/>
          <w:marBottom w:val="0"/>
          <w:divBdr>
            <w:top w:val="none" w:sz="0" w:space="0" w:color="auto"/>
            <w:left w:val="none" w:sz="0" w:space="0" w:color="auto"/>
            <w:bottom w:val="none" w:sz="0" w:space="0" w:color="auto"/>
            <w:right w:val="none" w:sz="0" w:space="0" w:color="auto"/>
          </w:divBdr>
        </w:div>
        <w:div w:id="1341927918">
          <w:marLeft w:val="0"/>
          <w:marRight w:val="0"/>
          <w:marTop w:val="0"/>
          <w:marBottom w:val="0"/>
          <w:divBdr>
            <w:top w:val="none" w:sz="0" w:space="0" w:color="auto"/>
            <w:left w:val="none" w:sz="0" w:space="0" w:color="auto"/>
            <w:bottom w:val="none" w:sz="0" w:space="0" w:color="auto"/>
            <w:right w:val="none" w:sz="0" w:space="0" w:color="auto"/>
          </w:divBdr>
        </w:div>
        <w:div w:id="114563724">
          <w:marLeft w:val="0"/>
          <w:marRight w:val="0"/>
          <w:marTop w:val="0"/>
          <w:marBottom w:val="0"/>
          <w:divBdr>
            <w:top w:val="none" w:sz="0" w:space="0" w:color="auto"/>
            <w:left w:val="none" w:sz="0" w:space="0" w:color="auto"/>
            <w:bottom w:val="none" w:sz="0" w:space="0" w:color="auto"/>
            <w:right w:val="none" w:sz="0" w:space="0" w:color="auto"/>
          </w:divBdr>
        </w:div>
        <w:div w:id="1880120380">
          <w:marLeft w:val="0"/>
          <w:marRight w:val="0"/>
          <w:marTop w:val="0"/>
          <w:marBottom w:val="0"/>
          <w:divBdr>
            <w:top w:val="none" w:sz="0" w:space="0" w:color="auto"/>
            <w:left w:val="none" w:sz="0" w:space="0" w:color="auto"/>
            <w:bottom w:val="none" w:sz="0" w:space="0" w:color="auto"/>
            <w:right w:val="none" w:sz="0" w:space="0" w:color="auto"/>
          </w:divBdr>
        </w:div>
        <w:div w:id="395323613">
          <w:marLeft w:val="0"/>
          <w:marRight w:val="0"/>
          <w:marTop w:val="0"/>
          <w:marBottom w:val="0"/>
          <w:divBdr>
            <w:top w:val="none" w:sz="0" w:space="0" w:color="auto"/>
            <w:left w:val="none" w:sz="0" w:space="0" w:color="auto"/>
            <w:bottom w:val="none" w:sz="0" w:space="0" w:color="auto"/>
            <w:right w:val="none" w:sz="0" w:space="0" w:color="auto"/>
          </w:divBdr>
        </w:div>
        <w:div w:id="1255095146">
          <w:marLeft w:val="0"/>
          <w:marRight w:val="0"/>
          <w:marTop w:val="0"/>
          <w:marBottom w:val="0"/>
          <w:divBdr>
            <w:top w:val="none" w:sz="0" w:space="0" w:color="auto"/>
            <w:left w:val="none" w:sz="0" w:space="0" w:color="auto"/>
            <w:bottom w:val="none" w:sz="0" w:space="0" w:color="auto"/>
            <w:right w:val="none" w:sz="0" w:space="0" w:color="auto"/>
          </w:divBdr>
        </w:div>
      </w:divsChild>
    </w:div>
    <w:div w:id="708382043">
      <w:bodyDiv w:val="1"/>
      <w:marLeft w:val="0"/>
      <w:marRight w:val="0"/>
      <w:marTop w:val="0"/>
      <w:marBottom w:val="0"/>
      <w:divBdr>
        <w:top w:val="none" w:sz="0" w:space="0" w:color="auto"/>
        <w:left w:val="none" w:sz="0" w:space="0" w:color="auto"/>
        <w:bottom w:val="none" w:sz="0" w:space="0" w:color="auto"/>
        <w:right w:val="none" w:sz="0" w:space="0" w:color="auto"/>
      </w:divBdr>
      <w:divsChild>
        <w:div w:id="1278297734">
          <w:marLeft w:val="0"/>
          <w:marRight w:val="0"/>
          <w:marTop w:val="0"/>
          <w:marBottom w:val="0"/>
          <w:divBdr>
            <w:top w:val="none" w:sz="0" w:space="0" w:color="auto"/>
            <w:left w:val="none" w:sz="0" w:space="0" w:color="auto"/>
            <w:bottom w:val="none" w:sz="0" w:space="0" w:color="auto"/>
            <w:right w:val="none" w:sz="0" w:space="0" w:color="auto"/>
          </w:divBdr>
        </w:div>
        <w:div w:id="814953524">
          <w:marLeft w:val="0"/>
          <w:marRight w:val="0"/>
          <w:marTop w:val="0"/>
          <w:marBottom w:val="0"/>
          <w:divBdr>
            <w:top w:val="none" w:sz="0" w:space="0" w:color="auto"/>
            <w:left w:val="none" w:sz="0" w:space="0" w:color="auto"/>
            <w:bottom w:val="none" w:sz="0" w:space="0" w:color="auto"/>
            <w:right w:val="none" w:sz="0" w:space="0" w:color="auto"/>
          </w:divBdr>
        </w:div>
        <w:div w:id="930352901">
          <w:marLeft w:val="0"/>
          <w:marRight w:val="0"/>
          <w:marTop w:val="0"/>
          <w:marBottom w:val="0"/>
          <w:divBdr>
            <w:top w:val="none" w:sz="0" w:space="0" w:color="auto"/>
            <w:left w:val="none" w:sz="0" w:space="0" w:color="auto"/>
            <w:bottom w:val="none" w:sz="0" w:space="0" w:color="auto"/>
            <w:right w:val="none" w:sz="0" w:space="0" w:color="auto"/>
          </w:divBdr>
        </w:div>
        <w:div w:id="1368528962">
          <w:marLeft w:val="0"/>
          <w:marRight w:val="0"/>
          <w:marTop w:val="0"/>
          <w:marBottom w:val="0"/>
          <w:divBdr>
            <w:top w:val="none" w:sz="0" w:space="0" w:color="auto"/>
            <w:left w:val="none" w:sz="0" w:space="0" w:color="auto"/>
            <w:bottom w:val="none" w:sz="0" w:space="0" w:color="auto"/>
            <w:right w:val="none" w:sz="0" w:space="0" w:color="auto"/>
          </w:divBdr>
        </w:div>
        <w:div w:id="519199276">
          <w:marLeft w:val="0"/>
          <w:marRight w:val="0"/>
          <w:marTop w:val="0"/>
          <w:marBottom w:val="0"/>
          <w:divBdr>
            <w:top w:val="none" w:sz="0" w:space="0" w:color="auto"/>
            <w:left w:val="none" w:sz="0" w:space="0" w:color="auto"/>
            <w:bottom w:val="none" w:sz="0" w:space="0" w:color="auto"/>
            <w:right w:val="none" w:sz="0" w:space="0" w:color="auto"/>
          </w:divBdr>
        </w:div>
        <w:div w:id="1884755183">
          <w:marLeft w:val="0"/>
          <w:marRight w:val="0"/>
          <w:marTop w:val="0"/>
          <w:marBottom w:val="0"/>
          <w:divBdr>
            <w:top w:val="none" w:sz="0" w:space="0" w:color="auto"/>
            <w:left w:val="none" w:sz="0" w:space="0" w:color="auto"/>
            <w:bottom w:val="none" w:sz="0" w:space="0" w:color="auto"/>
            <w:right w:val="none" w:sz="0" w:space="0" w:color="auto"/>
          </w:divBdr>
        </w:div>
        <w:div w:id="362748670">
          <w:marLeft w:val="0"/>
          <w:marRight w:val="0"/>
          <w:marTop w:val="0"/>
          <w:marBottom w:val="0"/>
          <w:divBdr>
            <w:top w:val="none" w:sz="0" w:space="0" w:color="auto"/>
            <w:left w:val="none" w:sz="0" w:space="0" w:color="auto"/>
            <w:bottom w:val="none" w:sz="0" w:space="0" w:color="auto"/>
            <w:right w:val="none" w:sz="0" w:space="0" w:color="auto"/>
          </w:divBdr>
        </w:div>
        <w:div w:id="346761357">
          <w:marLeft w:val="0"/>
          <w:marRight w:val="0"/>
          <w:marTop w:val="0"/>
          <w:marBottom w:val="0"/>
          <w:divBdr>
            <w:top w:val="none" w:sz="0" w:space="0" w:color="auto"/>
            <w:left w:val="none" w:sz="0" w:space="0" w:color="auto"/>
            <w:bottom w:val="none" w:sz="0" w:space="0" w:color="auto"/>
            <w:right w:val="none" w:sz="0" w:space="0" w:color="auto"/>
          </w:divBdr>
        </w:div>
        <w:div w:id="860238842">
          <w:marLeft w:val="0"/>
          <w:marRight w:val="0"/>
          <w:marTop w:val="0"/>
          <w:marBottom w:val="0"/>
          <w:divBdr>
            <w:top w:val="none" w:sz="0" w:space="0" w:color="auto"/>
            <w:left w:val="none" w:sz="0" w:space="0" w:color="auto"/>
            <w:bottom w:val="none" w:sz="0" w:space="0" w:color="auto"/>
            <w:right w:val="none" w:sz="0" w:space="0" w:color="auto"/>
          </w:divBdr>
        </w:div>
        <w:div w:id="399447954">
          <w:marLeft w:val="0"/>
          <w:marRight w:val="0"/>
          <w:marTop w:val="0"/>
          <w:marBottom w:val="0"/>
          <w:divBdr>
            <w:top w:val="none" w:sz="0" w:space="0" w:color="auto"/>
            <w:left w:val="none" w:sz="0" w:space="0" w:color="auto"/>
            <w:bottom w:val="none" w:sz="0" w:space="0" w:color="auto"/>
            <w:right w:val="none" w:sz="0" w:space="0" w:color="auto"/>
          </w:divBdr>
        </w:div>
        <w:div w:id="1016663239">
          <w:marLeft w:val="0"/>
          <w:marRight w:val="0"/>
          <w:marTop w:val="0"/>
          <w:marBottom w:val="0"/>
          <w:divBdr>
            <w:top w:val="none" w:sz="0" w:space="0" w:color="auto"/>
            <w:left w:val="none" w:sz="0" w:space="0" w:color="auto"/>
            <w:bottom w:val="none" w:sz="0" w:space="0" w:color="auto"/>
            <w:right w:val="none" w:sz="0" w:space="0" w:color="auto"/>
          </w:divBdr>
        </w:div>
        <w:div w:id="1254389464">
          <w:marLeft w:val="0"/>
          <w:marRight w:val="0"/>
          <w:marTop w:val="0"/>
          <w:marBottom w:val="0"/>
          <w:divBdr>
            <w:top w:val="none" w:sz="0" w:space="0" w:color="auto"/>
            <w:left w:val="none" w:sz="0" w:space="0" w:color="auto"/>
            <w:bottom w:val="none" w:sz="0" w:space="0" w:color="auto"/>
            <w:right w:val="none" w:sz="0" w:space="0" w:color="auto"/>
          </w:divBdr>
        </w:div>
        <w:div w:id="1567568230">
          <w:marLeft w:val="0"/>
          <w:marRight w:val="0"/>
          <w:marTop w:val="0"/>
          <w:marBottom w:val="0"/>
          <w:divBdr>
            <w:top w:val="none" w:sz="0" w:space="0" w:color="auto"/>
            <w:left w:val="none" w:sz="0" w:space="0" w:color="auto"/>
            <w:bottom w:val="none" w:sz="0" w:space="0" w:color="auto"/>
            <w:right w:val="none" w:sz="0" w:space="0" w:color="auto"/>
          </w:divBdr>
        </w:div>
        <w:div w:id="997927417">
          <w:marLeft w:val="0"/>
          <w:marRight w:val="0"/>
          <w:marTop w:val="0"/>
          <w:marBottom w:val="0"/>
          <w:divBdr>
            <w:top w:val="none" w:sz="0" w:space="0" w:color="auto"/>
            <w:left w:val="none" w:sz="0" w:space="0" w:color="auto"/>
            <w:bottom w:val="none" w:sz="0" w:space="0" w:color="auto"/>
            <w:right w:val="none" w:sz="0" w:space="0" w:color="auto"/>
          </w:divBdr>
        </w:div>
        <w:div w:id="1369336535">
          <w:marLeft w:val="0"/>
          <w:marRight w:val="0"/>
          <w:marTop w:val="0"/>
          <w:marBottom w:val="0"/>
          <w:divBdr>
            <w:top w:val="none" w:sz="0" w:space="0" w:color="auto"/>
            <w:left w:val="none" w:sz="0" w:space="0" w:color="auto"/>
            <w:bottom w:val="none" w:sz="0" w:space="0" w:color="auto"/>
            <w:right w:val="none" w:sz="0" w:space="0" w:color="auto"/>
          </w:divBdr>
        </w:div>
        <w:div w:id="1848905481">
          <w:marLeft w:val="0"/>
          <w:marRight w:val="0"/>
          <w:marTop w:val="0"/>
          <w:marBottom w:val="0"/>
          <w:divBdr>
            <w:top w:val="none" w:sz="0" w:space="0" w:color="auto"/>
            <w:left w:val="none" w:sz="0" w:space="0" w:color="auto"/>
            <w:bottom w:val="none" w:sz="0" w:space="0" w:color="auto"/>
            <w:right w:val="none" w:sz="0" w:space="0" w:color="auto"/>
          </w:divBdr>
        </w:div>
        <w:div w:id="1480607726">
          <w:marLeft w:val="0"/>
          <w:marRight w:val="0"/>
          <w:marTop w:val="0"/>
          <w:marBottom w:val="0"/>
          <w:divBdr>
            <w:top w:val="none" w:sz="0" w:space="0" w:color="auto"/>
            <w:left w:val="none" w:sz="0" w:space="0" w:color="auto"/>
            <w:bottom w:val="none" w:sz="0" w:space="0" w:color="auto"/>
            <w:right w:val="none" w:sz="0" w:space="0" w:color="auto"/>
          </w:divBdr>
        </w:div>
        <w:div w:id="386295450">
          <w:marLeft w:val="0"/>
          <w:marRight w:val="0"/>
          <w:marTop w:val="0"/>
          <w:marBottom w:val="0"/>
          <w:divBdr>
            <w:top w:val="none" w:sz="0" w:space="0" w:color="auto"/>
            <w:left w:val="none" w:sz="0" w:space="0" w:color="auto"/>
            <w:bottom w:val="none" w:sz="0" w:space="0" w:color="auto"/>
            <w:right w:val="none" w:sz="0" w:space="0" w:color="auto"/>
          </w:divBdr>
        </w:div>
        <w:div w:id="1449353716">
          <w:marLeft w:val="0"/>
          <w:marRight w:val="0"/>
          <w:marTop w:val="0"/>
          <w:marBottom w:val="0"/>
          <w:divBdr>
            <w:top w:val="none" w:sz="0" w:space="0" w:color="auto"/>
            <w:left w:val="none" w:sz="0" w:space="0" w:color="auto"/>
            <w:bottom w:val="none" w:sz="0" w:space="0" w:color="auto"/>
            <w:right w:val="none" w:sz="0" w:space="0" w:color="auto"/>
          </w:divBdr>
        </w:div>
        <w:div w:id="1660883617">
          <w:marLeft w:val="0"/>
          <w:marRight w:val="0"/>
          <w:marTop w:val="0"/>
          <w:marBottom w:val="0"/>
          <w:divBdr>
            <w:top w:val="none" w:sz="0" w:space="0" w:color="auto"/>
            <w:left w:val="none" w:sz="0" w:space="0" w:color="auto"/>
            <w:bottom w:val="none" w:sz="0" w:space="0" w:color="auto"/>
            <w:right w:val="none" w:sz="0" w:space="0" w:color="auto"/>
          </w:divBdr>
        </w:div>
        <w:div w:id="916980051">
          <w:marLeft w:val="0"/>
          <w:marRight w:val="0"/>
          <w:marTop w:val="0"/>
          <w:marBottom w:val="0"/>
          <w:divBdr>
            <w:top w:val="none" w:sz="0" w:space="0" w:color="auto"/>
            <w:left w:val="none" w:sz="0" w:space="0" w:color="auto"/>
            <w:bottom w:val="none" w:sz="0" w:space="0" w:color="auto"/>
            <w:right w:val="none" w:sz="0" w:space="0" w:color="auto"/>
          </w:divBdr>
        </w:div>
        <w:div w:id="1380978051">
          <w:marLeft w:val="0"/>
          <w:marRight w:val="0"/>
          <w:marTop w:val="0"/>
          <w:marBottom w:val="0"/>
          <w:divBdr>
            <w:top w:val="none" w:sz="0" w:space="0" w:color="auto"/>
            <w:left w:val="none" w:sz="0" w:space="0" w:color="auto"/>
            <w:bottom w:val="none" w:sz="0" w:space="0" w:color="auto"/>
            <w:right w:val="none" w:sz="0" w:space="0" w:color="auto"/>
          </w:divBdr>
        </w:div>
        <w:div w:id="1901596266">
          <w:marLeft w:val="0"/>
          <w:marRight w:val="0"/>
          <w:marTop w:val="0"/>
          <w:marBottom w:val="0"/>
          <w:divBdr>
            <w:top w:val="none" w:sz="0" w:space="0" w:color="auto"/>
            <w:left w:val="none" w:sz="0" w:space="0" w:color="auto"/>
            <w:bottom w:val="none" w:sz="0" w:space="0" w:color="auto"/>
            <w:right w:val="none" w:sz="0" w:space="0" w:color="auto"/>
          </w:divBdr>
        </w:div>
        <w:div w:id="1919242936">
          <w:marLeft w:val="0"/>
          <w:marRight w:val="0"/>
          <w:marTop w:val="0"/>
          <w:marBottom w:val="0"/>
          <w:divBdr>
            <w:top w:val="none" w:sz="0" w:space="0" w:color="auto"/>
            <w:left w:val="none" w:sz="0" w:space="0" w:color="auto"/>
            <w:bottom w:val="none" w:sz="0" w:space="0" w:color="auto"/>
            <w:right w:val="none" w:sz="0" w:space="0" w:color="auto"/>
          </w:divBdr>
        </w:div>
        <w:div w:id="108278326">
          <w:marLeft w:val="0"/>
          <w:marRight w:val="0"/>
          <w:marTop w:val="0"/>
          <w:marBottom w:val="0"/>
          <w:divBdr>
            <w:top w:val="none" w:sz="0" w:space="0" w:color="auto"/>
            <w:left w:val="none" w:sz="0" w:space="0" w:color="auto"/>
            <w:bottom w:val="none" w:sz="0" w:space="0" w:color="auto"/>
            <w:right w:val="none" w:sz="0" w:space="0" w:color="auto"/>
          </w:divBdr>
        </w:div>
        <w:div w:id="1562712524">
          <w:marLeft w:val="0"/>
          <w:marRight w:val="0"/>
          <w:marTop w:val="0"/>
          <w:marBottom w:val="0"/>
          <w:divBdr>
            <w:top w:val="none" w:sz="0" w:space="0" w:color="auto"/>
            <w:left w:val="none" w:sz="0" w:space="0" w:color="auto"/>
            <w:bottom w:val="none" w:sz="0" w:space="0" w:color="auto"/>
            <w:right w:val="none" w:sz="0" w:space="0" w:color="auto"/>
          </w:divBdr>
        </w:div>
        <w:div w:id="716202984">
          <w:marLeft w:val="0"/>
          <w:marRight w:val="0"/>
          <w:marTop w:val="0"/>
          <w:marBottom w:val="0"/>
          <w:divBdr>
            <w:top w:val="none" w:sz="0" w:space="0" w:color="auto"/>
            <w:left w:val="none" w:sz="0" w:space="0" w:color="auto"/>
            <w:bottom w:val="none" w:sz="0" w:space="0" w:color="auto"/>
            <w:right w:val="none" w:sz="0" w:space="0" w:color="auto"/>
          </w:divBdr>
        </w:div>
        <w:div w:id="1685015392">
          <w:marLeft w:val="0"/>
          <w:marRight w:val="0"/>
          <w:marTop w:val="0"/>
          <w:marBottom w:val="0"/>
          <w:divBdr>
            <w:top w:val="none" w:sz="0" w:space="0" w:color="auto"/>
            <w:left w:val="none" w:sz="0" w:space="0" w:color="auto"/>
            <w:bottom w:val="none" w:sz="0" w:space="0" w:color="auto"/>
            <w:right w:val="none" w:sz="0" w:space="0" w:color="auto"/>
          </w:divBdr>
        </w:div>
        <w:div w:id="964459197">
          <w:marLeft w:val="0"/>
          <w:marRight w:val="0"/>
          <w:marTop w:val="0"/>
          <w:marBottom w:val="0"/>
          <w:divBdr>
            <w:top w:val="none" w:sz="0" w:space="0" w:color="auto"/>
            <w:left w:val="none" w:sz="0" w:space="0" w:color="auto"/>
            <w:bottom w:val="none" w:sz="0" w:space="0" w:color="auto"/>
            <w:right w:val="none" w:sz="0" w:space="0" w:color="auto"/>
          </w:divBdr>
        </w:div>
        <w:div w:id="1545754325">
          <w:marLeft w:val="0"/>
          <w:marRight w:val="0"/>
          <w:marTop w:val="0"/>
          <w:marBottom w:val="0"/>
          <w:divBdr>
            <w:top w:val="none" w:sz="0" w:space="0" w:color="auto"/>
            <w:left w:val="none" w:sz="0" w:space="0" w:color="auto"/>
            <w:bottom w:val="none" w:sz="0" w:space="0" w:color="auto"/>
            <w:right w:val="none" w:sz="0" w:space="0" w:color="auto"/>
          </w:divBdr>
        </w:div>
        <w:div w:id="1165634481">
          <w:marLeft w:val="0"/>
          <w:marRight w:val="0"/>
          <w:marTop w:val="0"/>
          <w:marBottom w:val="0"/>
          <w:divBdr>
            <w:top w:val="none" w:sz="0" w:space="0" w:color="auto"/>
            <w:left w:val="none" w:sz="0" w:space="0" w:color="auto"/>
            <w:bottom w:val="none" w:sz="0" w:space="0" w:color="auto"/>
            <w:right w:val="none" w:sz="0" w:space="0" w:color="auto"/>
          </w:divBdr>
        </w:div>
        <w:div w:id="1036002316">
          <w:marLeft w:val="0"/>
          <w:marRight w:val="0"/>
          <w:marTop w:val="0"/>
          <w:marBottom w:val="0"/>
          <w:divBdr>
            <w:top w:val="none" w:sz="0" w:space="0" w:color="auto"/>
            <w:left w:val="none" w:sz="0" w:space="0" w:color="auto"/>
            <w:bottom w:val="none" w:sz="0" w:space="0" w:color="auto"/>
            <w:right w:val="none" w:sz="0" w:space="0" w:color="auto"/>
          </w:divBdr>
        </w:div>
        <w:div w:id="2115400017">
          <w:marLeft w:val="0"/>
          <w:marRight w:val="0"/>
          <w:marTop w:val="0"/>
          <w:marBottom w:val="0"/>
          <w:divBdr>
            <w:top w:val="none" w:sz="0" w:space="0" w:color="auto"/>
            <w:left w:val="none" w:sz="0" w:space="0" w:color="auto"/>
            <w:bottom w:val="none" w:sz="0" w:space="0" w:color="auto"/>
            <w:right w:val="none" w:sz="0" w:space="0" w:color="auto"/>
          </w:divBdr>
        </w:div>
        <w:div w:id="1336616674">
          <w:marLeft w:val="0"/>
          <w:marRight w:val="0"/>
          <w:marTop w:val="0"/>
          <w:marBottom w:val="0"/>
          <w:divBdr>
            <w:top w:val="none" w:sz="0" w:space="0" w:color="auto"/>
            <w:left w:val="none" w:sz="0" w:space="0" w:color="auto"/>
            <w:bottom w:val="none" w:sz="0" w:space="0" w:color="auto"/>
            <w:right w:val="none" w:sz="0" w:space="0" w:color="auto"/>
          </w:divBdr>
        </w:div>
        <w:div w:id="916137836">
          <w:marLeft w:val="0"/>
          <w:marRight w:val="0"/>
          <w:marTop w:val="0"/>
          <w:marBottom w:val="0"/>
          <w:divBdr>
            <w:top w:val="none" w:sz="0" w:space="0" w:color="auto"/>
            <w:left w:val="none" w:sz="0" w:space="0" w:color="auto"/>
            <w:bottom w:val="none" w:sz="0" w:space="0" w:color="auto"/>
            <w:right w:val="none" w:sz="0" w:space="0" w:color="auto"/>
          </w:divBdr>
        </w:div>
        <w:div w:id="2103842617">
          <w:marLeft w:val="0"/>
          <w:marRight w:val="0"/>
          <w:marTop w:val="0"/>
          <w:marBottom w:val="0"/>
          <w:divBdr>
            <w:top w:val="none" w:sz="0" w:space="0" w:color="auto"/>
            <w:left w:val="none" w:sz="0" w:space="0" w:color="auto"/>
            <w:bottom w:val="none" w:sz="0" w:space="0" w:color="auto"/>
            <w:right w:val="none" w:sz="0" w:space="0" w:color="auto"/>
          </w:divBdr>
        </w:div>
        <w:div w:id="2006321593">
          <w:marLeft w:val="0"/>
          <w:marRight w:val="0"/>
          <w:marTop w:val="0"/>
          <w:marBottom w:val="0"/>
          <w:divBdr>
            <w:top w:val="none" w:sz="0" w:space="0" w:color="auto"/>
            <w:left w:val="none" w:sz="0" w:space="0" w:color="auto"/>
            <w:bottom w:val="none" w:sz="0" w:space="0" w:color="auto"/>
            <w:right w:val="none" w:sz="0" w:space="0" w:color="auto"/>
          </w:divBdr>
        </w:div>
        <w:div w:id="216090808">
          <w:marLeft w:val="0"/>
          <w:marRight w:val="0"/>
          <w:marTop w:val="0"/>
          <w:marBottom w:val="0"/>
          <w:divBdr>
            <w:top w:val="none" w:sz="0" w:space="0" w:color="auto"/>
            <w:left w:val="none" w:sz="0" w:space="0" w:color="auto"/>
            <w:bottom w:val="none" w:sz="0" w:space="0" w:color="auto"/>
            <w:right w:val="none" w:sz="0" w:space="0" w:color="auto"/>
          </w:divBdr>
        </w:div>
        <w:div w:id="1199974865">
          <w:marLeft w:val="0"/>
          <w:marRight w:val="0"/>
          <w:marTop w:val="0"/>
          <w:marBottom w:val="0"/>
          <w:divBdr>
            <w:top w:val="none" w:sz="0" w:space="0" w:color="auto"/>
            <w:left w:val="none" w:sz="0" w:space="0" w:color="auto"/>
            <w:bottom w:val="none" w:sz="0" w:space="0" w:color="auto"/>
            <w:right w:val="none" w:sz="0" w:space="0" w:color="auto"/>
          </w:divBdr>
        </w:div>
        <w:div w:id="1170173337">
          <w:marLeft w:val="0"/>
          <w:marRight w:val="0"/>
          <w:marTop w:val="0"/>
          <w:marBottom w:val="0"/>
          <w:divBdr>
            <w:top w:val="none" w:sz="0" w:space="0" w:color="auto"/>
            <w:left w:val="none" w:sz="0" w:space="0" w:color="auto"/>
            <w:bottom w:val="none" w:sz="0" w:space="0" w:color="auto"/>
            <w:right w:val="none" w:sz="0" w:space="0" w:color="auto"/>
          </w:divBdr>
        </w:div>
        <w:div w:id="671881826">
          <w:marLeft w:val="0"/>
          <w:marRight w:val="0"/>
          <w:marTop w:val="0"/>
          <w:marBottom w:val="0"/>
          <w:divBdr>
            <w:top w:val="none" w:sz="0" w:space="0" w:color="auto"/>
            <w:left w:val="none" w:sz="0" w:space="0" w:color="auto"/>
            <w:bottom w:val="none" w:sz="0" w:space="0" w:color="auto"/>
            <w:right w:val="none" w:sz="0" w:space="0" w:color="auto"/>
          </w:divBdr>
        </w:div>
        <w:div w:id="596400411">
          <w:marLeft w:val="0"/>
          <w:marRight w:val="0"/>
          <w:marTop w:val="0"/>
          <w:marBottom w:val="0"/>
          <w:divBdr>
            <w:top w:val="none" w:sz="0" w:space="0" w:color="auto"/>
            <w:left w:val="none" w:sz="0" w:space="0" w:color="auto"/>
            <w:bottom w:val="none" w:sz="0" w:space="0" w:color="auto"/>
            <w:right w:val="none" w:sz="0" w:space="0" w:color="auto"/>
          </w:divBdr>
        </w:div>
        <w:div w:id="2020767447">
          <w:marLeft w:val="0"/>
          <w:marRight w:val="0"/>
          <w:marTop w:val="0"/>
          <w:marBottom w:val="0"/>
          <w:divBdr>
            <w:top w:val="none" w:sz="0" w:space="0" w:color="auto"/>
            <w:left w:val="none" w:sz="0" w:space="0" w:color="auto"/>
            <w:bottom w:val="none" w:sz="0" w:space="0" w:color="auto"/>
            <w:right w:val="none" w:sz="0" w:space="0" w:color="auto"/>
          </w:divBdr>
        </w:div>
        <w:div w:id="1256671374">
          <w:marLeft w:val="0"/>
          <w:marRight w:val="0"/>
          <w:marTop w:val="0"/>
          <w:marBottom w:val="0"/>
          <w:divBdr>
            <w:top w:val="none" w:sz="0" w:space="0" w:color="auto"/>
            <w:left w:val="none" w:sz="0" w:space="0" w:color="auto"/>
            <w:bottom w:val="none" w:sz="0" w:space="0" w:color="auto"/>
            <w:right w:val="none" w:sz="0" w:space="0" w:color="auto"/>
          </w:divBdr>
        </w:div>
        <w:div w:id="35008437">
          <w:marLeft w:val="0"/>
          <w:marRight w:val="0"/>
          <w:marTop w:val="0"/>
          <w:marBottom w:val="0"/>
          <w:divBdr>
            <w:top w:val="none" w:sz="0" w:space="0" w:color="auto"/>
            <w:left w:val="none" w:sz="0" w:space="0" w:color="auto"/>
            <w:bottom w:val="none" w:sz="0" w:space="0" w:color="auto"/>
            <w:right w:val="none" w:sz="0" w:space="0" w:color="auto"/>
          </w:divBdr>
        </w:div>
        <w:div w:id="1004086114">
          <w:marLeft w:val="0"/>
          <w:marRight w:val="0"/>
          <w:marTop w:val="0"/>
          <w:marBottom w:val="0"/>
          <w:divBdr>
            <w:top w:val="none" w:sz="0" w:space="0" w:color="auto"/>
            <w:left w:val="none" w:sz="0" w:space="0" w:color="auto"/>
            <w:bottom w:val="none" w:sz="0" w:space="0" w:color="auto"/>
            <w:right w:val="none" w:sz="0" w:space="0" w:color="auto"/>
          </w:divBdr>
        </w:div>
        <w:div w:id="1728457728">
          <w:marLeft w:val="0"/>
          <w:marRight w:val="0"/>
          <w:marTop w:val="0"/>
          <w:marBottom w:val="0"/>
          <w:divBdr>
            <w:top w:val="none" w:sz="0" w:space="0" w:color="auto"/>
            <w:left w:val="none" w:sz="0" w:space="0" w:color="auto"/>
            <w:bottom w:val="none" w:sz="0" w:space="0" w:color="auto"/>
            <w:right w:val="none" w:sz="0" w:space="0" w:color="auto"/>
          </w:divBdr>
        </w:div>
        <w:div w:id="292713757">
          <w:marLeft w:val="0"/>
          <w:marRight w:val="0"/>
          <w:marTop w:val="0"/>
          <w:marBottom w:val="0"/>
          <w:divBdr>
            <w:top w:val="none" w:sz="0" w:space="0" w:color="auto"/>
            <w:left w:val="none" w:sz="0" w:space="0" w:color="auto"/>
            <w:bottom w:val="none" w:sz="0" w:space="0" w:color="auto"/>
            <w:right w:val="none" w:sz="0" w:space="0" w:color="auto"/>
          </w:divBdr>
        </w:div>
        <w:div w:id="2021662799">
          <w:marLeft w:val="0"/>
          <w:marRight w:val="0"/>
          <w:marTop w:val="0"/>
          <w:marBottom w:val="0"/>
          <w:divBdr>
            <w:top w:val="none" w:sz="0" w:space="0" w:color="auto"/>
            <w:left w:val="none" w:sz="0" w:space="0" w:color="auto"/>
            <w:bottom w:val="none" w:sz="0" w:space="0" w:color="auto"/>
            <w:right w:val="none" w:sz="0" w:space="0" w:color="auto"/>
          </w:divBdr>
        </w:div>
        <w:div w:id="196285734">
          <w:marLeft w:val="0"/>
          <w:marRight w:val="0"/>
          <w:marTop w:val="0"/>
          <w:marBottom w:val="0"/>
          <w:divBdr>
            <w:top w:val="none" w:sz="0" w:space="0" w:color="auto"/>
            <w:left w:val="none" w:sz="0" w:space="0" w:color="auto"/>
            <w:bottom w:val="none" w:sz="0" w:space="0" w:color="auto"/>
            <w:right w:val="none" w:sz="0" w:space="0" w:color="auto"/>
          </w:divBdr>
        </w:div>
        <w:div w:id="1763724423">
          <w:marLeft w:val="0"/>
          <w:marRight w:val="0"/>
          <w:marTop w:val="0"/>
          <w:marBottom w:val="0"/>
          <w:divBdr>
            <w:top w:val="none" w:sz="0" w:space="0" w:color="auto"/>
            <w:left w:val="none" w:sz="0" w:space="0" w:color="auto"/>
            <w:bottom w:val="none" w:sz="0" w:space="0" w:color="auto"/>
            <w:right w:val="none" w:sz="0" w:space="0" w:color="auto"/>
          </w:divBdr>
        </w:div>
        <w:div w:id="1994868923">
          <w:marLeft w:val="0"/>
          <w:marRight w:val="0"/>
          <w:marTop w:val="0"/>
          <w:marBottom w:val="0"/>
          <w:divBdr>
            <w:top w:val="none" w:sz="0" w:space="0" w:color="auto"/>
            <w:left w:val="none" w:sz="0" w:space="0" w:color="auto"/>
            <w:bottom w:val="none" w:sz="0" w:space="0" w:color="auto"/>
            <w:right w:val="none" w:sz="0" w:space="0" w:color="auto"/>
          </w:divBdr>
        </w:div>
        <w:div w:id="1014502994">
          <w:marLeft w:val="0"/>
          <w:marRight w:val="0"/>
          <w:marTop w:val="0"/>
          <w:marBottom w:val="0"/>
          <w:divBdr>
            <w:top w:val="none" w:sz="0" w:space="0" w:color="auto"/>
            <w:left w:val="none" w:sz="0" w:space="0" w:color="auto"/>
            <w:bottom w:val="none" w:sz="0" w:space="0" w:color="auto"/>
            <w:right w:val="none" w:sz="0" w:space="0" w:color="auto"/>
          </w:divBdr>
        </w:div>
        <w:div w:id="1579048201">
          <w:marLeft w:val="0"/>
          <w:marRight w:val="0"/>
          <w:marTop w:val="0"/>
          <w:marBottom w:val="0"/>
          <w:divBdr>
            <w:top w:val="none" w:sz="0" w:space="0" w:color="auto"/>
            <w:left w:val="none" w:sz="0" w:space="0" w:color="auto"/>
            <w:bottom w:val="none" w:sz="0" w:space="0" w:color="auto"/>
            <w:right w:val="none" w:sz="0" w:space="0" w:color="auto"/>
          </w:divBdr>
        </w:div>
        <w:div w:id="1210609949">
          <w:marLeft w:val="0"/>
          <w:marRight w:val="0"/>
          <w:marTop w:val="0"/>
          <w:marBottom w:val="0"/>
          <w:divBdr>
            <w:top w:val="none" w:sz="0" w:space="0" w:color="auto"/>
            <w:left w:val="none" w:sz="0" w:space="0" w:color="auto"/>
            <w:bottom w:val="none" w:sz="0" w:space="0" w:color="auto"/>
            <w:right w:val="none" w:sz="0" w:space="0" w:color="auto"/>
          </w:divBdr>
        </w:div>
        <w:div w:id="372384978">
          <w:marLeft w:val="0"/>
          <w:marRight w:val="0"/>
          <w:marTop w:val="0"/>
          <w:marBottom w:val="0"/>
          <w:divBdr>
            <w:top w:val="none" w:sz="0" w:space="0" w:color="auto"/>
            <w:left w:val="none" w:sz="0" w:space="0" w:color="auto"/>
            <w:bottom w:val="none" w:sz="0" w:space="0" w:color="auto"/>
            <w:right w:val="none" w:sz="0" w:space="0" w:color="auto"/>
          </w:divBdr>
        </w:div>
        <w:div w:id="367149251">
          <w:marLeft w:val="0"/>
          <w:marRight w:val="0"/>
          <w:marTop w:val="0"/>
          <w:marBottom w:val="0"/>
          <w:divBdr>
            <w:top w:val="none" w:sz="0" w:space="0" w:color="auto"/>
            <w:left w:val="none" w:sz="0" w:space="0" w:color="auto"/>
            <w:bottom w:val="none" w:sz="0" w:space="0" w:color="auto"/>
            <w:right w:val="none" w:sz="0" w:space="0" w:color="auto"/>
          </w:divBdr>
        </w:div>
        <w:div w:id="477766176">
          <w:marLeft w:val="0"/>
          <w:marRight w:val="0"/>
          <w:marTop w:val="0"/>
          <w:marBottom w:val="0"/>
          <w:divBdr>
            <w:top w:val="none" w:sz="0" w:space="0" w:color="auto"/>
            <w:left w:val="none" w:sz="0" w:space="0" w:color="auto"/>
            <w:bottom w:val="none" w:sz="0" w:space="0" w:color="auto"/>
            <w:right w:val="none" w:sz="0" w:space="0" w:color="auto"/>
          </w:divBdr>
        </w:div>
        <w:div w:id="863976330">
          <w:marLeft w:val="0"/>
          <w:marRight w:val="0"/>
          <w:marTop w:val="0"/>
          <w:marBottom w:val="0"/>
          <w:divBdr>
            <w:top w:val="none" w:sz="0" w:space="0" w:color="auto"/>
            <w:left w:val="none" w:sz="0" w:space="0" w:color="auto"/>
            <w:bottom w:val="none" w:sz="0" w:space="0" w:color="auto"/>
            <w:right w:val="none" w:sz="0" w:space="0" w:color="auto"/>
          </w:divBdr>
        </w:div>
        <w:div w:id="759447774">
          <w:marLeft w:val="0"/>
          <w:marRight w:val="0"/>
          <w:marTop w:val="0"/>
          <w:marBottom w:val="0"/>
          <w:divBdr>
            <w:top w:val="none" w:sz="0" w:space="0" w:color="auto"/>
            <w:left w:val="none" w:sz="0" w:space="0" w:color="auto"/>
            <w:bottom w:val="none" w:sz="0" w:space="0" w:color="auto"/>
            <w:right w:val="none" w:sz="0" w:space="0" w:color="auto"/>
          </w:divBdr>
        </w:div>
        <w:div w:id="293679258">
          <w:marLeft w:val="0"/>
          <w:marRight w:val="0"/>
          <w:marTop w:val="0"/>
          <w:marBottom w:val="0"/>
          <w:divBdr>
            <w:top w:val="none" w:sz="0" w:space="0" w:color="auto"/>
            <w:left w:val="none" w:sz="0" w:space="0" w:color="auto"/>
            <w:bottom w:val="none" w:sz="0" w:space="0" w:color="auto"/>
            <w:right w:val="none" w:sz="0" w:space="0" w:color="auto"/>
          </w:divBdr>
        </w:div>
        <w:div w:id="435757071">
          <w:marLeft w:val="0"/>
          <w:marRight w:val="0"/>
          <w:marTop w:val="0"/>
          <w:marBottom w:val="0"/>
          <w:divBdr>
            <w:top w:val="none" w:sz="0" w:space="0" w:color="auto"/>
            <w:left w:val="none" w:sz="0" w:space="0" w:color="auto"/>
            <w:bottom w:val="none" w:sz="0" w:space="0" w:color="auto"/>
            <w:right w:val="none" w:sz="0" w:space="0" w:color="auto"/>
          </w:divBdr>
        </w:div>
        <w:div w:id="1700161266">
          <w:marLeft w:val="0"/>
          <w:marRight w:val="0"/>
          <w:marTop w:val="0"/>
          <w:marBottom w:val="0"/>
          <w:divBdr>
            <w:top w:val="none" w:sz="0" w:space="0" w:color="auto"/>
            <w:left w:val="none" w:sz="0" w:space="0" w:color="auto"/>
            <w:bottom w:val="none" w:sz="0" w:space="0" w:color="auto"/>
            <w:right w:val="none" w:sz="0" w:space="0" w:color="auto"/>
          </w:divBdr>
        </w:div>
        <w:div w:id="1780905116">
          <w:marLeft w:val="0"/>
          <w:marRight w:val="0"/>
          <w:marTop w:val="0"/>
          <w:marBottom w:val="0"/>
          <w:divBdr>
            <w:top w:val="none" w:sz="0" w:space="0" w:color="auto"/>
            <w:left w:val="none" w:sz="0" w:space="0" w:color="auto"/>
            <w:bottom w:val="none" w:sz="0" w:space="0" w:color="auto"/>
            <w:right w:val="none" w:sz="0" w:space="0" w:color="auto"/>
          </w:divBdr>
        </w:div>
        <w:div w:id="842285388">
          <w:marLeft w:val="0"/>
          <w:marRight w:val="0"/>
          <w:marTop w:val="0"/>
          <w:marBottom w:val="0"/>
          <w:divBdr>
            <w:top w:val="none" w:sz="0" w:space="0" w:color="auto"/>
            <w:left w:val="none" w:sz="0" w:space="0" w:color="auto"/>
            <w:bottom w:val="none" w:sz="0" w:space="0" w:color="auto"/>
            <w:right w:val="none" w:sz="0" w:space="0" w:color="auto"/>
          </w:divBdr>
        </w:div>
        <w:div w:id="196043324">
          <w:marLeft w:val="0"/>
          <w:marRight w:val="0"/>
          <w:marTop w:val="0"/>
          <w:marBottom w:val="0"/>
          <w:divBdr>
            <w:top w:val="none" w:sz="0" w:space="0" w:color="auto"/>
            <w:left w:val="none" w:sz="0" w:space="0" w:color="auto"/>
            <w:bottom w:val="none" w:sz="0" w:space="0" w:color="auto"/>
            <w:right w:val="none" w:sz="0" w:space="0" w:color="auto"/>
          </w:divBdr>
        </w:div>
        <w:div w:id="789595683">
          <w:marLeft w:val="0"/>
          <w:marRight w:val="0"/>
          <w:marTop w:val="0"/>
          <w:marBottom w:val="0"/>
          <w:divBdr>
            <w:top w:val="none" w:sz="0" w:space="0" w:color="auto"/>
            <w:left w:val="none" w:sz="0" w:space="0" w:color="auto"/>
            <w:bottom w:val="none" w:sz="0" w:space="0" w:color="auto"/>
            <w:right w:val="none" w:sz="0" w:space="0" w:color="auto"/>
          </w:divBdr>
        </w:div>
        <w:div w:id="1342661865">
          <w:marLeft w:val="0"/>
          <w:marRight w:val="0"/>
          <w:marTop w:val="0"/>
          <w:marBottom w:val="0"/>
          <w:divBdr>
            <w:top w:val="none" w:sz="0" w:space="0" w:color="auto"/>
            <w:left w:val="none" w:sz="0" w:space="0" w:color="auto"/>
            <w:bottom w:val="none" w:sz="0" w:space="0" w:color="auto"/>
            <w:right w:val="none" w:sz="0" w:space="0" w:color="auto"/>
          </w:divBdr>
        </w:div>
        <w:div w:id="1645696500">
          <w:marLeft w:val="0"/>
          <w:marRight w:val="0"/>
          <w:marTop w:val="0"/>
          <w:marBottom w:val="0"/>
          <w:divBdr>
            <w:top w:val="none" w:sz="0" w:space="0" w:color="auto"/>
            <w:left w:val="none" w:sz="0" w:space="0" w:color="auto"/>
            <w:bottom w:val="none" w:sz="0" w:space="0" w:color="auto"/>
            <w:right w:val="none" w:sz="0" w:space="0" w:color="auto"/>
          </w:divBdr>
        </w:div>
        <w:div w:id="360782526">
          <w:marLeft w:val="0"/>
          <w:marRight w:val="0"/>
          <w:marTop w:val="0"/>
          <w:marBottom w:val="0"/>
          <w:divBdr>
            <w:top w:val="none" w:sz="0" w:space="0" w:color="auto"/>
            <w:left w:val="none" w:sz="0" w:space="0" w:color="auto"/>
            <w:bottom w:val="none" w:sz="0" w:space="0" w:color="auto"/>
            <w:right w:val="none" w:sz="0" w:space="0" w:color="auto"/>
          </w:divBdr>
        </w:div>
        <w:div w:id="69892788">
          <w:marLeft w:val="0"/>
          <w:marRight w:val="0"/>
          <w:marTop w:val="0"/>
          <w:marBottom w:val="0"/>
          <w:divBdr>
            <w:top w:val="none" w:sz="0" w:space="0" w:color="auto"/>
            <w:left w:val="none" w:sz="0" w:space="0" w:color="auto"/>
            <w:bottom w:val="none" w:sz="0" w:space="0" w:color="auto"/>
            <w:right w:val="none" w:sz="0" w:space="0" w:color="auto"/>
          </w:divBdr>
        </w:div>
        <w:div w:id="2067487477">
          <w:marLeft w:val="0"/>
          <w:marRight w:val="0"/>
          <w:marTop w:val="0"/>
          <w:marBottom w:val="0"/>
          <w:divBdr>
            <w:top w:val="none" w:sz="0" w:space="0" w:color="auto"/>
            <w:left w:val="none" w:sz="0" w:space="0" w:color="auto"/>
            <w:bottom w:val="none" w:sz="0" w:space="0" w:color="auto"/>
            <w:right w:val="none" w:sz="0" w:space="0" w:color="auto"/>
          </w:divBdr>
        </w:div>
        <w:div w:id="329061961">
          <w:marLeft w:val="0"/>
          <w:marRight w:val="0"/>
          <w:marTop w:val="0"/>
          <w:marBottom w:val="0"/>
          <w:divBdr>
            <w:top w:val="none" w:sz="0" w:space="0" w:color="auto"/>
            <w:left w:val="none" w:sz="0" w:space="0" w:color="auto"/>
            <w:bottom w:val="none" w:sz="0" w:space="0" w:color="auto"/>
            <w:right w:val="none" w:sz="0" w:space="0" w:color="auto"/>
          </w:divBdr>
        </w:div>
        <w:div w:id="83115690">
          <w:marLeft w:val="0"/>
          <w:marRight w:val="0"/>
          <w:marTop w:val="0"/>
          <w:marBottom w:val="0"/>
          <w:divBdr>
            <w:top w:val="none" w:sz="0" w:space="0" w:color="auto"/>
            <w:left w:val="none" w:sz="0" w:space="0" w:color="auto"/>
            <w:bottom w:val="none" w:sz="0" w:space="0" w:color="auto"/>
            <w:right w:val="none" w:sz="0" w:space="0" w:color="auto"/>
          </w:divBdr>
        </w:div>
        <w:div w:id="189687773">
          <w:marLeft w:val="0"/>
          <w:marRight w:val="0"/>
          <w:marTop w:val="0"/>
          <w:marBottom w:val="0"/>
          <w:divBdr>
            <w:top w:val="none" w:sz="0" w:space="0" w:color="auto"/>
            <w:left w:val="none" w:sz="0" w:space="0" w:color="auto"/>
            <w:bottom w:val="none" w:sz="0" w:space="0" w:color="auto"/>
            <w:right w:val="none" w:sz="0" w:space="0" w:color="auto"/>
          </w:divBdr>
        </w:div>
        <w:div w:id="1100023882">
          <w:marLeft w:val="0"/>
          <w:marRight w:val="0"/>
          <w:marTop w:val="0"/>
          <w:marBottom w:val="0"/>
          <w:divBdr>
            <w:top w:val="none" w:sz="0" w:space="0" w:color="auto"/>
            <w:left w:val="none" w:sz="0" w:space="0" w:color="auto"/>
            <w:bottom w:val="none" w:sz="0" w:space="0" w:color="auto"/>
            <w:right w:val="none" w:sz="0" w:space="0" w:color="auto"/>
          </w:divBdr>
        </w:div>
        <w:div w:id="286937005">
          <w:marLeft w:val="0"/>
          <w:marRight w:val="0"/>
          <w:marTop w:val="0"/>
          <w:marBottom w:val="0"/>
          <w:divBdr>
            <w:top w:val="none" w:sz="0" w:space="0" w:color="auto"/>
            <w:left w:val="none" w:sz="0" w:space="0" w:color="auto"/>
            <w:bottom w:val="none" w:sz="0" w:space="0" w:color="auto"/>
            <w:right w:val="none" w:sz="0" w:space="0" w:color="auto"/>
          </w:divBdr>
        </w:div>
        <w:div w:id="1020592166">
          <w:marLeft w:val="0"/>
          <w:marRight w:val="0"/>
          <w:marTop w:val="0"/>
          <w:marBottom w:val="0"/>
          <w:divBdr>
            <w:top w:val="none" w:sz="0" w:space="0" w:color="auto"/>
            <w:left w:val="none" w:sz="0" w:space="0" w:color="auto"/>
            <w:bottom w:val="none" w:sz="0" w:space="0" w:color="auto"/>
            <w:right w:val="none" w:sz="0" w:space="0" w:color="auto"/>
          </w:divBdr>
        </w:div>
        <w:div w:id="927890535">
          <w:marLeft w:val="0"/>
          <w:marRight w:val="0"/>
          <w:marTop w:val="0"/>
          <w:marBottom w:val="0"/>
          <w:divBdr>
            <w:top w:val="none" w:sz="0" w:space="0" w:color="auto"/>
            <w:left w:val="none" w:sz="0" w:space="0" w:color="auto"/>
            <w:bottom w:val="none" w:sz="0" w:space="0" w:color="auto"/>
            <w:right w:val="none" w:sz="0" w:space="0" w:color="auto"/>
          </w:divBdr>
        </w:div>
        <w:div w:id="697967153">
          <w:marLeft w:val="0"/>
          <w:marRight w:val="0"/>
          <w:marTop w:val="0"/>
          <w:marBottom w:val="0"/>
          <w:divBdr>
            <w:top w:val="none" w:sz="0" w:space="0" w:color="auto"/>
            <w:left w:val="none" w:sz="0" w:space="0" w:color="auto"/>
            <w:bottom w:val="none" w:sz="0" w:space="0" w:color="auto"/>
            <w:right w:val="none" w:sz="0" w:space="0" w:color="auto"/>
          </w:divBdr>
        </w:div>
        <w:div w:id="1160269496">
          <w:marLeft w:val="0"/>
          <w:marRight w:val="0"/>
          <w:marTop w:val="0"/>
          <w:marBottom w:val="0"/>
          <w:divBdr>
            <w:top w:val="none" w:sz="0" w:space="0" w:color="auto"/>
            <w:left w:val="none" w:sz="0" w:space="0" w:color="auto"/>
            <w:bottom w:val="none" w:sz="0" w:space="0" w:color="auto"/>
            <w:right w:val="none" w:sz="0" w:space="0" w:color="auto"/>
          </w:divBdr>
        </w:div>
        <w:div w:id="112211116">
          <w:marLeft w:val="0"/>
          <w:marRight w:val="0"/>
          <w:marTop w:val="0"/>
          <w:marBottom w:val="0"/>
          <w:divBdr>
            <w:top w:val="none" w:sz="0" w:space="0" w:color="auto"/>
            <w:left w:val="none" w:sz="0" w:space="0" w:color="auto"/>
            <w:bottom w:val="none" w:sz="0" w:space="0" w:color="auto"/>
            <w:right w:val="none" w:sz="0" w:space="0" w:color="auto"/>
          </w:divBdr>
        </w:div>
        <w:div w:id="925647719">
          <w:marLeft w:val="0"/>
          <w:marRight w:val="0"/>
          <w:marTop w:val="0"/>
          <w:marBottom w:val="0"/>
          <w:divBdr>
            <w:top w:val="none" w:sz="0" w:space="0" w:color="auto"/>
            <w:left w:val="none" w:sz="0" w:space="0" w:color="auto"/>
            <w:bottom w:val="none" w:sz="0" w:space="0" w:color="auto"/>
            <w:right w:val="none" w:sz="0" w:space="0" w:color="auto"/>
          </w:divBdr>
        </w:div>
        <w:div w:id="1964262160">
          <w:marLeft w:val="0"/>
          <w:marRight w:val="0"/>
          <w:marTop w:val="0"/>
          <w:marBottom w:val="0"/>
          <w:divBdr>
            <w:top w:val="none" w:sz="0" w:space="0" w:color="auto"/>
            <w:left w:val="none" w:sz="0" w:space="0" w:color="auto"/>
            <w:bottom w:val="none" w:sz="0" w:space="0" w:color="auto"/>
            <w:right w:val="none" w:sz="0" w:space="0" w:color="auto"/>
          </w:divBdr>
        </w:div>
        <w:div w:id="1765684214">
          <w:marLeft w:val="0"/>
          <w:marRight w:val="0"/>
          <w:marTop w:val="0"/>
          <w:marBottom w:val="0"/>
          <w:divBdr>
            <w:top w:val="none" w:sz="0" w:space="0" w:color="auto"/>
            <w:left w:val="none" w:sz="0" w:space="0" w:color="auto"/>
            <w:bottom w:val="none" w:sz="0" w:space="0" w:color="auto"/>
            <w:right w:val="none" w:sz="0" w:space="0" w:color="auto"/>
          </w:divBdr>
        </w:div>
        <w:div w:id="1846558147">
          <w:marLeft w:val="0"/>
          <w:marRight w:val="0"/>
          <w:marTop w:val="0"/>
          <w:marBottom w:val="0"/>
          <w:divBdr>
            <w:top w:val="none" w:sz="0" w:space="0" w:color="auto"/>
            <w:left w:val="none" w:sz="0" w:space="0" w:color="auto"/>
            <w:bottom w:val="none" w:sz="0" w:space="0" w:color="auto"/>
            <w:right w:val="none" w:sz="0" w:space="0" w:color="auto"/>
          </w:divBdr>
        </w:div>
        <w:div w:id="1786541384">
          <w:marLeft w:val="0"/>
          <w:marRight w:val="0"/>
          <w:marTop w:val="0"/>
          <w:marBottom w:val="0"/>
          <w:divBdr>
            <w:top w:val="none" w:sz="0" w:space="0" w:color="auto"/>
            <w:left w:val="none" w:sz="0" w:space="0" w:color="auto"/>
            <w:bottom w:val="none" w:sz="0" w:space="0" w:color="auto"/>
            <w:right w:val="none" w:sz="0" w:space="0" w:color="auto"/>
          </w:divBdr>
        </w:div>
        <w:div w:id="2023697864">
          <w:marLeft w:val="0"/>
          <w:marRight w:val="0"/>
          <w:marTop w:val="0"/>
          <w:marBottom w:val="0"/>
          <w:divBdr>
            <w:top w:val="none" w:sz="0" w:space="0" w:color="auto"/>
            <w:left w:val="none" w:sz="0" w:space="0" w:color="auto"/>
            <w:bottom w:val="none" w:sz="0" w:space="0" w:color="auto"/>
            <w:right w:val="none" w:sz="0" w:space="0" w:color="auto"/>
          </w:divBdr>
        </w:div>
        <w:div w:id="1996185095">
          <w:marLeft w:val="0"/>
          <w:marRight w:val="0"/>
          <w:marTop w:val="0"/>
          <w:marBottom w:val="0"/>
          <w:divBdr>
            <w:top w:val="none" w:sz="0" w:space="0" w:color="auto"/>
            <w:left w:val="none" w:sz="0" w:space="0" w:color="auto"/>
            <w:bottom w:val="none" w:sz="0" w:space="0" w:color="auto"/>
            <w:right w:val="none" w:sz="0" w:space="0" w:color="auto"/>
          </w:divBdr>
        </w:div>
        <w:div w:id="1150637573">
          <w:marLeft w:val="0"/>
          <w:marRight w:val="0"/>
          <w:marTop w:val="0"/>
          <w:marBottom w:val="0"/>
          <w:divBdr>
            <w:top w:val="none" w:sz="0" w:space="0" w:color="auto"/>
            <w:left w:val="none" w:sz="0" w:space="0" w:color="auto"/>
            <w:bottom w:val="none" w:sz="0" w:space="0" w:color="auto"/>
            <w:right w:val="none" w:sz="0" w:space="0" w:color="auto"/>
          </w:divBdr>
        </w:div>
        <w:div w:id="222061165">
          <w:marLeft w:val="0"/>
          <w:marRight w:val="0"/>
          <w:marTop w:val="0"/>
          <w:marBottom w:val="0"/>
          <w:divBdr>
            <w:top w:val="none" w:sz="0" w:space="0" w:color="auto"/>
            <w:left w:val="none" w:sz="0" w:space="0" w:color="auto"/>
            <w:bottom w:val="none" w:sz="0" w:space="0" w:color="auto"/>
            <w:right w:val="none" w:sz="0" w:space="0" w:color="auto"/>
          </w:divBdr>
        </w:div>
        <w:div w:id="262996014">
          <w:marLeft w:val="0"/>
          <w:marRight w:val="0"/>
          <w:marTop w:val="0"/>
          <w:marBottom w:val="0"/>
          <w:divBdr>
            <w:top w:val="none" w:sz="0" w:space="0" w:color="auto"/>
            <w:left w:val="none" w:sz="0" w:space="0" w:color="auto"/>
            <w:bottom w:val="none" w:sz="0" w:space="0" w:color="auto"/>
            <w:right w:val="none" w:sz="0" w:space="0" w:color="auto"/>
          </w:divBdr>
        </w:div>
        <w:div w:id="1512335167">
          <w:marLeft w:val="0"/>
          <w:marRight w:val="0"/>
          <w:marTop w:val="0"/>
          <w:marBottom w:val="0"/>
          <w:divBdr>
            <w:top w:val="none" w:sz="0" w:space="0" w:color="auto"/>
            <w:left w:val="none" w:sz="0" w:space="0" w:color="auto"/>
            <w:bottom w:val="none" w:sz="0" w:space="0" w:color="auto"/>
            <w:right w:val="none" w:sz="0" w:space="0" w:color="auto"/>
          </w:divBdr>
        </w:div>
        <w:div w:id="2017229255">
          <w:marLeft w:val="0"/>
          <w:marRight w:val="0"/>
          <w:marTop w:val="0"/>
          <w:marBottom w:val="0"/>
          <w:divBdr>
            <w:top w:val="none" w:sz="0" w:space="0" w:color="auto"/>
            <w:left w:val="none" w:sz="0" w:space="0" w:color="auto"/>
            <w:bottom w:val="none" w:sz="0" w:space="0" w:color="auto"/>
            <w:right w:val="none" w:sz="0" w:space="0" w:color="auto"/>
          </w:divBdr>
        </w:div>
        <w:div w:id="18118708">
          <w:marLeft w:val="0"/>
          <w:marRight w:val="0"/>
          <w:marTop w:val="0"/>
          <w:marBottom w:val="0"/>
          <w:divBdr>
            <w:top w:val="none" w:sz="0" w:space="0" w:color="auto"/>
            <w:left w:val="none" w:sz="0" w:space="0" w:color="auto"/>
            <w:bottom w:val="none" w:sz="0" w:space="0" w:color="auto"/>
            <w:right w:val="none" w:sz="0" w:space="0" w:color="auto"/>
          </w:divBdr>
        </w:div>
        <w:div w:id="249970090">
          <w:marLeft w:val="0"/>
          <w:marRight w:val="0"/>
          <w:marTop w:val="0"/>
          <w:marBottom w:val="0"/>
          <w:divBdr>
            <w:top w:val="none" w:sz="0" w:space="0" w:color="auto"/>
            <w:left w:val="none" w:sz="0" w:space="0" w:color="auto"/>
            <w:bottom w:val="none" w:sz="0" w:space="0" w:color="auto"/>
            <w:right w:val="none" w:sz="0" w:space="0" w:color="auto"/>
          </w:divBdr>
        </w:div>
        <w:div w:id="1223446932">
          <w:marLeft w:val="0"/>
          <w:marRight w:val="0"/>
          <w:marTop w:val="0"/>
          <w:marBottom w:val="0"/>
          <w:divBdr>
            <w:top w:val="none" w:sz="0" w:space="0" w:color="auto"/>
            <w:left w:val="none" w:sz="0" w:space="0" w:color="auto"/>
            <w:bottom w:val="none" w:sz="0" w:space="0" w:color="auto"/>
            <w:right w:val="none" w:sz="0" w:space="0" w:color="auto"/>
          </w:divBdr>
        </w:div>
        <w:div w:id="1279947303">
          <w:marLeft w:val="0"/>
          <w:marRight w:val="0"/>
          <w:marTop w:val="0"/>
          <w:marBottom w:val="0"/>
          <w:divBdr>
            <w:top w:val="none" w:sz="0" w:space="0" w:color="auto"/>
            <w:left w:val="none" w:sz="0" w:space="0" w:color="auto"/>
            <w:bottom w:val="none" w:sz="0" w:space="0" w:color="auto"/>
            <w:right w:val="none" w:sz="0" w:space="0" w:color="auto"/>
          </w:divBdr>
        </w:div>
        <w:div w:id="2019040044">
          <w:marLeft w:val="0"/>
          <w:marRight w:val="0"/>
          <w:marTop w:val="0"/>
          <w:marBottom w:val="0"/>
          <w:divBdr>
            <w:top w:val="none" w:sz="0" w:space="0" w:color="auto"/>
            <w:left w:val="none" w:sz="0" w:space="0" w:color="auto"/>
            <w:bottom w:val="none" w:sz="0" w:space="0" w:color="auto"/>
            <w:right w:val="none" w:sz="0" w:space="0" w:color="auto"/>
          </w:divBdr>
        </w:div>
        <w:div w:id="2117599962">
          <w:marLeft w:val="0"/>
          <w:marRight w:val="0"/>
          <w:marTop w:val="0"/>
          <w:marBottom w:val="0"/>
          <w:divBdr>
            <w:top w:val="none" w:sz="0" w:space="0" w:color="auto"/>
            <w:left w:val="none" w:sz="0" w:space="0" w:color="auto"/>
            <w:bottom w:val="none" w:sz="0" w:space="0" w:color="auto"/>
            <w:right w:val="none" w:sz="0" w:space="0" w:color="auto"/>
          </w:divBdr>
        </w:div>
        <w:div w:id="1923293912">
          <w:marLeft w:val="0"/>
          <w:marRight w:val="0"/>
          <w:marTop w:val="0"/>
          <w:marBottom w:val="0"/>
          <w:divBdr>
            <w:top w:val="none" w:sz="0" w:space="0" w:color="auto"/>
            <w:left w:val="none" w:sz="0" w:space="0" w:color="auto"/>
            <w:bottom w:val="none" w:sz="0" w:space="0" w:color="auto"/>
            <w:right w:val="none" w:sz="0" w:space="0" w:color="auto"/>
          </w:divBdr>
        </w:div>
        <w:div w:id="1269239529">
          <w:marLeft w:val="0"/>
          <w:marRight w:val="0"/>
          <w:marTop w:val="0"/>
          <w:marBottom w:val="0"/>
          <w:divBdr>
            <w:top w:val="none" w:sz="0" w:space="0" w:color="auto"/>
            <w:left w:val="none" w:sz="0" w:space="0" w:color="auto"/>
            <w:bottom w:val="none" w:sz="0" w:space="0" w:color="auto"/>
            <w:right w:val="none" w:sz="0" w:space="0" w:color="auto"/>
          </w:divBdr>
        </w:div>
        <w:div w:id="425540254">
          <w:marLeft w:val="0"/>
          <w:marRight w:val="0"/>
          <w:marTop w:val="0"/>
          <w:marBottom w:val="0"/>
          <w:divBdr>
            <w:top w:val="none" w:sz="0" w:space="0" w:color="auto"/>
            <w:left w:val="none" w:sz="0" w:space="0" w:color="auto"/>
            <w:bottom w:val="none" w:sz="0" w:space="0" w:color="auto"/>
            <w:right w:val="none" w:sz="0" w:space="0" w:color="auto"/>
          </w:divBdr>
        </w:div>
        <w:div w:id="1406221989">
          <w:marLeft w:val="0"/>
          <w:marRight w:val="0"/>
          <w:marTop w:val="0"/>
          <w:marBottom w:val="0"/>
          <w:divBdr>
            <w:top w:val="none" w:sz="0" w:space="0" w:color="auto"/>
            <w:left w:val="none" w:sz="0" w:space="0" w:color="auto"/>
            <w:bottom w:val="none" w:sz="0" w:space="0" w:color="auto"/>
            <w:right w:val="none" w:sz="0" w:space="0" w:color="auto"/>
          </w:divBdr>
        </w:div>
        <w:div w:id="1644432598">
          <w:marLeft w:val="0"/>
          <w:marRight w:val="0"/>
          <w:marTop w:val="0"/>
          <w:marBottom w:val="0"/>
          <w:divBdr>
            <w:top w:val="none" w:sz="0" w:space="0" w:color="auto"/>
            <w:left w:val="none" w:sz="0" w:space="0" w:color="auto"/>
            <w:bottom w:val="none" w:sz="0" w:space="0" w:color="auto"/>
            <w:right w:val="none" w:sz="0" w:space="0" w:color="auto"/>
          </w:divBdr>
        </w:div>
        <w:div w:id="127548730">
          <w:marLeft w:val="0"/>
          <w:marRight w:val="0"/>
          <w:marTop w:val="0"/>
          <w:marBottom w:val="0"/>
          <w:divBdr>
            <w:top w:val="none" w:sz="0" w:space="0" w:color="auto"/>
            <w:left w:val="none" w:sz="0" w:space="0" w:color="auto"/>
            <w:bottom w:val="none" w:sz="0" w:space="0" w:color="auto"/>
            <w:right w:val="none" w:sz="0" w:space="0" w:color="auto"/>
          </w:divBdr>
        </w:div>
        <w:div w:id="2058896996">
          <w:marLeft w:val="0"/>
          <w:marRight w:val="0"/>
          <w:marTop w:val="0"/>
          <w:marBottom w:val="0"/>
          <w:divBdr>
            <w:top w:val="none" w:sz="0" w:space="0" w:color="auto"/>
            <w:left w:val="none" w:sz="0" w:space="0" w:color="auto"/>
            <w:bottom w:val="none" w:sz="0" w:space="0" w:color="auto"/>
            <w:right w:val="none" w:sz="0" w:space="0" w:color="auto"/>
          </w:divBdr>
        </w:div>
        <w:div w:id="148064723">
          <w:marLeft w:val="0"/>
          <w:marRight w:val="0"/>
          <w:marTop w:val="0"/>
          <w:marBottom w:val="0"/>
          <w:divBdr>
            <w:top w:val="none" w:sz="0" w:space="0" w:color="auto"/>
            <w:left w:val="none" w:sz="0" w:space="0" w:color="auto"/>
            <w:bottom w:val="none" w:sz="0" w:space="0" w:color="auto"/>
            <w:right w:val="none" w:sz="0" w:space="0" w:color="auto"/>
          </w:divBdr>
        </w:div>
        <w:div w:id="1039013821">
          <w:marLeft w:val="0"/>
          <w:marRight w:val="0"/>
          <w:marTop w:val="0"/>
          <w:marBottom w:val="0"/>
          <w:divBdr>
            <w:top w:val="none" w:sz="0" w:space="0" w:color="auto"/>
            <w:left w:val="none" w:sz="0" w:space="0" w:color="auto"/>
            <w:bottom w:val="none" w:sz="0" w:space="0" w:color="auto"/>
            <w:right w:val="none" w:sz="0" w:space="0" w:color="auto"/>
          </w:divBdr>
        </w:div>
        <w:div w:id="1062289017">
          <w:marLeft w:val="0"/>
          <w:marRight w:val="0"/>
          <w:marTop w:val="0"/>
          <w:marBottom w:val="0"/>
          <w:divBdr>
            <w:top w:val="none" w:sz="0" w:space="0" w:color="auto"/>
            <w:left w:val="none" w:sz="0" w:space="0" w:color="auto"/>
            <w:bottom w:val="none" w:sz="0" w:space="0" w:color="auto"/>
            <w:right w:val="none" w:sz="0" w:space="0" w:color="auto"/>
          </w:divBdr>
        </w:div>
        <w:div w:id="1334576816">
          <w:marLeft w:val="0"/>
          <w:marRight w:val="0"/>
          <w:marTop w:val="0"/>
          <w:marBottom w:val="0"/>
          <w:divBdr>
            <w:top w:val="none" w:sz="0" w:space="0" w:color="auto"/>
            <w:left w:val="none" w:sz="0" w:space="0" w:color="auto"/>
            <w:bottom w:val="none" w:sz="0" w:space="0" w:color="auto"/>
            <w:right w:val="none" w:sz="0" w:space="0" w:color="auto"/>
          </w:divBdr>
        </w:div>
        <w:div w:id="133260426">
          <w:marLeft w:val="0"/>
          <w:marRight w:val="0"/>
          <w:marTop w:val="0"/>
          <w:marBottom w:val="0"/>
          <w:divBdr>
            <w:top w:val="none" w:sz="0" w:space="0" w:color="auto"/>
            <w:left w:val="none" w:sz="0" w:space="0" w:color="auto"/>
            <w:bottom w:val="none" w:sz="0" w:space="0" w:color="auto"/>
            <w:right w:val="none" w:sz="0" w:space="0" w:color="auto"/>
          </w:divBdr>
        </w:div>
        <w:div w:id="844368222">
          <w:marLeft w:val="0"/>
          <w:marRight w:val="0"/>
          <w:marTop w:val="0"/>
          <w:marBottom w:val="0"/>
          <w:divBdr>
            <w:top w:val="none" w:sz="0" w:space="0" w:color="auto"/>
            <w:left w:val="none" w:sz="0" w:space="0" w:color="auto"/>
            <w:bottom w:val="none" w:sz="0" w:space="0" w:color="auto"/>
            <w:right w:val="none" w:sz="0" w:space="0" w:color="auto"/>
          </w:divBdr>
        </w:div>
        <w:div w:id="1976327323">
          <w:marLeft w:val="0"/>
          <w:marRight w:val="0"/>
          <w:marTop w:val="0"/>
          <w:marBottom w:val="0"/>
          <w:divBdr>
            <w:top w:val="none" w:sz="0" w:space="0" w:color="auto"/>
            <w:left w:val="none" w:sz="0" w:space="0" w:color="auto"/>
            <w:bottom w:val="none" w:sz="0" w:space="0" w:color="auto"/>
            <w:right w:val="none" w:sz="0" w:space="0" w:color="auto"/>
          </w:divBdr>
        </w:div>
        <w:div w:id="1290084507">
          <w:marLeft w:val="0"/>
          <w:marRight w:val="0"/>
          <w:marTop w:val="0"/>
          <w:marBottom w:val="0"/>
          <w:divBdr>
            <w:top w:val="none" w:sz="0" w:space="0" w:color="auto"/>
            <w:left w:val="none" w:sz="0" w:space="0" w:color="auto"/>
            <w:bottom w:val="none" w:sz="0" w:space="0" w:color="auto"/>
            <w:right w:val="none" w:sz="0" w:space="0" w:color="auto"/>
          </w:divBdr>
        </w:div>
        <w:div w:id="2067100317">
          <w:marLeft w:val="0"/>
          <w:marRight w:val="0"/>
          <w:marTop w:val="0"/>
          <w:marBottom w:val="0"/>
          <w:divBdr>
            <w:top w:val="none" w:sz="0" w:space="0" w:color="auto"/>
            <w:left w:val="none" w:sz="0" w:space="0" w:color="auto"/>
            <w:bottom w:val="none" w:sz="0" w:space="0" w:color="auto"/>
            <w:right w:val="none" w:sz="0" w:space="0" w:color="auto"/>
          </w:divBdr>
        </w:div>
        <w:div w:id="562763992">
          <w:marLeft w:val="0"/>
          <w:marRight w:val="0"/>
          <w:marTop w:val="0"/>
          <w:marBottom w:val="0"/>
          <w:divBdr>
            <w:top w:val="none" w:sz="0" w:space="0" w:color="auto"/>
            <w:left w:val="none" w:sz="0" w:space="0" w:color="auto"/>
            <w:bottom w:val="none" w:sz="0" w:space="0" w:color="auto"/>
            <w:right w:val="none" w:sz="0" w:space="0" w:color="auto"/>
          </w:divBdr>
        </w:div>
        <w:div w:id="655690291">
          <w:marLeft w:val="0"/>
          <w:marRight w:val="0"/>
          <w:marTop w:val="0"/>
          <w:marBottom w:val="0"/>
          <w:divBdr>
            <w:top w:val="none" w:sz="0" w:space="0" w:color="auto"/>
            <w:left w:val="none" w:sz="0" w:space="0" w:color="auto"/>
            <w:bottom w:val="none" w:sz="0" w:space="0" w:color="auto"/>
            <w:right w:val="none" w:sz="0" w:space="0" w:color="auto"/>
          </w:divBdr>
        </w:div>
        <w:div w:id="1137840310">
          <w:marLeft w:val="0"/>
          <w:marRight w:val="0"/>
          <w:marTop w:val="0"/>
          <w:marBottom w:val="0"/>
          <w:divBdr>
            <w:top w:val="none" w:sz="0" w:space="0" w:color="auto"/>
            <w:left w:val="none" w:sz="0" w:space="0" w:color="auto"/>
            <w:bottom w:val="none" w:sz="0" w:space="0" w:color="auto"/>
            <w:right w:val="none" w:sz="0" w:space="0" w:color="auto"/>
          </w:divBdr>
        </w:div>
        <w:div w:id="434859868">
          <w:marLeft w:val="0"/>
          <w:marRight w:val="0"/>
          <w:marTop w:val="0"/>
          <w:marBottom w:val="0"/>
          <w:divBdr>
            <w:top w:val="none" w:sz="0" w:space="0" w:color="auto"/>
            <w:left w:val="none" w:sz="0" w:space="0" w:color="auto"/>
            <w:bottom w:val="none" w:sz="0" w:space="0" w:color="auto"/>
            <w:right w:val="none" w:sz="0" w:space="0" w:color="auto"/>
          </w:divBdr>
        </w:div>
        <w:div w:id="933785218">
          <w:marLeft w:val="0"/>
          <w:marRight w:val="0"/>
          <w:marTop w:val="0"/>
          <w:marBottom w:val="0"/>
          <w:divBdr>
            <w:top w:val="none" w:sz="0" w:space="0" w:color="auto"/>
            <w:left w:val="none" w:sz="0" w:space="0" w:color="auto"/>
            <w:bottom w:val="none" w:sz="0" w:space="0" w:color="auto"/>
            <w:right w:val="none" w:sz="0" w:space="0" w:color="auto"/>
          </w:divBdr>
        </w:div>
        <w:div w:id="149561962">
          <w:marLeft w:val="0"/>
          <w:marRight w:val="0"/>
          <w:marTop w:val="0"/>
          <w:marBottom w:val="0"/>
          <w:divBdr>
            <w:top w:val="none" w:sz="0" w:space="0" w:color="auto"/>
            <w:left w:val="none" w:sz="0" w:space="0" w:color="auto"/>
            <w:bottom w:val="none" w:sz="0" w:space="0" w:color="auto"/>
            <w:right w:val="none" w:sz="0" w:space="0" w:color="auto"/>
          </w:divBdr>
        </w:div>
        <w:div w:id="1581255005">
          <w:marLeft w:val="0"/>
          <w:marRight w:val="0"/>
          <w:marTop w:val="0"/>
          <w:marBottom w:val="0"/>
          <w:divBdr>
            <w:top w:val="none" w:sz="0" w:space="0" w:color="auto"/>
            <w:left w:val="none" w:sz="0" w:space="0" w:color="auto"/>
            <w:bottom w:val="none" w:sz="0" w:space="0" w:color="auto"/>
            <w:right w:val="none" w:sz="0" w:space="0" w:color="auto"/>
          </w:divBdr>
        </w:div>
        <w:div w:id="953634185">
          <w:marLeft w:val="0"/>
          <w:marRight w:val="0"/>
          <w:marTop w:val="0"/>
          <w:marBottom w:val="0"/>
          <w:divBdr>
            <w:top w:val="none" w:sz="0" w:space="0" w:color="auto"/>
            <w:left w:val="none" w:sz="0" w:space="0" w:color="auto"/>
            <w:bottom w:val="none" w:sz="0" w:space="0" w:color="auto"/>
            <w:right w:val="none" w:sz="0" w:space="0" w:color="auto"/>
          </w:divBdr>
        </w:div>
      </w:divsChild>
    </w:div>
    <w:div w:id="728503117">
      <w:bodyDiv w:val="1"/>
      <w:marLeft w:val="0"/>
      <w:marRight w:val="0"/>
      <w:marTop w:val="0"/>
      <w:marBottom w:val="0"/>
      <w:divBdr>
        <w:top w:val="none" w:sz="0" w:space="0" w:color="auto"/>
        <w:left w:val="none" w:sz="0" w:space="0" w:color="auto"/>
        <w:bottom w:val="none" w:sz="0" w:space="0" w:color="auto"/>
        <w:right w:val="none" w:sz="0" w:space="0" w:color="auto"/>
      </w:divBdr>
    </w:div>
    <w:div w:id="799156392">
      <w:bodyDiv w:val="1"/>
      <w:marLeft w:val="0"/>
      <w:marRight w:val="0"/>
      <w:marTop w:val="0"/>
      <w:marBottom w:val="0"/>
      <w:divBdr>
        <w:top w:val="none" w:sz="0" w:space="0" w:color="auto"/>
        <w:left w:val="none" w:sz="0" w:space="0" w:color="auto"/>
        <w:bottom w:val="none" w:sz="0" w:space="0" w:color="auto"/>
        <w:right w:val="none" w:sz="0" w:space="0" w:color="auto"/>
      </w:divBdr>
    </w:div>
    <w:div w:id="859315462">
      <w:bodyDiv w:val="1"/>
      <w:marLeft w:val="0"/>
      <w:marRight w:val="0"/>
      <w:marTop w:val="0"/>
      <w:marBottom w:val="0"/>
      <w:divBdr>
        <w:top w:val="none" w:sz="0" w:space="0" w:color="auto"/>
        <w:left w:val="none" w:sz="0" w:space="0" w:color="auto"/>
        <w:bottom w:val="none" w:sz="0" w:space="0" w:color="auto"/>
        <w:right w:val="none" w:sz="0" w:space="0" w:color="auto"/>
      </w:divBdr>
    </w:div>
    <w:div w:id="996304246">
      <w:bodyDiv w:val="1"/>
      <w:marLeft w:val="0"/>
      <w:marRight w:val="0"/>
      <w:marTop w:val="0"/>
      <w:marBottom w:val="0"/>
      <w:divBdr>
        <w:top w:val="none" w:sz="0" w:space="0" w:color="auto"/>
        <w:left w:val="none" w:sz="0" w:space="0" w:color="auto"/>
        <w:bottom w:val="none" w:sz="0" w:space="0" w:color="auto"/>
        <w:right w:val="none" w:sz="0" w:space="0" w:color="auto"/>
      </w:divBdr>
    </w:div>
    <w:div w:id="1144853665">
      <w:bodyDiv w:val="1"/>
      <w:marLeft w:val="0"/>
      <w:marRight w:val="0"/>
      <w:marTop w:val="0"/>
      <w:marBottom w:val="0"/>
      <w:divBdr>
        <w:top w:val="none" w:sz="0" w:space="0" w:color="auto"/>
        <w:left w:val="none" w:sz="0" w:space="0" w:color="auto"/>
        <w:bottom w:val="none" w:sz="0" w:space="0" w:color="auto"/>
        <w:right w:val="none" w:sz="0" w:space="0" w:color="auto"/>
      </w:divBdr>
    </w:div>
    <w:div w:id="1276138107">
      <w:bodyDiv w:val="1"/>
      <w:marLeft w:val="0"/>
      <w:marRight w:val="0"/>
      <w:marTop w:val="0"/>
      <w:marBottom w:val="0"/>
      <w:divBdr>
        <w:top w:val="none" w:sz="0" w:space="0" w:color="auto"/>
        <w:left w:val="none" w:sz="0" w:space="0" w:color="auto"/>
        <w:bottom w:val="none" w:sz="0" w:space="0" w:color="auto"/>
        <w:right w:val="none" w:sz="0" w:space="0" w:color="auto"/>
      </w:divBdr>
      <w:divsChild>
        <w:div w:id="2146926121">
          <w:marLeft w:val="0"/>
          <w:marRight w:val="0"/>
          <w:marTop w:val="0"/>
          <w:marBottom w:val="0"/>
          <w:divBdr>
            <w:top w:val="none" w:sz="0" w:space="0" w:color="auto"/>
            <w:left w:val="none" w:sz="0" w:space="0" w:color="auto"/>
            <w:bottom w:val="none" w:sz="0" w:space="0" w:color="auto"/>
            <w:right w:val="none" w:sz="0" w:space="0" w:color="auto"/>
          </w:divBdr>
        </w:div>
        <w:div w:id="386104504">
          <w:marLeft w:val="0"/>
          <w:marRight w:val="0"/>
          <w:marTop w:val="0"/>
          <w:marBottom w:val="0"/>
          <w:divBdr>
            <w:top w:val="none" w:sz="0" w:space="0" w:color="auto"/>
            <w:left w:val="none" w:sz="0" w:space="0" w:color="auto"/>
            <w:bottom w:val="none" w:sz="0" w:space="0" w:color="auto"/>
            <w:right w:val="none" w:sz="0" w:space="0" w:color="auto"/>
          </w:divBdr>
        </w:div>
        <w:div w:id="1202134730">
          <w:marLeft w:val="0"/>
          <w:marRight w:val="0"/>
          <w:marTop w:val="0"/>
          <w:marBottom w:val="0"/>
          <w:divBdr>
            <w:top w:val="none" w:sz="0" w:space="0" w:color="auto"/>
            <w:left w:val="none" w:sz="0" w:space="0" w:color="auto"/>
            <w:bottom w:val="none" w:sz="0" w:space="0" w:color="auto"/>
            <w:right w:val="none" w:sz="0" w:space="0" w:color="auto"/>
          </w:divBdr>
        </w:div>
        <w:div w:id="1201092343">
          <w:marLeft w:val="0"/>
          <w:marRight w:val="0"/>
          <w:marTop w:val="0"/>
          <w:marBottom w:val="0"/>
          <w:divBdr>
            <w:top w:val="none" w:sz="0" w:space="0" w:color="auto"/>
            <w:left w:val="none" w:sz="0" w:space="0" w:color="auto"/>
            <w:bottom w:val="none" w:sz="0" w:space="0" w:color="auto"/>
            <w:right w:val="none" w:sz="0" w:space="0" w:color="auto"/>
          </w:divBdr>
        </w:div>
        <w:div w:id="814487762">
          <w:marLeft w:val="0"/>
          <w:marRight w:val="0"/>
          <w:marTop w:val="0"/>
          <w:marBottom w:val="0"/>
          <w:divBdr>
            <w:top w:val="none" w:sz="0" w:space="0" w:color="auto"/>
            <w:left w:val="none" w:sz="0" w:space="0" w:color="auto"/>
            <w:bottom w:val="none" w:sz="0" w:space="0" w:color="auto"/>
            <w:right w:val="none" w:sz="0" w:space="0" w:color="auto"/>
          </w:divBdr>
        </w:div>
        <w:div w:id="912858108">
          <w:marLeft w:val="0"/>
          <w:marRight w:val="0"/>
          <w:marTop w:val="0"/>
          <w:marBottom w:val="0"/>
          <w:divBdr>
            <w:top w:val="none" w:sz="0" w:space="0" w:color="auto"/>
            <w:left w:val="none" w:sz="0" w:space="0" w:color="auto"/>
            <w:bottom w:val="none" w:sz="0" w:space="0" w:color="auto"/>
            <w:right w:val="none" w:sz="0" w:space="0" w:color="auto"/>
          </w:divBdr>
        </w:div>
        <w:div w:id="363210785">
          <w:marLeft w:val="0"/>
          <w:marRight w:val="0"/>
          <w:marTop w:val="0"/>
          <w:marBottom w:val="0"/>
          <w:divBdr>
            <w:top w:val="none" w:sz="0" w:space="0" w:color="auto"/>
            <w:left w:val="none" w:sz="0" w:space="0" w:color="auto"/>
            <w:bottom w:val="none" w:sz="0" w:space="0" w:color="auto"/>
            <w:right w:val="none" w:sz="0" w:space="0" w:color="auto"/>
          </w:divBdr>
        </w:div>
        <w:div w:id="54014907">
          <w:marLeft w:val="0"/>
          <w:marRight w:val="0"/>
          <w:marTop w:val="0"/>
          <w:marBottom w:val="0"/>
          <w:divBdr>
            <w:top w:val="none" w:sz="0" w:space="0" w:color="auto"/>
            <w:left w:val="none" w:sz="0" w:space="0" w:color="auto"/>
            <w:bottom w:val="none" w:sz="0" w:space="0" w:color="auto"/>
            <w:right w:val="none" w:sz="0" w:space="0" w:color="auto"/>
          </w:divBdr>
        </w:div>
        <w:div w:id="290286409">
          <w:marLeft w:val="0"/>
          <w:marRight w:val="0"/>
          <w:marTop w:val="0"/>
          <w:marBottom w:val="0"/>
          <w:divBdr>
            <w:top w:val="none" w:sz="0" w:space="0" w:color="auto"/>
            <w:left w:val="none" w:sz="0" w:space="0" w:color="auto"/>
            <w:bottom w:val="none" w:sz="0" w:space="0" w:color="auto"/>
            <w:right w:val="none" w:sz="0" w:space="0" w:color="auto"/>
          </w:divBdr>
        </w:div>
        <w:div w:id="1978340667">
          <w:marLeft w:val="0"/>
          <w:marRight w:val="0"/>
          <w:marTop w:val="0"/>
          <w:marBottom w:val="0"/>
          <w:divBdr>
            <w:top w:val="none" w:sz="0" w:space="0" w:color="auto"/>
            <w:left w:val="none" w:sz="0" w:space="0" w:color="auto"/>
            <w:bottom w:val="none" w:sz="0" w:space="0" w:color="auto"/>
            <w:right w:val="none" w:sz="0" w:space="0" w:color="auto"/>
          </w:divBdr>
        </w:div>
        <w:div w:id="2079202799">
          <w:marLeft w:val="0"/>
          <w:marRight w:val="0"/>
          <w:marTop w:val="0"/>
          <w:marBottom w:val="0"/>
          <w:divBdr>
            <w:top w:val="none" w:sz="0" w:space="0" w:color="auto"/>
            <w:left w:val="none" w:sz="0" w:space="0" w:color="auto"/>
            <w:bottom w:val="none" w:sz="0" w:space="0" w:color="auto"/>
            <w:right w:val="none" w:sz="0" w:space="0" w:color="auto"/>
          </w:divBdr>
        </w:div>
        <w:div w:id="1478835758">
          <w:marLeft w:val="0"/>
          <w:marRight w:val="0"/>
          <w:marTop w:val="0"/>
          <w:marBottom w:val="0"/>
          <w:divBdr>
            <w:top w:val="none" w:sz="0" w:space="0" w:color="auto"/>
            <w:left w:val="none" w:sz="0" w:space="0" w:color="auto"/>
            <w:bottom w:val="none" w:sz="0" w:space="0" w:color="auto"/>
            <w:right w:val="none" w:sz="0" w:space="0" w:color="auto"/>
          </w:divBdr>
        </w:div>
        <w:div w:id="342977771">
          <w:marLeft w:val="0"/>
          <w:marRight w:val="0"/>
          <w:marTop w:val="0"/>
          <w:marBottom w:val="0"/>
          <w:divBdr>
            <w:top w:val="none" w:sz="0" w:space="0" w:color="auto"/>
            <w:left w:val="none" w:sz="0" w:space="0" w:color="auto"/>
            <w:bottom w:val="none" w:sz="0" w:space="0" w:color="auto"/>
            <w:right w:val="none" w:sz="0" w:space="0" w:color="auto"/>
          </w:divBdr>
        </w:div>
        <w:div w:id="361636336">
          <w:marLeft w:val="0"/>
          <w:marRight w:val="0"/>
          <w:marTop w:val="0"/>
          <w:marBottom w:val="0"/>
          <w:divBdr>
            <w:top w:val="none" w:sz="0" w:space="0" w:color="auto"/>
            <w:left w:val="none" w:sz="0" w:space="0" w:color="auto"/>
            <w:bottom w:val="none" w:sz="0" w:space="0" w:color="auto"/>
            <w:right w:val="none" w:sz="0" w:space="0" w:color="auto"/>
          </w:divBdr>
        </w:div>
        <w:div w:id="2134397900">
          <w:marLeft w:val="0"/>
          <w:marRight w:val="0"/>
          <w:marTop w:val="0"/>
          <w:marBottom w:val="0"/>
          <w:divBdr>
            <w:top w:val="none" w:sz="0" w:space="0" w:color="auto"/>
            <w:left w:val="none" w:sz="0" w:space="0" w:color="auto"/>
            <w:bottom w:val="none" w:sz="0" w:space="0" w:color="auto"/>
            <w:right w:val="none" w:sz="0" w:space="0" w:color="auto"/>
          </w:divBdr>
        </w:div>
        <w:div w:id="1297376358">
          <w:marLeft w:val="0"/>
          <w:marRight w:val="0"/>
          <w:marTop w:val="0"/>
          <w:marBottom w:val="0"/>
          <w:divBdr>
            <w:top w:val="none" w:sz="0" w:space="0" w:color="auto"/>
            <w:left w:val="none" w:sz="0" w:space="0" w:color="auto"/>
            <w:bottom w:val="none" w:sz="0" w:space="0" w:color="auto"/>
            <w:right w:val="none" w:sz="0" w:space="0" w:color="auto"/>
          </w:divBdr>
        </w:div>
        <w:div w:id="1280256333">
          <w:marLeft w:val="0"/>
          <w:marRight w:val="0"/>
          <w:marTop w:val="0"/>
          <w:marBottom w:val="0"/>
          <w:divBdr>
            <w:top w:val="none" w:sz="0" w:space="0" w:color="auto"/>
            <w:left w:val="none" w:sz="0" w:space="0" w:color="auto"/>
            <w:bottom w:val="none" w:sz="0" w:space="0" w:color="auto"/>
            <w:right w:val="none" w:sz="0" w:space="0" w:color="auto"/>
          </w:divBdr>
        </w:div>
        <w:div w:id="18463384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0720922">
          <w:marLeft w:val="0"/>
          <w:marRight w:val="0"/>
          <w:marTop w:val="0"/>
          <w:marBottom w:val="0"/>
          <w:divBdr>
            <w:top w:val="none" w:sz="0" w:space="0" w:color="auto"/>
            <w:left w:val="none" w:sz="0" w:space="0" w:color="auto"/>
            <w:bottom w:val="none" w:sz="0" w:space="0" w:color="auto"/>
            <w:right w:val="none" w:sz="0" w:space="0" w:color="auto"/>
          </w:divBdr>
        </w:div>
        <w:div w:id="2014916473">
          <w:marLeft w:val="0"/>
          <w:marRight w:val="0"/>
          <w:marTop w:val="0"/>
          <w:marBottom w:val="0"/>
          <w:divBdr>
            <w:top w:val="none" w:sz="0" w:space="0" w:color="auto"/>
            <w:left w:val="none" w:sz="0" w:space="0" w:color="auto"/>
            <w:bottom w:val="none" w:sz="0" w:space="0" w:color="auto"/>
            <w:right w:val="none" w:sz="0" w:space="0" w:color="auto"/>
          </w:divBdr>
        </w:div>
        <w:div w:id="1272787376">
          <w:marLeft w:val="0"/>
          <w:marRight w:val="0"/>
          <w:marTop w:val="0"/>
          <w:marBottom w:val="0"/>
          <w:divBdr>
            <w:top w:val="none" w:sz="0" w:space="0" w:color="auto"/>
            <w:left w:val="none" w:sz="0" w:space="0" w:color="auto"/>
            <w:bottom w:val="none" w:sz="0" w:space="0" w:color="auto"/>
            <w:right w:val="none" w:sz="0" w:space="0" w:color="auto"/>
          </w:divBdr>
        </w:div>
        <w:div w:id="1087771396">
          <w:marLeft w:val="0"/>
          <w:marRight w:val="0"/>
          <w:marTop w:val="0"/>
          <w:marBottom w:val="0"/>
          <w:divBdr>
            <w:top w:val="none" w:sz="0" w:space="0" w:color="auto"/>
            <w:left w:val="none" w:sz="0" w:space="0" w:color="auto"/>
            <w:bottom w:val="none" w:sz="0" w:space="0" w:color="auto"/>
            <w:right w:val="none" w:sz="0" w:space="0" w:color="auto"/>
          </w:divBdr>
        </w:div>
        <w:div w:id="101460994">
          <w:marLeft w:val="0"/>
          <w:marRight w:val="0"/>
          <w:marTop w:val="0"/>
          <w:marBottom w:val="0"/>
          <w:divBdr>
            <w:top w:val="none" w:sz="0" w:space="0" w:color="auto"/>
            <w:left w:val="none" w:sz="0" w:space="0" w:color="auto"/>
            <w:bottom w:val="none" w:sz="0" w:space="0" w:color="auto"/>
            <w:right w:val="none" w:sz="0" w:space="0" w:color="auto"/>
          </w:divBdr>
        </w:div>
        <w:div w:id="1344746164">
          <w:marLeft w:val="0"/>
          <w:marRight w:val="0"/>
          <w:marTop w:val="0"/>
          <w:marBottom w:val="0"/>
          <w:divBdr>
            <w:top w:val="none" w:sz="0" w:space="0" w:color="auto"/>
            <w:left w:val="none" w:sz="0" w:space="0" w:color="auto"/>
            <w:bottom w:val="none" w:sz="0" w:space="0" w:color="auto"/>
            <w:right w:val="none" w:sz="0" w:space="0" w:color="auto"/>
          </w:divBdr>
        </w:div>
        <w:div w:id="807547903">
          <w:marLeft w:val="0"/>
          <w:marRight w:val="0"/>
          <w:marTop w:val="0"/>
          <w:marBottom w:val="0"/>
          <w:divBdr>
            <w:top w:val="none" w:sz="0" w:space="0" w:color="auto"/>
            <w:left w:val="none" w:sz="0" w:space="0" w:color="auto"/>
            <w:bottom w:val="none" w:sz="0" w:space="0" w:color="auto"/>
            <w:right w:val="none" w:sz="0" w:space="0" w:color="auto"/>
          </w:divBdr>
        </w:div>
        <w:div w:id="1286545553">
          <w:marLeft w:val="0"/>
          <w:marRight w:val="0"/>
          <w:marTop w:val="0"/>
          <w:marBottom w:val="0"/>
          <w:divBdr>
            <w:top w:val="none" w:sz="0" w:space="0" w:color="auto"/>
            <w:left w:val="none" w:sz="0" w:space="0" w:color="auto"/>
            <w:bottom w:val="none" w:sz="0" w:space="0" w:color="auto"/>
            <w:right w:val="none" w:sz="0" w:space="0" w:color="auto"/>
          </w:divBdr>
        </w:div>
        <w:div w:id="1775317979">
          <w:marLeft w:val="0"/>
          <w:marRight w:val="0"/>
          <w:marTop w:val="0"/>
          <w:marBottom w:val="0"/>
          <w:divBdr>
            <w:top w:val="none" w:sz="0" w:space="0" w:color="auto"/>
            <w:left w:val="none" w:sz="0" w:space="0" w:color="auto"/>
            <w:bottom w:val="none" w:sz="0" w:space="0" w:color="auto"/>
            <w:right w:val="none" w:sz="0" w:space="0" w:color="auto"/>
          </w:divBdr>
        </w:div>
        <w:div w:id="1713264982">
          <w:marLeft w:val="0"/>
          <w:marRight w:val="0"/>
          <w:marTop w:val="0"/>
          <w:marBottom w:val="0"/>
          <w:divBdr>
            <w:top w:val="none" w:sz="0" w:space="0" w:color="auto"/>
            <w:left w:val="none" w:sz="0" w:space="0" w:color="auto"/>
            <w:bottom w:val="none" w:sz="0" w:space="0" w:color="auto"/>
            <w:right w:val="none" w:sz="0" w:space="0" w:color="auto"/>
          </w:divBdr>
        </w:div>
        <w:div w:id="1222861379">
          <w:marLeft w:val="0"/>
          <w:marRight w:val="0"/>
          <w:marTop w:val="0"/>
          <w:marBottom w:val="0"/>
          <w:divBdr>
            <w:top w:val="none" w:sz="0" w:space="0" w:color="auto"/>
            <w:left w:val="none" w:sz="0" w:space="0" w:color="auto"/>
            <w:bottom w:val="none" w:sz="0" w:space="0" w:color="auto"/>
            <w:right w:val="none" w:sz="0" w:space="0" w:color="auto"/>
          </w:divBdr>
        </w:div>
        <w:div w:id="1038432345">
          <w:marLeft w:val="0"/>
          <w:marRight w:val="0"/>
          <w:marTop w:val="0"/>
          <w:marBottom w:val="0"/>
          <w:divBdr>
            <w:top w:val="none" w:sz="0" w:space="0" w:color="auto"/>
            <w:left w:val="none" w:sz="0" w:space="0" w:color="auto"/>
            <w:bottom w:val="none" w:sz="0" w:space="0" w:color="auto"/>
            <w:right w:val="none" w:sz="0" w:space="0" w:color="auto"/>
          </w:divBdr>
        </w:div>
        <w:div w:id="1449665496">
          <w:marLeft w:val="0"/>
          <w:marRight w:val="0"/>
          <w:marTop w:val="0"/>
          <w:marBottom w:val="0"/>
          <w:divBdr>
            <w:top w:val="none" w:sz="0" w:space="0" w:color="auto"/>
            <w:left w:val="none" w:sz="0" w:space="0" w:color="auto"/>
            <w:bottom w:val="none" w:sz="0" w:space="0" w:color="auto"/>
            <w:right w:val="none" w:sz="0" w:space="0" w:color="auto"/>
          </w:divBdr>
        </w:div>
        <w:div w:id="659163607">
          <w:marLeft w:val="0"/>
          <w:marRight w:val="0"/>
          <w:marTop w:val="0"/>
          <w:marBottom w:val="0"/>
          <w:divBdr>
            <w:top w:val="none" w:sz="0" w:space="0" w:color="auto"/>
            <w:left w:val="none" w:sz="0" w:space="0" w:color="auto"/>
            <w:bottom w:val="none" w:sz="0" w:space="0" w:color="auto"/>
            <w:right w:val="none" w:sz="0" w:space="0" w:color="auto"/>
          </w:divBdr>
        </w:div>
        <w:div w:id="321272427">
          <w:marLeft w:val="0"/>
          <w:marRight w:val="0"/>
          <w:marTop w:val="0"/>
          <w:marBottom w:val="0"/>
          <w:divBdr>
            <w:top w:val="none" w:sz="0" w:space="0" w:color="auto"/>
            <w:left w:val="none" w:sz="0" w:space="0" w:color="auto"/>
            <w:bottom w:val="none" w:sz="0" w:space="0" w:color="auto"/>
            <w:right w:val="none" w:sz="0" w:space="0" w:color="auto"/>
          </w:divBdr>
        </w:div>
        <w:div w:id="610939467">
          <w:marLeft w:val="0"/>
          <w:marRight w:val="0"/>
          <w:marTop w:val="0"/>
          <w:marBottom w:val="0"/>
          <w:divBdr>
            <w:top w:val="none" w:sz="0" w:space="0" w:color="auto"/>
            <w:left w:val="none" w:sz="0" w:space="0" w:color="auto"/>
            <w:bottom w:val="none" w:sz="0" w:space="0" w:color="auto"/>
            <w:right w:val="none" w:sz="0" w:space="0" w:color="auto"/>
          </w:divBdr>
        </w:div>
        <w:div w:id="232349125">
          <w:marLeft w:val="0"/>
          <w:marRight w:val="0"/>
          <w:marTop w:val="0"/>
          <w:marBottom w:val="0"/>
          <w:divBdr>
            <w:top w:val="none" w:sz="0" w:space="0" w:color="auto"/>
            <w:left w:val="none" w:sz="0" w:space="0" w:color="auto"/>
            <w:bottom w:val="none" w:sz="0" w:space="0" w:color="auto"/>
            <w:right w:val="none" w:sz="0" w:space="0" w:color="auto"/>
          </w:divBdr>
        </w:div>
        <w:div w:id="26570807">
          <w:marLeft w:val="0"/>
          <w:marRight w:val="0"/>
          <w:marTop w:val="0"/>
          <w:marBottom w:val="0"/>
          <w:divBdr>
            <w:top w:val="none" w:sz="0" w:space="0" w:color="auto"/>
            <w:left w:val="none" w:sz="0" w:space="0" w:color="auto"/>
            <w:bottom w:val="none" w:sz="0" w:space="0" w:color="auto"/>
            <w:right w:val="none" w:sz="0" w:space="0" w:color="auto"/>
          </w:divBdr>
        </w:div>
        <w:div w:id="640841054">
          <w:marLeft w:val="0"/>
          <w:marRight w:val="0"/>
          <w:marTop w:val="0"/>
          <w:marBottom w:val="0"/>
          <w:divBdr>
            <w:top w:val="none" w:sz="0" w:space="0" w:color="auto"/>
            <w:left w:val="none" w:sz="0" w:space="0" w:color="auto"/>
            <w:bottom w:val="none" w:sz="0" w:space="0" w:color="auto"/>
            <w:right w:val="none" w:sz="0" w:space="0" w:color="auto"/>
          </w:divBdr>
        </w:div>
        <w:div w:id="996954846">
          <w:marLeft w:val="0"/>
          <w:marRight w:val="0"/>
          <w:marTop w:val="0"/>
          <w:marBottom w:val="0"/>
          <w:divBdr>
            <w:top w:val="none" w:sz="0" w:space="0" w:color="auto"/>
            <w:left w:val="none" w:sz="0" w:space="0" w:color="auto"/>
            <w:bottom w:val="none" w:sz="0" w:space="0" w:color="auto"/>
            <w:right w:val="none" w:sz="0" w:space="0" w:color="auto"/>
          </w:divBdr>
        </w:div>
        <w:div w:id="546380630">
          <w:marLeft w:val="0"/>
          <w:marRight w:val="0"/>
          <w:marTop w:val="0"/>
          <w:marBottom w:val="0"/>
          <w:divBdr>
            <w:top w:val="none" w:sz="0" w:space="0" w:color="auto"/>
            <w:left w:val="none" w:sz="0" w:space="0" w:color="auto"/>
            <w:bottom w:val="none" w:sz="0" w:space="0" w:color="auto"/>
            <w:right w:val="none" w:sz="0" w:space="0" w:color="auto"/>
          </w:divBdr>
        </w:div>
        <w:div w:id="925307817">
          <w:marLeft w:val="0"/>
          <w:marRight w:val="0"/>
          <w:marTop w:val="0"/>
          <w:marBottom w:val="0"/>
          <w:divBdr>
            <w:top w:val="none" w:sz="0" w:space="0" w:color="auto"/>
            <w:left w:val="none" w:sz="0" w:space="0" w:color="auto"/>
            <w:bottom w:val="none" w:sz="0" w:space="0" w:color="auto"/>
            <w:right w:val="none" w:sz="0" w:space="0" w:color="auto"/>
          </w:divBdr>
        </w:div>
        <w:div w:id="1269241337">
          <w:marLeft w:val="0"/>
          <w:marRight w:val="0"/>
          <w:marTop w:val="0"/>
          <w:marBottom w:val="0"/>
          <w:divBdr>
            <w:top w:val="none" w:sz="0" w:space="0" w:color="auto"/>
            <w:left w:val="none" w:sz="0" w:space="0" w:color="auto"/>
            <w:bottom w:val="none" w:sz="0" w:space="0" w:color="auto"/>
            <w:right w:val="none" w:sz="0" w:space="0" w:color="auto"/>
          </w:divBdr>
        </w:div>
        <w:div w:id="153306600">
          <w:marLeft w:val="0"/>
          <w:marRight w:val="0"/>
          <w:marTop w:val="0"/>
          <w:marBottom w:val="0"/>
          <w:divBdr>
            <w:top w:val="none" w:sz="0" w:space="0" w:color="auto"/>
            <w:left w:val="none" w:sz="0" w:space="0" w:color="auto"/>
            <w:bottom w:val="none" w:sz="0" w:space="0" w:color="auto"/>
            <w:right w:val="none" w:sz="0" w:space="0" w:color="auto"/>
          </w:divBdr>
        </w:div>
        <w:div w:id="1730686197">
          <w:marLeft w:val="0"/>
          <w:marRight w:val="0"/>
          <w:marTop w:val="0"/>
          <w:marBottom w:val="0"/>
          <w:divBdr>
            <w:top w:val="none" w:sz="0" w:space="0" w:color="auto"/>
            <w:left w:val="none" w:sz="0" w:space="0" w:color="auto"/>
            <w:bottom w:val="none" w:sz="0" w:space="0" w:color="auto"/>
            <w:right w:val="none" w:sz="0" w:space="0" w:color="auto"/>
          </w:divBdr>
        </w:div>
        <w:div w:id="1492452098">
          <w:marLeft w:val="0"/>
          <w:marRight w:val="0"/>
          <w:marTop w:val="0"/>
          <w:marBottom w:val="0"/>
          <w:divBdr>
            <w:top w:val="none" w:sz="0" w:space="0" w:color="auto"/>
            <w:left w:val="none" w:sz="0" w:space="0" w:color="auto"/>
            <w:bottom w:val="none" w:sz="0" w:space="0" w:color="auto"/>
            <w:right w:val="none" w:sz="0" w:space="0" w:color="auto"/>
          </w:divBdr>
        </w:div>
        <w:div w:id="1916235717">
          <w:marLeft w:val="0"/>
          <w:marRight w:val="0"/>
          <w:marTop w:val="0"/>
          <w:marBottom w:val="0"/>
          <w:divBdr>
            <w:top w:val="none" w:sz="0" w:space="0" w:color="auto"/>
            <w:left w:val="none" w:sz="0" w:space="0" w:color="auto"/>
            <w:bottom w:val="none" w:sz="0" w:space="0" w:color="auto"/>
            <w:right w:val="none" w:sz="0" w:space="0" w:color="auto"/>
          </w:divBdr>
        </w:div>
        <w:div w:id="1956404344">
          <w:marLeft w:val="0"/>
          <w:marRight w:val="0"/>
          <w:marTop w:val="0"/>
          <w:marBottom w:val="0"/>
          <w:divBdr>
            <w:top w:val="none" w:sz="0" w:space="0" w:color="auto"/>
            <w:left w:val="none" w:sz="0" w:space="0" w:color="auto"/>
            <w:bottom w:val="none" w:sz="0" w:space="0" w:color="auto"/>
            <w:right w:val="none" w:sz="0" w:space="0" w:color="auto"/>
          </w:divBdr>
        </w:div>
        <w:div w:id="351566999">
          <w:marLeft w:val="0"/>
          <w:marRight w:val="0"/>
          <w:marTop w:val="0"/>
          <w:marBottom w:val="0"/>
          <w:divBdr>
            <w:top w:val="none" w:sz="0" w:space="0" w:color="auto"/>
            <w:left w:val="none" w:sz="0" w:space="0" w:color="auto"/>
            <w:bottom w:val="none" w:sz="0" w:space="0" w:color="auto"/>
            <w:right w:val="none" w:sz="0" w:space="0" w:color="auto"/>
          </w:divBdr>
        </w:div>
        <w:div w:id="1394548922">
          <w:marLeft w:val="0"/>
          <w:marRight w:val="0"/>
          <w:marTop w:val="0"/>
          <w:marBottom w:val="0"/>
          <w:divBdr>
            <w:top w:val="none" w:sz="0" w:space="0" w:color="auto"/>
            <w:left w:val="none" w:sz="0" w:space="0" w:color="auto"/>
            <w:bottom w:val="none" w:sz="0" w:space="0" w:color="auto"/>
            <w:right w:val="none" w:sz="0" w:space="0" w:color="auto"/>
          </w:divBdr>
        </w:div>
        <w:div w:id="91123013">
          <w:marLeft w:val="0"/>
          <w:marRight w:val="0"/>
          <w:marTop w:val="0"/>
          <w:marBottom w:val="0"/>
          <w:divBdr>
            <w:top w:val="none" w:sz="0" w:space="0" w:color="auto"/>
            <w:left w:val="none" w:sz="0" w:space="0" w:color="auto"/>
            <w:bottom w:val="none" w:sz="0" w:space="0" w:color="auto"/>
            <w:right w:val="none" w:sz="0" w:space="0" w:color="auto"/>
          </w:divBdr>
        </w:div>
        <w:div w:id="685792773">
          <w:marLeft w:val="0"/>
          <w:marRight w:val="0"/>
          <w:marTop w:val="0"/>
          <w:marBottom w:val="0"/>
          <w:divBdr>
            <w:top w:val="none" w:sz="0" w:space="0" w:color="auto"/>
            <w:left w:val="none" w:sz="0" w:space="0" w:color="auto"/>
            <w:bottom w:val="none" w:sz="0" w:space="0" w:color="auto"/>
            <w:right w:val="none" w:sz="0" w:space="0" w:color="auto"/>
          </w:divBdr>
        </w:div>
        <w:div w:id="1991322708">
          <w:marLeft w:val="0"/>
          <w:marRight w:val="0"/>
          <w:marTop w:val="0"/>
          <w:marBottom w:val="0"/>
          <w:divBdr>
            <w:top w:val="none" w:sz="0" w:space="0" w:color="auto"/>
            <w:left w:val="none" w:sz="0" w:space="0" w:color="auto"/>
            <w:bottom w:val="none" w:sz="0" w:space="0" w:color="auto"/>
            <w:right w:val="none" w:sz="0" w:space="0" w:color="auto"/>
          </w:divBdr>
        </w:div>
        <w:div w:id="720788429">
          <w:marLeft w:val="0"/>
          <w:marRight w:val="0"/>
          <w:marTop w:val="0"/>
          <w:marBottom w:val="0"/>
          <w:divBdr>
            <w:top w:val="none" w:sz="0" w:space="0" w:color="auto"/>
            <w:left w:val="none" w:sz="0" w:space="0" w:color="auto"/>
            <w:bottom w:val="none" w:sz="0" w:space="0" w:color="auto"/>
            <w:right w:val="none" w:sz="0" w:space="0" w:color="auto"/>
          </w:divBdr>
        </w:div>
        <w:div w:id="1717122913">
          <w:marLeft w:val="0"/>
          <w:marRight w:val="0"/>
          <w:marTop w:val="0"/>
          <w:marBottom w:val="0"/>
          <w:divBdr>
            <w:top w:val="none" w:sz="0" w:space="0" w:color="auto"/>
            <w:left w:val="none" w:sz="0" w:space="0" w:color="auto"/>
            <w:bottom w:val="none" w:sz="0" w:space="0" w:color="auto"/>
            <w:right w:val="none" w:sz="0" w:space="0" w:color="auto"/>
          </w:divBdr>
        </w:div>
        <w:div w:id="424617957">
          <w:marLeft w:val="0"/>
          <w:marRight w:val="0"/>
          <w:marTop w:val="0"/>
          <w:marBottom w:val="0"/>
          <w:divBdr>
            <w:top w:val="none" w:sz="0" w:space="0" w:color="auto"/>
            <w:left w:val="none" w:sz="0" w:space="0" w:color="auto"/>
            <w:bottom w:val="none" w:sz="0" w:space="0" w:color="auto"/>
            <w:right w:val="none" w:sz="0" w:space="0" w:color="auto"/>
          </w:divBdr>
        </w:div>
        <w:div w:id="306592531">
          <w:marLeft w:val="0"/>
          <w:marRight w:val="0"/>
          <w:marTop w:val="0"/>
          <w:marBottom w:val="0"/>
          <w:divBdr>
            <w:top w:val="none" w:sz="0" w:space="0" w:color="auto"/>
            <w:left w:val="none" w:sz="0" w:space="0" w:color="auto"/>
            <w:bottom w:val="none" w:sz="0" w:space="0" w:color="auto"/>
            <w:right w:val="none" w:sz="0" w:space="0" w:color="auto"/>
          </w:divBdr>
        </w:div>
        <w:div w:id="1642346832">
          <w:marLeft w:val="0"/>
          <w:marRight w:val="0"/>
          <w:marTop w:val="0"/>
          <w:marBottom w:val="0"/>
          <w:divBdr>
            <w:top w:val="none" w:sz="0" w:space="0" w:color="auto"/>
            <w:left w:val="none" w:sz="0" w:space="0" w:color="auto"/>
            <w:bottom w:val="none" w:sz="0" w:space="0" w:color="auto"/>
            <w:right w:val="none" w:sz="0" w:space="0" w:color="auto"/>
          </w:divBdr>
        </w:div>
        <w:div w:id="1541168785">
          <w:marLeft w:val="0"/>
          <w:marRight w:val="0"/>
          <w:marTop w:val="0"/>
          <w:marBottom w:val="0"/>
          <w:divBdr>
            <w:top w:val="none" w:sz="0" w:space="0" w:color="auto"/>
            <w:left w:val="none" w:sz="0" w:space="0" w:color="auto"/>
            <w:bottom w:val="none" w:sz="0" w:space="0" w:color="auto"/>
            <w:right w:val="none" w:sz="0" w:space="0" w:color="auto"/>
          </w:divBdr>
        </w:div>
        <w:div w:id="1917667693">
          <w:marLeft w:val="0"/>
          <w:marRight w:val="0"/>
          <w:marTop w:val="0"/>
          <w:marBottom w:val="0"/>
          <w:divBdr>
            <w:top w:val="none" w:sz="0" w:space="0" w:color="auto"/>
            <w:left w:val="none" w:sz="0" w:space="0" w:color="auto"/>
            <w:bottom w:val="none" w:sz="0" w:space="0" w:color="auto"/>
            <w:right w:val="none" w:sz="0" w:space="0" w:color="auto"/>
          </w:divBdr>
        </w:div>
        <w:div w:id="2013675660">
          <w:marLeft w:val="0"/>
          <w:marRight w:val="0"/>
          <w:marTop w:val="0"/>
          <w:marBottom w:val="0"/>
          <w:divBdr>
            <w:top w:val="none" w:sz="0" w:space="0" w:color="auto"/>
            <w:left w:val="none" w:sz="0" w:space="0" w:color="auto"/>
            <w:bottom w:val="none" w:sz="0" w:space="0" w:color="auto"/>
            <w:right w:val="none" w:sz="0" w:space="0" w:color="auto"/>
          </w:divBdr>
        </w:div>
        <w:div w:id="1723674381">
          <w:marLeft w:val="0"/>
          <w:marRight w:val="0"/>
          <w:marTop w:val="0"/>
          <w:marBottom w:val="0"/>
          <w:divBdr>
            <w:top w:val="none" w:sz="0" w:space="0" w:color="auto"/>
            <w:left w:val="none" w:sz="0" w:space="0" w:color="auto"/>
            <w:bottom w:val="none" w:sz="0" w:space="0" w:color="auto"/>
            <w:right w:val="none" w:sz="0" w:space="0" w:color="auto"/>
          </w:divBdr>
        </w:div>
        <w:div w:id="688333823">
          <w:marLeft w:val="0"/>
          <w:marRight w:val="0"/>
          <w:marTop w:val="0"/>
          <w:marBottom w:val="0"/>
          <w:divBdr>
            <w:top w:val="none" w:sz="0" w:space="0" w:color="auto"/>
            <w:left w:val="none" w:sz="0" w:space="0" w:color="auto"/>
            <w:bottom w:val="none" w:sz="0" w:space="0" w:color="auto"/>
            <w:right w:val="none" w:sz="0" w:space="0" w:color="auto"/>
          </w:divBdr>
        </w:div>
        <w:div w:id="5403954">
          <w:marLeft w:val="0"/>
          <w:marRight w:val="0"/>
          <w:marTop w:val="0"/>
          <w:marBottom w:val="0"/>
          <w:divBdr>
            <w:top w:val="none" w:sz="0" w:space="0" w:color="auto"/>
            <w:left w:val="none" w:sz="0" w:space="0" w:color="auto"/>
            <w:bottom w:val="none" w:sz="0" w:space="0" w:color="auto"/>
            <w:right w:val="none" w:sz="0" w:space="0" w:color="auto"/>
          </w:divBdr>
        </w:div>
        <w:div w:id="413432922">
          <w:marLeft w:val="0"/>
          <w:marRight w:val="0"/>
          <w:marTop w:val="0"/>
          <w:marBottom w:val="0"/>
          <w:divBdr>
            <w:top w:val="none" w:sz="0" w:space="0" w:color="auto"/>
            <w:left w:val="none" w:sz="0" w:space="0" w:color="auto"/>
            <w:bottom w:val="none" w:sz="0" w:space="0" w:color="auto"/>
            <w:right w:val="none" w:sz="0" w:space="0" w:color="auto"/>
          </w:divBdr>
        </w:div>
        <w:div w:id="611398663">
          <w:marLeft w:val="0"/>
          <w:marRight w:val="0"/>
          <w:marTop w:val="0"/>
          <w:marBottom w:val="0"/>
          <w:divBdr>
            <w:top w:val="none" w:sz="0" w:space="0" w:color="auto"/>
            <w:left w:val="none" w:sz="0" w:space="0" w:color="auto"/>
            <w:bottom w:val="none" w:sz="0" w:space="0" w:color="auto"/>
            <w:right w:val="none" w:sz="0" w:space="0" w:color="auto"/>
          </w:divBdr>
        </w:div>
        <w:div w:id="370964093">
          <w:marLeft w:val="0"/>
          <w:marRight w:val="0"/>
          <w:marTop w:val="0"/>
          <w:marBottom w:val="0"/>
          <w:divBdr>
            <w:top w:val="none" w:sz="0" w:space="0" w:color="auto"/>
            <w:left w:val="none" w:sz="0" w:space="0" w:color="auto"/>
            <w:bottom w:val="none" w:sz="0" w:space="0" w:color="auto"/>
            <w:right w:val="none" w:sz="0" w:space="0" w:color="auto"/>
          </w:divBdr>
        </w:div>
        <w:div w:id="1466898497">
          <w:marLeft w:val="0"/>
          <w:marRight w:val="0"/>
          <w:marTop w:val="0"/>
          <w:marBottom w:val="0"/>
          <w:divBdr>
            <w:top w:val="none" w:sz="0" w:space="0" w:color="auto"/>
            <w:left w:val="none" w:sz="0" w:space="0" w:color="auto"/>
            <w:bottom w:val="none" w:sz="0" w:space="0" w:color="auto"/>
            <w:right w:val="none" w:sz="0" w:space="0" w:color="auto"/>
          </w:divBdr>
        </w:div>
        <w:div w:id="1962297556">
          <w:marLeft w:val="0"/>
          <w:marRight w:val="0"/>
          <w:marTop w:val="0"/>
          <w:marBottom w:val="0"/>
          <w:divBdr>
            <w:top w:val="none" w:sz="0" w:space="0" w:color="auto"/>
            <w:left w:val="none" w:sz="0" w:space="0" w:color="auto"/>
            <w:bottom w:val="none" w:sz="0" w:space="0" w:color="auto"/>
            <w:right w:val="none" w:sz="0" w:space="0" w:color="auto"/>
          </w:divBdr>
        </w:div>
        <w:div w:id="456149009">
          <w:marLeft w:val="0"/>
          <w:marRight w:val="0"/>
          <w:marTop w:val="0"/>
          <w:marBottom w:val="0"/>
          <w:divBdr>
            <w:top w:val="none" w:sz="0" w:space="0" w:color="auto"/>
            <w:left w:val="none" w:sz="0" w:space="0" w:color="auto"/>
            <w:bottom w:val="none" w:sz="0" w:space="0" w:color="auto"/>
            <w:right w:val="none" w:sz="0" w:space="0" w:color="auto"/>
          </w:divBdr>
        </w:div>
        <w:div w:id="1078357907">
          <w:marLeft w:val="0"/>
          <w:marRight w:val="0"/>
          <w:marTop w:val="0"/>
          <w:marBottom w:val="0"/>
          <w:divBdr>
            <w:top w:val="none" w:sz="0" w:space="0" w:color="auto"/>
            <w:left w:val="none" w:sz="0" w:space="0" w:color="auto"/>
            <w:bottom w:val="none" w:sz="0" w:space="0" w:color="auto"/>
            <w:right w:val="none" w:sz="0" w:space="0" w:color="auto"/>
          </w:divBdr>
        </w:div>
        <w:div w:id="2088841004">
          <w:marLeft w:val="0"/>
          <w:marRight w:val="0"/>
          <w:marTop w:val="0"/>
          <w:marBottom w:val="0"/>
          <w:divBdr>
            <w:top w:val="none" w:sz="0" w:space="0" w:color="auto"/>
            <w:left w:val="none" w:sz="0" w:space="0" w:color="auto"/>
            <w:bottom w:val="none" w:sz="0" w:space="0" w:color="auto"/>
            <w:right w:val="none" w:sz="0" w:space="0" w:color="auto"/>
          </w:divBdr>
        </w:div>
        <w:div w:id="1262176569">
          <w:marLeft w:val="0"/>
          <w:marRight w:val="0"/>
          <w:marTop w:val="0"/>
          <w:marBottom w:val="0"/>
          <w:divBdr>
            <w:top w:val="none" w:sz="0" w:space="0" w:color="auto"/>
            <w:left w:val="none" w:sz="0" w:space="0" w:color="auto"/>
            <w:bottom w:val="none" w:sz="0" w:space="0" w:color="auto"/>
            <w:right w:val="none" w:sz="0" w:space="0" w:color="auto"/>
          </w:divBdr>
        </w:div>
        <w:div w:id="859590436">
          <w:marLeft w:val="0"/>
          <w:marRight w:val="0"/>
          <w:marTop w:val="0"/>
          <w:marBottom w:val="0"/>
          <w:divBdr>
            <w:top w:val="none" w:sz="0" w:space="0" w:color="auto"/>
            <w:left w:val="none" w:sz="0" w:space="0" w:color="auto"/>
            <w:bottom w:val="none" w:sz="0" w:space="0" w:color="auto"/>
            <w:right w:val="none" w:sz="0" w:space="0" w:color="auto"/>
          </w:divBdr>
        </w:div>
        <w:div w:id="906257669">
          <w:marLeft w:val="0"/>
          <w:marRight w:val="0"/>
          <w:marTop w:val="0"/>
          <w:marBottom w:val="0"/>
          <w:divBdr>
            <w:top w:val="none" w:sz="0" w:space="0" w:color="auto"/>
            <w:left w:val="none" w:sz="0" w:space="0" w:color="auto"/>
            <w:bottom w:val="none" w:sz="0" w:space="0" w:color="auto"/>
            <w:right w:val="none" w:sz="0" w:space="0" w:color="auto"/>
          </w:divBdr>
        </w:div>
        <w:div w:id="211504544">
          <w:marLeft w:val="0"/>
          <w:marRight w:val="0"/>
          <w:marTop w:val="0"/>
          <w:marBottom w:val="0"/>
          <w:divBdr>
            <w:top w:val="none" w:sz="0" w:space="0" w:color="auto"/>
            <w:left w:val="none" w:sz="0" w:space="0" w:color="auto"/>
            <w:bottom w:val="none" w:sz="0" w:space="0" w:color="auto"/>
            <w:right w:val="none" w:sz="0" w:space="0" w:color="auto"/>
          </w:divBdr>
        </w:div>
        <w:div w:id="2145921964">
          <w:marLeft w:val="0"/>
          <w:marRight w:val="0"/>
          <w:marTop w:val="0"/>
          <w:marBottom w:val="0"/>
          <w:divBdr>
            <w:top w:val="none" w:sz="0" w:space="0" w:color="auto"/>
            <w:left w:val="none" w:sz="0" w:space="0" w:color="auto"/>
            <w:bottom w:val="none" w:sz="0" w:space="0" w:color="auto"/>
            <w:right w:val="none" w:sz="0" w:space="0" w:color="auto"/>
          </w:divBdr>
        </w:div>
        <w:div w:id="50077463">
          <w:marLeft w:val="0"/>
          <w:marRight w:val="0"/>
          <w:marTop w:val="0"/>
          <w:marBottom w:val="0"/>
          <w:divBdr>
            <w:top w:val="none" w:sz="0" w:space="0" w:color="auto"/>
            <w:left w:val="none" w:sz="0" w:space="0" w:color="auto"/>
            <w:bottom w:val="none" w:sz="0" w:space="0" w:color="auto"/>
            <w:right w:val="none" w:sz="0" w:space="0" w:color="auto"/>
          </w:divBdr>
        </w:div>
        <w:div w:id="1427268916">
          <w:marLeft w:val="0"/>
          <w:marRight w:val="0"/>
          <w:marTop w:val="0"/>
          <w:marBottom w:val="0"/>
          <w:divBdr>
            <w:top w:val="none" w:sz="0" w:space="0" w:color="auto"/>
            <w:left w:val="none" w:sz="0" w:space="0" w:color="auto"/>
            <w:bottom w:val="none" w:sz="0" w:space="0" w:color="auto"/>
            <w:right w:val="none" w:sz="0" w:space="0" w:color="auto"/>
          </w:divBdr>
        </w:div>
        <w:div w:id="486022968">
          <w:marLeft w:val="0"/>
          <w:marRight w:val="0"/>
          <w:marTop w:val="0"/>
          <w:marBottom w:val="0"/>
          <w:divBdr>
            <w:top w:val="none" w:sz="0" w:space="0" w:color="auto"/>
            <w:left w:val="none" w:sz="0" w:space="0" w:color="auto"/>
            <w:bottom w:val="none" w:sz="0" w:space="0" w:color="auto"/>
            <w:right w:val="none" w:sz="0" w:space="0" w:color="auto"/>
          </w:divBdr>
        </w:div>
        <w:div w:id="1084380369">
          <w:marLeft w:val="0"/>
          <w:marRight w:val="0"/>
          <w:marTop w:val="0"/>
          <w:marBottom w:val="0"/>
          <w:divBdr>
            <w:top w:val="none" w:sz="0" w:space="0" w:color="auto"/>
            <w:left w:val="none" w:sz="0" w:space="0" w:color="auto"/>
            <w:bottom w:val="none" w:sz="0" w:space="0" w:color="auto"/>
            <w:right w:val="none" w:sz="0" w:space="0" w:color="auto"/>
          </w:divBdr>
        </w:div>
        <w:div w:id="1973320343">
          <w:marLeft w:val="0"/>
          <w:marRight w:val="0"/>
          <w:marTop w:val="0"/>
          <w:marBottom w:val="0"/>
          <w:divBdr>
            <w:top w:val="none" w:sz="0" w:space="0" w:color="auto"/>
            <w:left w:val="none" w:sz="0" w:space="0" w:color="auto"/>
            <w:bottom w:val="none" w:sz="0" w:space="0" w:color="auto"/>
            <w:right w:val="none" w:sz="0" w:space="0" w:color="auto"/>
          </w:divBdr>
        </w:div>
        <w:div w:id="261960305">
          <w:marLeft w:val="0"/>
          <w:marRight w:val="0"/>
          <w:marTop w:val="0"/>
          <w:marBottom w:val="0"/>
          <w:divBdr>
            <w:top w:val="none" w:sz="0" w:space="0" w:color="auto"/>
            <w:left w:val="none" w:sz="0" w:space="0" w:color="auto"/>
            <w:bottom w:val="none" w:sz="0" w:space="0" w:color="auto"/>
            <w:right w:val="none" w:sz="0" w:space="0" w:color="auto"/>
          </w:divBdr>
        </w:div>
        <w:div w:id="734157628">
          <w:marLeft w:val="0"/>
          <w:marRight w:val="0"/>
          <w:marTop w:val="0"/>
          <w:marBottom w:val="0"/>
          <w:divBdr>
            <w:top w:val="none" w:sz="0" w:space="0" w:color="auto"/>
            <w:left w:val="none" w:sz="0" w:space="0" w:color="auto"/>
            <w:bottom w:val="none" w:sz="0" w:space="0" w:color="auto"/>
            <w:right w:val="none" w:sz="0" w:space="0" w:color="auto"/>
          </w:divBdr>
        </w:div>
        <w:div w:id="1023826848">
          <w:marLeft w:val="0"/>
          <w:marRight w:val="0"/>
          <w:marTop w:val="0"/>
          <w:marBottom w:val="0"/>
          <w:divBdr>
            <w:top w:val="none" w:sz="0" w:space="0" w:color="auto"/>
            <w:left w:val="none" w:sz="0" w:space="0" w:color="auto"/>
            <w:bottom w:val="none" w:sz="0" w:space="0" w:color="auto"/>
            <w:right w:val="none" w:sz="0" w:space="0" w:color="auto"/>
          </w:divBdr>
        </w:div>
        <w:div w:id="861086785">
          <w:marLeft w:val="0"/>
          <w:marRight w:val="0"/>
          <w:marTop w:val="0"/>
          <w:marBottom w:val="0"/>
          <w:divBdr>
            <w:top w:val="none" w:sz="0" w:space="0" w:color="auto"/>
            <w:left w:val="none" w:sz="0" w:space="0" w:color="auto"/>
            <w:bottom w:val="none" w:sz="0" w:space="0" w:color="auto"/>
            <w:right w:val="none" w:sz="0" w:space="0" w:color="auto"/>
          </w:divBdr>
        </w:div>
        <w:div w:id="1672373808">
          <w:marLeft w:val="0"/>
          <w:marRight w:val="0"/>
          <w:marTop w:val="0"/>
          <w:marBottom w:val="0"/>
          <w:divBdr>
            <w:top w:val="none" w:sz="0" w:space="0" w:color="auto"/>
            <w:left w:val="none" w:sz="0" w:space="0" w:color="auto"/>
            <w:bottom w:val="none" w:sz="0" w:space="0" w:color="auto"/>
            <w:right w:val="none" w:sz="0" w:space="0" w:color="auto"/>
          </w:divBdr>
        </w:div>
        <w:div w:id="1908102713">
          <w:marLeft w:val="0"/>
          <w:marRight w:val="0"/>
          <w:marTop w:val="0"/>
          <w:marBottom w:val="0"/>
          <w:divBdr>
            <w:top w:val="none" w:sz="0" w:space="0" w:color="auto"/>
            <w:left w:val="none" w:sz="0" w:space="0" w:color="auto"/>
            <w:bottom w:val="none" w:sz="0" w:space="0" w:color="auto"/>
            <w:right w:val="none" w:sz="0" w:space="0" w:color="auto"/>
          </w:divBdr>
        </w:div>
        <w:div w:id="1677073055">
          <w:marLeft w:val="0"/>
          <w:marRight w:val="0"/>
          <w:marTop w:val="0"/>
          <w:marBottom w:val="0"/>
          <w:divBdr>
            <w:top w:val="none" w:sz="0" w:space="0" w:color="auto"/>
            <w:left w:val="none" w:sz="0" w:space="0" w:color="auto"/>
            <w:bottom w:val="none" w:sz="0" w:space="0" w:color="auto"/>
            <w:right w:val="none" w:sz="0" w:space="0" w:color="auto"/>
          </w:divBdr>
        </w:div>
        <w:div w:id="1249270605">
          <w:marLeft w:val="0"/>
          <w:marRight w:val="0"/>
          <w:marTop w:val="0"/>
          <w:marBottom w:val="0"/>
          <w:divBdr>
            <w:top w:val="none" w:sz="0" w:space="0" w:color="auto"/>
            <w:left w:val="none" w:sz="0" w:space="0" w:color="auto"/>
            <w:bottom w:val="none" w:sz="0" w:space="0" w:color="auto"/>
            <w:right w:val="none" w:sz="0" w:space="0" w:color="auto"/>
          </w:divBdr>
        </w:div>
        <w:div w:id="793206874">
          <w:marLeft w:val="0"/>
          <w:marRight w:val="0"/>
          <w:marTop w:val="0"/>
          <w:marBottom w:val="0"/>
          <w:divBdr>
            <w:top w:val="none" w:sz="0" w:space="0" w:color="auto"/>
            <w:left w:val="none" w:sz="0" w:space="0" w:color="auto"/>
            <w:bottom w:val="none" w:sz="0" w:space="0" w:color="auto"/>
            <w:right w:val="none" w:sz="0" w:space="0" w:color="auto"/>
          </w:divBdr>
        </w:div>
        <w:div w:id="2037541651">
          <w:marLeft w:val="0"/>
          <w:marRight w:val="0"/>
          <w:marTop w:val="0"/>
          <w:marBottom w:val="0"/>
          <w:divBdr>
            <w:top w:val="none" w:sz="0" w:space="0" w:color="auto"/>
            <w:left w:val="none" w:sz="0" w:space="0" w:color="auto"/>
            <w:bottom w:val="none" w:sz="0" w:space="0" w:color="auto"/>
            <w:right w:val="none" w:sz="0" w:space="0" w:color="auto"/>
          </w:divBdr>
        </w:div>
        <w:div w:id="1663966704">
          <w:marLeft w:val="0"/>
          <w:marRight w:val="0"/>
          <w:marTop w:val="0"/>
          <w:marBottom w:val="0"/>
          <w:divBdr>
            <w:top w:val="none" w:sz="0" w:space="0" w:color="auto"/>
            <w:left w:val="none" w:sz="0" w:space="0" w:color="auto"/>
            <w:bottom w:val="none" w:sz="0" w:space="0" w:color="auto"/>
            <w:right w:val="none" w:sz="0" w:space="0" w:color="auto"/>
          </w:divBdr>
        </w:div>
        <w:div w:id="177738208">
          <w:marLeft w:val="0"/>
          <w:marRight w:val="0"/>
          <w:marTop w:val="0"/>
          <w:marBottom w:val="0"/>
          <w:divBdr>
            <w:top w:val="none" w:sz="0" w:space="0" w:color="auto"/>
            <w:left w:val="none" w:sz="0" w:space="0" w:color="auto"/>
            <w:bottom w:val="none" w:sz="0" w:space="0" w:color="auto"/>
            <w:right w:val="none" w:sz="0" w:space="0" w:color="auto"/>
          </w:divBdr>
        </w:div>
        <w:div w:id="1559322766">
          <w:marLeft w:val="0"/>
          <w:marRight w:val="0"/>
          <w:marTop w:val="0"/>
          <w:marBottom w:val="0"/>
          <w:divBdr>
            <w:top w:val="none" w:sz="0" w:space="0" w:color="auto"/>
            <w:left w:val="none" w:sz="0" w:space="0" w:color="auto"/>
            <w:bottom w:val="none" w:sz="0" w:space="0" w:color="auto"/>
            <w:right w:val="none" w:sz="0" w:space="0" w:color="auto"/>
          </w:divBdr>
        </w:div>
        <w:div w:id="1050225201">
          <w:marLeft w:val="0"/>
          <w:marRight w:val="0"/>
          <w:marTop w:val="0"/>
          <w:marBottom w:val="0"/>
          <w:divBdr>
            <w:top w:val="none" w:sz="0" w:space="0" w:color="auto"/>
            <w:left w:val="none" w:sz="0" w:space="0" w:color="auto"/>
            <w:bottom w:val="none" w:sz="0" w:space="0" w:color="auto"/>
            <w:right w:val="none" w:sz="0" w:space="0" w:color="auto"/>
          </w:divBdr>
        </w:div>
        <w:div w:id="1000693074">
          <w:marLeft w:val="0"/>
          <w:marRight w:val="0"/>
          <w:marTop w:val="0"/>
          <w:marBottom w:val="0"/>
          <w:divBdr>
            <w:top w:val="none" w:sz="0" w:space="0" w:color="auto"/>
            <w:left w:val="none" w:sz="0" w:space="0" w:color="auto"/>
            <w:bottom w:val="none" w:sz="0" w:space="0" w:color="auto"/>
            <w:right w:val="none" w:sz="0" w:space="0" w:color="auto"/>
          </w:divBdr>
        </w:div>
        <w:div w:id="667708552">
          <w:marLeft w:val="0"/>
          <w:marRight w:val="0"/>
          <w:marTop w:val="0"/>
          <w:marBottom w:val="0"/>
          <w:divBdr>
            <w:top w:val="none" w:sz="0" w:space="0" w:color="auto"/>
            <w:left w:val="none" w:sz="0" w:space="0" w:color="auto"/>
            <w:bottom w:val="none" w:sz="0" w:space="0" w:color="auto"/>
            <w:right w:val="none" w:sz="0" w:space="0" w:color="auto"/>
          </w:divBdr>
        </w:div>
        <w:div w:id="1227767813">
          <w:marLeft w:val="0"/>
          <w:marRight w:val="0"/>
          <w:marTop w:val="0"/>
          <w:marBottom w:val="0"/>
          <w:divBdr>
            <w:top w:val="none" w:sz="0" w:space="0" w:color="auto"/>
            <w:left w:val="none" w:sz="0" w:space="0" w:color="auto"/>
            <w:bottom w:val="none" w:sz="0" w:space="0" w:color="auto"/>
            <w:right w:val="none" w:sz="0" w:space="0" w:color="auto"/>
          </w:divBdr>
        </w:div>
        <w:div w:id="666833631">
          <w:marLeft w:val="0"/>
          <w:marRight w:val="0"/>
          <w:marTop w:val="0"/>
          <w:marBottom w:val="0"/>
          <w:divBdr>
            <w:top w:val="none" w:sz="0" w:space="0" w:color="auto"/>
            <w:left w:val="none" w:sz="0" w:space="0" w:color="auto"/>
            <w:bottom w:val="none" w:sz="0" w:space="0" w:color="auto"/>
            <w:right w:val="none" w:sz="0" w:space="0" w:color="auto"/>
          </w:divBdr>
        </w:div>
        <w:div w:id="325595439">
          <w:marLeft w:val="0"/>
          <w:marRight w:val="0"/>
          <w:marTop w:val="0"/>
          <w:marBottom w:val="0"/>
          <w:divBdr>
            <w:top w:val="none" w:sz="0" w:space="0" w:color="auto"/>
            <w:left w:val="none" w:sz="0" w:space="0" w:color="auto"/>
            <w:bottom w:val="none" w:sz="0" w:space="0" w:color="auto"/>
            <w:right w:val="none" w:sz="0" w:space="0" w:color="auto"/>
          </w:divBdr>
        </w:div>
        <w:div w:id="1864049522">
          <w:marLeft w:val="0"/>
          <w:marRight w:val="0"/>
          <w:marTop w:val="0"/>
          <w:marBottom w:val="0"/>
          <w:divBdr>
            <w:top w:val="none" w:sz="0" w:space="0" w:color="auto"/>
            <w:left w:val="none" w:sz="0" w:space="0" w:color="auto"/>
            <w:bottom w:val="none" w:sz="0" w:space="0" w:color="auto"/>
            <w:right w:val="none" w:sz="0" w:space="0" w:color="auto"/>
          </w:divBdr>
        </w:div>
        <w:div w:id="1360012421">
          <w:marLeft w:val="0"/>
          <w:marRight w:val="0"/>
          <w:marTop w:val="0"/>
          <w:marBottom w:val="0"/>
          <w:divBdr>
            <w:top w:val="none" w:sz="0" w:space="0" w:color="auto"/>
            <w:left w:val="none" w:sz="0" w:space="0" w:color="auto"/>
            <w:bottom w:val="none" w:sz="0" w:space="0" w:color="auto"/>
            <w:right w:val="none" w:sz="0" w:space="0" w:color="auto"/>
          </w:divBdr>
        </w:div>
        <w:div w:id="484317805">
          <w:marLeft w:val="0"/>
          <w:marRight w:val="0"/>
          <w:marTop w:val="0"/>
          <w:marBottom w:val="0"/>
          <w:divBdr>
            <w:top w:val="none" w:sz="0" w:space="0" w:color="auto"/>
            <w:left w:val="none" w:sz="0" w:space="0" w:color="auto"/>
            <w:bottom w:val="none" w:sz="0" w:space="0" w:color="auto"/>
            <w:right w:val="none" w:sz="0" w:space="0" w:color="auto"/>
          </w:divBdr>
        </w:div>
        <w:div w:id="1576283184">
          <w:marLeft w:val="0"/>
          <w:marRight w:val="0"/>
          <w:marTop w:val="0"/>
          <w:marBottom w:val="0"/>
          <w:divBdr>
            <w:top w:val="none" w:sz="0" w:space="0" w:color="auto"/>
            <w:left w:val="none" w:sz="0" w:space="0" w:color="auto"/>
            <w:bottom w:val="none" w:sz="0" w:space="0" w:color="auto"/>
            <w:right w:val="none" w:sz="0" w:space="0" w:color="auto"/>
          </w:divBdr>
        </w:div>
        <w:div w:id="902369950">
          <w:marLeft w:val="0"/>
          <w:marRight w:val="0"/>
          <w:marTop w:val="0"/>
          <w:marBottom w:val="0"/>
          <w:divBdr>
            <w:top w:val="none" w:sz="0" w:space="0" w:color="auto"/>
            <w:left w:val="none" w:sz="0" w:space="0" w:color="auto"/>
            <w:bottom w:val="none" w:sz="0" w:space="0" w:color="auto"/>
            <w:right w:val="none" w:sz="0" w:space="0" w:color="auto"/>
          </w:divBdr>
        </w:div>
        <w:div w:id="1459837038">
          <w:marLeft w:val="0"/>
          <w:marRight w:val="0"/>
          <w:marTop w:val="0"/>
          <w:marBottom w:val="0"/>
          <w:divBdr>
            <w:top w:val="none" w:sz="0" w:space="0" w:color="auto"/>
            <w:left w:val="none" w:sz="0" w:space="0" w:color="auto"/>
            <w:bottom w:val="none" w:sz="0" w:space="0" w:color="auto"/>
            <w:right w:val="none" w:sz="0" w:space="0" w:color="auto"/>
          </w:divBdr>
        </w:div>
        <w:div w:id="105589739">
          <w:marLeft w:val="0"/>
          <w:marRight w:val="0"/>
          <w:marTop w:val="0"/>
          <w:marBottom w:val="0"/>
          <w:divBdr>
            <w:top w:val="none" w:sz="0" w:space="0" w:color="auto"/>
            <w:left w:val="none" w:sz="0" w:space="0" w:color="auto"/>
            <w:bottom w:val="none" w:sz="0" w:space="0" w:color="auto"/>
            <w:right w:val="none" w:sz="0" w:space="0" w:color="auto"/>
          </w:divBdr>
        </w:div>
        <w:div w:id="2122799355">
          <w:marLeft w:val="0"/>
          <w:marRight w:val="0"/>
          <w:marTop w:val="0"/>
          <w:marBottom w:val="0"/>
          <w:divBdr>
            <w:top w:val="none" w:sz="0" w:space="0" w:color="auto"/>
            <w:left w:val="none" w:sz="0" w:space="0" w:color="auto"/>
            <w:bottom w:val="none" w:sz="0" w:space="0" w:color="auto"/>
            <w:right w:val="none" w:sz="0" w:space="0" w:color="auto"/>
          </w:divBdr>
        </w:div>
        <w:div w:id="750781771">
          <w:marLeft w:val="0"/>
          <w:marRight w:val="0"/>
          <w:marTop w:val="0"/>
          <w:marBottom w:val="0"/>
          <w:divBdr>
            <w:top w:val="none" w:sz="0" w:space="0" w:color="auto"/>
            <w:left w:val="none" w:sz="0" w:space="0" w:color="auto"/>
            <w:bottom w:val="none" w:sz="0" w:space="0" w:color="auto"/>
            <w:right w:val="none" w:sz="0" w:space="0" w:color="auto"/>
          </w:divBdr>
        </w:div>
        <w:div w:id="614875248">
          <w:marLeft w:val="0"/>
          <w:marRight w:val="0"/>
          <w:marTop w:val="0"/>
          <w:marBottom w:val="0"/>
          <w:divBdr>
            <w:top w:val="none" w:sz="0" w:space="0" w:color="auto"/>
            <w:left w:val="none" w:sz="0" w:space="0" w:color="auto"/>
            <w:bottom w:val="none" w:sz="0" w:space="0" w:color="auto"/>
            <w:right w:val="none" w:sz="0" w:space="0" w:color="auto"/>
          </w:divBdr>
        </w:div>
        <w:div w:id="335117157">
          <w:marLeft w:val="0"/>
          <w:marRight w:val="0"/>
          <w:marTop w:val="0"/>
          <w:marBottom w:val="0"/>
          <w:divBdr>
            <w:top w:val="none" w:sz="0" w:space="0" w:color="auto"/>
            <w:left w:val="none" w:sz="0" w:space="0" w:color="auto"/>
            <w:bottom w:val="none" w:sz="0" w:space="0" w:color="auto"/>
            <w:right w:val="none" w:sz="0" w:space="0" w:color="auto"/>
          </w:divBdr>
        </w:div>
        <w:div w:id="249896298">
          <w:marLeft w:val="0"/>
          <w:marRight w:val="0"/>
          <w:marTop w:val="0"/>
          <w:marBottom w:val="0"/>
          <w:divBdr>
            <w:top w:val="none" w:sz="0" w:space="0" w:color="auto"/>
            <w:left w:val="none" w:sz="0" w:space="0" w:color="auto"/>
            <w:bottom w:val="none" w:sz="0" w:space="0" w:color="auto"/>
            <w:right w:val="none" w:sz="0" w:space="0" w:color="auto"/>
          </w:divBdr>
        </w:div>
        <w:div w:id="2105372496">
          <w:marLeft w:val="0"/>
          <w:marRight w:val="0"/>
          <w:marTop w:val="0"/>
          <w:marBottom w:val="0"/>
          <w:divBdr>
            <w:top w:val="none" w:sz="0" w:space="0" w:color="auto"/>
            <w:left w:val="none" w:sz="0" w:space="0" w:color="auto"/>
            <w:bottom w:val="none" w:sz="0" w:space="0" w:color="auto"/>
            <w:right w:val="none" w:sz="0" w:space="0" w:color="auto"/>
          </w:divBdr>
        </w:div>
        <w:div w:id="1858881972">
          <w:marLeft w:val="0"/>
          <w:marRight w:val="0"/>
          <w:marTop w:val="0"/>
          <w:marBottom w:val="0"/>
          <w:divBdr>
            <w:top w:val="none" w:sz="0" w:space="0" w:color="auto"/>
            <w:left w:val="none" w:sz="0" w:space="0" w:color="auto"/>
            <w:bottom w:val="none" w:sz="0" w:space="0" w:color="auto"/>
            <w:right w:val="none" w:sz="0" w:space="0" w:color="auto"/>
          </w:divBdr>
        </w:div>
        <w:div w:id="275912788">
          <w:marLeft w:val="0"/>
          <w:marRight w:val="0"/>
          <w:marTop w:val="0"/>
          <w:marBottom w:val="0"/>
          <w:divBdr>
            <w:top w:val="none" w:sz="0" w:space="0" w:color="auto"/>
            <w:left w:val="none" w:sz="0" w:space="0" w:color="auto"/>
            <w:bottom w:val="none" w:sz="0" w:space="0" w:color="auto"/>
            <w:right w:val="none" w:sz="0" w:space="0" w:color="auto"/>
          </w:divBdr>
        </w:div>
        <w:div w:id="1775174516">
          <w:marLeft w:val="0"/>
          <w:marRight w:val="0"/>
          <w:marTop w:val="0"/>
          <w:marBottom w:val="0"/>
          <w:divBdr>
            <w:top w:val="none" w:sz="0" w:space="0" w:color="auto"/>
            <w:left w:val="none" w:sz="0" w:space="0" w:color="auto"/>
            <w:bottom w:val="none" w:sz="0" w:space="0" w:color="auto"/>
            <w:right w:val="none" w:sz="0" w:space="0" w:color="auto"/>
          </w:divBdr>
        </w:div>
        <w:div w:id="1876502418">
          <w:marLeft w:val="0"/>
          <w:marRight w:val="0"/>
          <w:marTop w:val="0"/>
          <w:marBottom w:val="0"/>
          <w:divBdr>
            <w:top w:val="none" w:sz="0" w:space="0" w:color="auto"/>
            <w:left w:val="none" w:sz="0" w:space="0" w:color="auto"/>
            <w:bottom w:val="none" w:sz="0" w:space="0" w:color="auto"/>
            <w:right w:val="none" w:sz="0" w:space="0" w:color="auto"/>
          </w:divBdr>
        </w:div>
        <w:div w:id="593250506">
          <w:marLeft w:val="0"/>
          <w:marRight w:val="0"/>
          <w:marTop w:val="0"/>
          <w:marBottom w:val="0"/>
          <w:divBdr>
            <w:top w:val="none" w:sz="0" w:space="0" w:color="auto"/>
            <w:left w:val="none" w:sz="0" w:space="0" w:color="auto"/>
            <w:bottom w:val="none" w:sz="0" w:space="0" w:color="auto"/>
            <w:right w:val="none" w:sz="0" w:space="0" w:color="auto"/>
          </w:divBdr>
        </w:div>
        <w:div w:id="398599763">
          <w:marLeft w:val="0"/>
          <w:marRight w:val="0"/>
          <w:marTop w:val="0"/>
          <w:marBottom w:val="0"/>
          <w:divBdr>
            <w:top w:val="none" w:sz="0" w:space="0" w:color="auto"/>
            <w:left w:val="none" w:sz="0" w:space="0" w:color="auto"/>
            <w:bottom w:val="none" w:sz="0" w:space="0" w:color="auto"/>
            <w:right w:val="none" w:sz="0" w:space="0" w:color="auto"/>
          </w:divBdr>
        </w:div>
        <w:div w:id="1137911318">
          <w:marLeft w:val="0"/>
          <w:marRight w:val="0"/>
          <w:marTop w:val="0"/>
          <w:marBottom w:val="0"/>
          <w:divBdr>
            <w:top w:val="none" w:sz="0" w:space="0" w:color="auto"/>
            <w:left w:val="none" w:sz="0" w:space="0" w:color="auto"/>
            <w:bottom w:val="none" w:sz="0" w:space="0" w:color="auto"/>
            <w:right w:val="none" w:sz="0" w:space="0" w:color="auto"/>
          </w:divBdr>
        </w:div>
        <w:div w:id="904802481">
          <w:marLeft w:val="0"/>
          <w:marRight w:val="0"/>
          <w:marTop w:val="0"/>
          <w:marBottom w:val="0"/>
          <w:divBdr>
            <w:top w:val="none" w:sz="0" w:space="0" w:color="auto"/>
            <w:left w:val="none" w:sz="0" w:space="0" w:color="auto"/>
            <w:bottom w:val="none" w:sz="0" w:space="0" w:color="auto"/>
            <w:right w:val="none" w:sz="0" w:space="0" w:color="auto"/>
          </w:divBdr>
        </w:div>
        <w:div w:id="75053916">
          <w:marLeft w:val="0"/>
          <w:marRight w:val="0"/>
          <w:marTop w:val="0"/>
          <w:marBottom w:val="0"/>
          <w:divBdr>
            <w:top w:val="none" w:sz="0" w:space="0" w:color="auto"/>
            <w:left w:val="none" w:sz="0" w:space="0" w:color="auto"/>
            <w:bottom w:val="none" w:sz="0" w:space="0" w:color="auto"/>
            <w:right w:val="none" w:sz="0" w:space="0" w:color="auto"/>
          </w:divBdr>
        </w:div>
        <w:div w:id="1563639492">
          <w:marLeft w:val="0"/>
          <w:marRight w:val="0"/>
          <w:marTop w:val="0"/>
          <w:marBottom w:val="0"/>
          <w:divBdr>
            <w:top w:val="none" w:sz="0" w:space="0" w:color="auto"/>
            <w:left w:val="none" w:sz="0" w:space="0" w:color="auto"/>
            <w:bottom w:val="none" w:sz="0" w:space="0" w:color="auto"/>
            <w:right w:val="none" w:sz="0" w:space="0" w:color="auto"/>
          </w:divBdr>
        </w:div>
        <w:div w:id="1956474014">
          <w:marLeft w:val="0"/>
          <w:marRight w:val="0"/>
          <w:marTop w:val="0"/>
          <w:marBottom w:val="0"/>
          <w:divBdr>
            <w:top w:val="none" w:sz="0" w:space="0" w:color="auto"/>
            <w:left w:val="none" w:sz="0" w:space="0" w:color="auto"/>
            <w:bottom w:val="none" w:sz="0" w:space="0" w:color="auto"/>
            <w:right w:val="none" w:sz="0" w:space="0" w:color="auto"/>
          </w:divBdr>
        </w:div>
        <w:div w:id="296879362">
          <w:marLeft w:val="0"/>
          <w:marRight w:val="0"/>
          <w:marTop w:val="0"/>
          <w:marBottom w:val="0"/>
          <w:divBdr>
            <w:top w:val="none" w:sz="0" w:space="0" w:color="auto"/>
            <w:left w:val="none" w:sz="0" w:space="0" w:color="auto"/>
            <w:bottom w:val="none" w:sz="0" w:space="0" w:color="auto"/>
            <w:right w:val="none" w:sz="0" w:space="0" w:color="auto"/>
          </w:divBdr>
        </w:div>
        <w:div w:id="650066486">
          <w:marLeft w:val="0"/>
          <w:marRight w:val="0"/>
          <w:marTop w:val="0"/>
          <w:marBottom w:val="0"/>
          <w:divBdr>
            <w:top w:val="none" w:sz="0" w:space="0" w:color="auto"/>
            <w:left w:val="none" w:sz="0" w:space="0" w:color="auto"/>
            <w:bottom w:val="none" w:sz="0" w:space="0" w:color="auto"/>
            <w:right w:val="none" w:sz="0" w:space="0" w:color="auto"/>
          </w:divBdr>
        </w:div>
      </w:divsChild>
    </w:div>
    <w:div w:id="1360812216">
      <w:bodyDiv w:val="1"/>
      <w:marLeft w:val="0"/>
      <w:marRight w:val="0"/>
      <w:marTop w:val="0"/>
      <w:marBottom w:val="0"/>
      <w:divBdr>
        <w:top w:val="none" w:sz="0" w:space="0" w:color="auto"/>
        <w:left w:val="none" w:sz="0" w:space="0" w:color="auto"/>
        <w:bottom w:val="none" w:sz="0" w:space="0" w:color="auto"/>
        <w:right w:val="none" w:sz="0" w:space="0" w:color="auto"/>
      </w:divBdr>
    </w:div>
    <w:div w:id="1428572180">
      <w:bodyDiv w:val="1"/>
      <w:marLeft w:val="0"/>
      <w:marRight w:val="0"/>
      <w:marTop w:val="0"/>
      <w:marBottom w:val="0"/>
      <w:divBdr>
        <w:top w:val="none" w:sz="0" w:space="0" w:color="auto"/>
        <w:left w:val="none" w:sz="0" w:space="0" w:color="auto"/>
        <w:bottom w:val="none" w:sz="0" w:space="0" w:color="auto"/>
        <w:right w:val="none" w:sz="0" w:space="0" w:color="auto"/>
      </w:divBdr>
    </w:div>
    <w:div w:id="1619529150">
      <w:bodyDiv w:val="1"/>
      <w:marLeft w:val="0"/>
      <w:marRight w:val="0"/>
      <w:marTop w:val="0"/>
      <w:marBottom w:val="0"/>
      <w:divBdr>
        <w:top w:val="none" w:sz="0" w:space="0" w:color="auto"/>
        <w:left w:val="none" w:sz="0" w:space="0" w:color="auto"/>
        <w:bottom w:val="none" w:sz="0" w:space="0" w:color="auto"/>
        <w:right w:val="none" w:sz="0" w:space="0" w:color="auto"/>
      </w:divBdr>
    </w:div>
    <w:div w:id="1667438961">
      <w:bodyDiv w:val="1"/>
      <w:marLeft w:val="0"/>
      <w:marRight w:val="0"/>
      <w:marTop w:val="0"/>
      <w:marBottom w:val="0"/>
      <w:divBdr>
        <w:top w:val="none" w:sz="0" w:space="0" w:color="auto"/>
        <w:left w:val="none" w:sz="0" w:space="0" w:color="auto"/>
        <w:bottom w:val="none" w:sz="0" w:space="0" w:color="auto"/>
        <w:right w:val="none" w:sz="0" w:space="0" w:color="auto"/>
      </w:divBdr>
      <w:divsChild>
        <w:div w:id="1868251104">
          <w:marLeft w:val="0"/>
          <w:marRight w:val="0"/>
          <w:marTop w:val="0"/>
          <w:marBottom w:val="0"/>
          <w:divBdr>
            <w:top w:val="none" w:sz="0" w:space="0" w:color="auto"/>
            <w:left w:val="none" w:sz="0" w:space="0" w:color="auto"/>
            <w:bottom w:val="none" w:sz="0" w:space="0" w:color="auto"/>
            <w:right w:val="none" w:sz="0" w:space="0" w:color="auto"/>
          </w:divBdr>
        </w:div>
        <w:div w:id="87426770">
          <w:marLeft w:val="0"/>
          <w:marRight w:val="0"/>
          <w:marTop w:val="0"/>
          <w:marBottom w:val="0"/>
          <w:divBdr>
            <w:top w:val="none" w:sz="0" w:space="0" w:color="auto"/>
            <w:left w:val="none" w:sz="0" w:space="0" w:color="auto"/>
            <w:bottom w:val="none" w:sz="0" w:space="0" w:color="auto"/>
            <w:right w:val="none" w:sz="0" w:space="0" w:color="auto"/>
          </w:divBdr>
        </w:div>
        <w:div w:id="741487698">
          <w:marLeft w:val="0"/>
          <w:marRight w:val="0"/>
          <w:marTop w:val="0"/>
          <w:marBottom w:val="0"/>
          <w:divBdr>
            <w:top w:val="none" w:sz="0" w:space="0" w:color="auto"/>
            <w:left w:val="none" w:sz="0" w:space="0" w:color="auto"/>
            <w:bottom w:val="none" w:sz="0" w:space="0" w:color="auto"/>
            <w:right w:val="none" w:sz="0" w:space="0" w:color="auto"/>
          </w:divBdr>
        </w:div>
        <w:div w:id="1399667351">
          <w:marLeft w:val="0"/>
          <w:marRight w:val="0"/>
          <w:marTop w:val="0"/>
          <w:marBottom w:val="0"/>
          <w:divBdr>
            <w:top w:val="none" w:sz="0" w:space="0" w:color="auto"/>
            <w:left w:val="none" w:sz="0" w:space="0" w:color="auto"/>
            <w:bottom w:val="none" w:sz="0" w:space="0" w:color="auto"/>
            <w:right w:val="none" w:sz="0" w:space="0" w:color="auto"/>
          </w:divBdr>
        </w:div>
        <w:div w:id="1045446930">
          <w:marLeft w:val="0"/>
          <w:marRight w:val="0"/>
          <w:marTop w:val="0"/>
          <w:marBottom w:val="0"/>
          <w:divBdr>
            <w:top w:val="none" w:sz="0" w:space="0" w:color="auto"/>
            <w:left w:val="none" w:sz="0" w:space="0" w:color="auto"/>
            <w:bottom w:val="none" w:sz="0" w:space="0" w:color="auto"/>
            <w:right w:val="none" w:sz="0" w:space="0" w:color="auto"/>
          </w:divBdr>
        </w:div>
        <w:div w:id="1764718092">
          <w:marLeft w:val="0"/>
          <w:marRight w:val="0"/>
          <w:marTop w:val="0"/>
          <w:marBottom w:val="0"/>
          <w:divBdr>
            <w:top w:val="none" w:sz="0" w:space="0" w:color="auto"/>
            <w:left w:val="none" w:sz="0" w:space="0" w:color="auto"/>
            <w:bottom w:val="none" w:sz="0" w:space="0" w:color="auto"/>
            <w:right w:val="none" w:sz="0" w:space="0" w:color="auto"/>
          </w:divBdr>
        </w:div>
        <w:div w:id="1511992964">
          <w:marLeft w:val="0"/>
          <w:marRight w:val="0"/>
          <w:marTop w:val="0"/>
          <w:marBottom w:val="0"/>
          <w:divBdr>
            <w:top w:val="none" w:sz="0" w:space="0" w:color="auto"/>
            <w:left w:val="none" w:sz="0" w:space="0" w:color="auto"/>
            <w:bottom w:val="none" w:sz="0" w:space="0" w:color="auto"/>
            <w:right w:val="none" w:sz="0" w:space="0" w:color="auto"/>
          </w:divBdr>
        </w:div>
        <w:div w:id="372772504">
          <w:marLeft w:val="0"/>
          <w:marRight w:val="0"/>
          <w:marTop w:val="0"/>
          <w:marBottom w:val="0"/>
          <w:divBdr>
            <w:top w:val="none" w:sz="0" w:space="0" w:color="auto"/>
            <w:left w:val="none" w:sz="0" w:space="0" w:color="auto"/>
            <w:bottom w:val="none" w:sz="0" w:space="0" w:color="auto"/>
            <w:right w:val="none" w:sz="0" w:space="0" w:color="auto"/>
          </w:divBdr>
        </w:div>
        <w:div w:id="1920367003">
          <w:marLeft w:val="0"/>
          <w:marRight w:val="0"/>
          <w:marTop w:val="0"/>
          <w:marBottom w:val="0"/>
          <w:divBdr>
            <w:top w:val="none" w:sz="0" w:space="0" w:color="auto"/>
            <w:left w:val="none" w:sz="0" w:space="0" w:color="auto"/>
            <w:bottom w:val="none" w:sz="0" w:space="0" w:color="auto"/>
            <w:right w:val="none" w:sz="0" w:space="0" w:color="auto"/>
          </w:divBdr>
        </w:div>
        <w:div w:id="1348942462">
          <w:marLeft w:val="0"/>
          <w:marRight w:val="0"/>
          <w:marTop w:val="0"/>
          <w:marBottom w:val="0"/>
          <w:divBdr>
            <w:top w:val="none" w:sz="0" w:space="0" w:color="auto"/>
            <w:left w:val="none" w:sz="0" w:space="0" w:color="auto"/>
            <w:bottom w:val="none" w:sz="0" w:space="0" w:color="auto"/>
            <w:right w:val="none" w:sz="0" w:space="0" w:color="auto"/>
          </w:divBdr>
        </w:div>
        <w:div w:id="124931604">
          <w:marLeft w:val="0"/>
          <w:marRight w:val="0"/>
          <w:marTop w:val="0"/>
          <w:marBottom w:val="0"/>
          <w:divBdr>
            <w:top w:val="none" w:sz="0" w:space="0" w:color="auto"/>
            <w:left w:val="none" w:sz="0" w:space="0" w:color="auto"/>
            <w:bottom w:val="none" w:sz="0" w:space="0" w:color="auto"/>
            <w:right w:val="none" w:sz="0" w:space="0" w:color="auto"/>
          </w:divBdr>
        </w:div>
        <w:div w:id="1920091790">
          <w:marLeft w:val="0"/>
          <w:marRight w:val="0"/>
          <w:marTop w:val="0"/>
          <w:marBottom w:val="0"/>
          <w:divBdr>
            <w:top w:val="none" w:sz="0" w:space="0" w:color="auto"/>
            <w:left w:val="none" w:sz="0" w:space="0" w:color="auto"/>
            <w:bottom w:val="none" w:sz="0" w:space="0" w:color="auto"/>
            <w:right w:val="none" w:sz="0" w:space="0" w:color="auto"/>
          </w:divBdr>
        </w:div>
        <w:div w:id="1086920576">
          <w:marLeft w:val="0"/>
          <w:marRight w:val="0"/>
          <w:marTop w:val="0"/>
          <w:marBottom w:val="0"/>
          <w:divBdr>
            <w:top w:val="none" w:sz="0" w:space="0" w:color="auto"/>
            <w:left w:val="none" w:sz="0" w:space="0" w:color="auto"/>
            <w:bottom w:val="none" w:sz="0" w:space="0" w:color="auto"/>
            <w:right w:val="none" w:sz="0" w:space="0" w:color="auto"/>
          </w:divBdr>
        </w:div>
        <w:div w:id="373696755">
          <w:marLeft w:val="0"/>
          <w:marRight w:val="0"/>
          <w:marTop w:val="0"/>
          <w:marBottom w:val="0"/>
          <w:divBdr>
            <w:top w:val="none" w:sz="0" w:space="0" w:color="auto"/>
            <w:left w:val="none" w:sz="0" w:space="0" w:color="auto"/>
            <w:bottom w:val="none" w:sz="0" w:space="0" w:color="auto"/>
            <w:right w:val="none" w:sz="0" w:space="0" w:color="auto"/>
          </w:divBdr>
        </w:div>
        <w:div w:id="413354196">
          <w:marLeft w:val="0"/>
          <w:marRight w:val="0"/>
          <w:marTop w:val="0"/>
          <w:marBottom w:val="0"/>
          <w:divBdr>
            <w:top w:val="none" w:sz="0" w:space="0" w:color="auto"/>
            <w:left w:val="none" w:sz="0" w:space="0" w:color="auto"/>
            <w:bottom w:val="none" w:sz="0" w:space="0" w:color="auto"/>
            <w:right w:val="none" w:sz="0" w:space="0" w:color="auto"/>
          </w:divBdr>
        </w:div>
        <w:div w:id="277681378">
          <w:marLeft w:val="0"/>
          <w:marRight w:val="0"/>
          <w:marTop w:val="0"/>
          <w:marBottom w:val="0"/>
          <w:divBdr>
            <w:top w:val="none" w:sz="0" w:space="0" w:color="auto"/>
            <w:left w:val="none" w:sz="0" w:space="0" w:color="auto"/>
            <w:bottom w:val="none" w:sz="0" w:space="0" w:color="auto"/>
            <w:right w:val="none" w:sz="0" w:space="0" w:color="auto"/>
          </w:divBdr>
        </w:div>
        <w:div w:id="938218886">
          <w:marLeft w:val="0"/>
          <w:marRight w:val="0"/>
          <w:marTop w:val="0"/>
          <w:marBottom w:val="0"/>
          <w:divBdr>
            <w:top w:val="none" w:sz="0" w:space="0" w:color="auto"/>
            <w:left w:val="none" w:sz="0" w:space="0" w:color="auto"/>
            <w:bottom w:val="none" w:sz="0" w:space="0" w:color="auto"/>
            <w:right w:val="none" w:sz="0" w:space="0" w:color="auto"/>
          </w:divBdr>
        </w:div>
        <w:div w:id="1002200352">
          <w:marLeft w:val="0"/>
          <w:marRight w:val="0"/>
          <w:marTop w:val="0"/>
          <w:marBottom w:val="0"/>
          <w:divBdr>
            <w:top w:val="none" w:sz="0" w:space="0" w:color="auto"/>
            <w:left w:val="none" w:sz="0" w:space="0" w:color="auto"/>
            <w:bottom w:val="none" w:sz="0" w:space="0" w:color="auto"/>
            <w:right w:val="none" w:sz="0" w:space="0" w:color="auto"/>
          </w:divBdr>
        </w:div>
        <w:div w:id="859707292">
          <w:marLeft w:val="0"/>
          <w:marRight w:val="0"/>
          <w:marTop w:val="0"/>
          <w:marBottom w:val="0"/>
          <w:divBdr>
            <w:top w:val="none" w:sz="0" w:space="0" w:color="auto"/>
            <w:left w:val="none" w:sz="0" w:space="0" w:color="auto"/>
            <w:bottom w:val="none" w:sz="0" w:space="0" w:color="auto"/>
            <w:right w:val="none" w:sz="0" w:space="0" w:color="auto"/>
          </w:divBdr>
        </w:div>
        <w:div w:id="1192961936">
          <w:marLeft w:val="0"/>
          <w:marRight w:val="0"/>
          <w:marTop w:val="0"/>
          <w:marBottom w:val="0"/>
          <w:divBdr>
            <w:top w:val="none" w:sz="0" w:space="0" w:color="auto"/>
            <w:left w:val="none" w:sz="0" w:space="0" w:color="auto"/>
            <w:bottom w:val="none" w:sz="0" w:space="0" w:color="auto"/>
            <w:right w:val="none" w:sz="0" w:space="0" w:color="auto"/>
          </w:divBdr>
        </w:div>
        <w:div w:id="1661424366">
          <w:marLeft w:val="0"/>
          <w:marRight w:val="0"/>
          <w:marTop w:val="0"/>
          <w:marBottom w:val="0"/>
          <w:divBdr>
            <w:top w:val="none" w:sz="0" w:space="0" w:color="auto"/>
            <w:left w:val="none" w:sz="0" w:space="0" w:color="auto"/>
            <w:bottom w:val="none" w:sz="0" w:space="0" w:color="auto"/>
            <w:right w:val="none" w:sz="0" w:space="0" w:color="auto"/>
          </w:divBdr>
        </w:div>
        <w:div w:id="421462580">
          <w:marLeft w:val="0"/>
          <w:marRight w:val="0"/>
          <w:marTop w:val="0"/>
          <w:marBottom w:val="0"/>
          <w:divBdr>
            <w:top w:val="none" w:sz="0" w:space="0" w:color="auto"/>
            <w:left w:val="none" w:sz="0" w:space="0" w:color="auto"/>
            <w:bottom w:val="none" w:sz="0" w:space="0" w:color="auto"/>
            <w:right w:val="none" w:sz="0" w:space="0" w:color="auto"/>
          </w:divBdr>
        </w:div>
        <w:div w:id="307248501">
          <w:marLeft w:val="0"/>
          <w:marRight w:val="0"/>
          <w:marTop w:val="0"/>
          <w:marBottom w:val="0"/>
          <w:divBdr>
            <w:top w:val="none" w:sz="0" w:space="0" w:color="auto"/>
            <w:left w:val="none" w:sz="0" w:space="0" w:color="auto"/>
            <w:bottom w:val="none" w:sz="0" w:space="0" w:color="auto"/>
            <w:right w:val="none" w:sz="0" w:space="0" w:color="auto"/>
          </w:divBdr>
        </w:div>
        <w:div w:id="1368214336">
          <w:marLeft w:val="0"/>
          <w:marRight w:val="0"/>
          <w:marTop w:val="0"/>
          <w:marBottom w:val="0"/>
          <w:divBdr>
            <w:top w:val="none" w:sz="0" w:space="0" w:color="auto"/>
            <w:left w:val="none" w:sz="0" w:space="0" w:color="auto"/>
            <w:bottom w:val="none" w:sz="0" w:space="0" w:color="auto"/>
            <w:right w:val="none" w:sz="0" w:space="0" w:color="auto"/>
          </w:divBdr>
        </w:div>
        <w:div w:id="1682783177">
          <w:marLeft w:val="0"/>
          <w:marRight w:val="0"/>
          <w:marTop w:val="0"/>
          <w:marBottom w:val="0"/>
          <w:divBdr>
            <w:top w:val="none" w:sz="0" w:space="0" w:color="auto"/>
            <w:left w:val="none" w:sz="0" w:space="0" w:color="auto"/>
            <w:bottom w:val="none" w:sz="0" w:space="0" w:color="auto"/>
            <w:right w:val="none" w:sz="0" w:space="0" w:color="auto"/>
          </w:divBdr>
        </w:div>
        <w:div w:id="429468167">
          <w:marLeft w:val="0"/>
          <w:marRight w:val="0"/>
          <w:marTop w:val="0"/>
          <w:marBottom w:val="0"/>
          <w:divBdr>
            <w:top w:val="none" w:sz="0" w:space="0" w:color="auto"/>
            <w:left w:val="none" w:sz="0" w:space="0" w:color="auto"/>
            <w:bottom w:val="none" w:sz="0" w:space="0" w:color="auto"/>
            <w:right w:val="none" w:sz="0" w:space="0" w:color="auto"/>
          </w:divBdr>
        </w:div>
        <w:div w:id="1351757523">
          <w:marLeft w:val="0"/>
          <w:marRight w:val="0"/>
          <w:marTop w:val="0"/>
          <w:marBottom w:val="0"/>
          <w:divBdr>
            <w:top w:val="none" w:sz="0" w:space="0" w:color="auto"/>
            <w:left w:val="none" w:sz="0" w:space="0" w:color="auto"/>
            <w:bottom w:val="none" w:sz="0" w:space="0" w:color="auto"/>
            <w:right w:val="none" w:sz="0" w:space="0" w:color="auto"/>
          </w:divBdr>
        </w:div>
        <w:div w:id="1971279392">
          <w:marLeft w:val="0"/>
          <w:marRight w:val="0"/>
          <w:marTop w:val="0"/>
          <w:marBottom w:val="0"/>
          <w:divBdr>
            <w:top w:val="none" w:sz="0" w:space="0" w:color="auto"/>
            <w:left w:val="none" w:sz="0" w:space="0" w:color="auto"/>
            <w:bottom w:val="none" w:sz="0" w:space="0" w:color="auto"/>
            <w:right w:val="none" w:sz="0" w:space="0" w:color="auto"/>
          </w:divBdr>
        </w:div>
        <w:div w:id="512382495">
          <w:marLeft w:val="0"/>
          <w:marRight w:val="0"/>
          <w:marTop w:val="0"/>
          <w:marBottom w:val="0"/>
          <w:divBdr>
            <w:top w:val="none" w:sz="0" w:space="0" w:color="auto"/>
            <w:left w:val="none" w:sz="0" w:space="0" w:color="auto"/>
            <w:bottom w:val="none" w:sz="0" w:space="0" w:color="auto"/>
            <w:right w:val="none" w:sz="0" w:space="0" w:color="auto"/>
          </w:divBdr>
        </w:div>
        <w:div w:id="67971188">
          <w:marLeft w:val="0"/>
          <w:marRight w:val="0"/>
          <w:marTop w:val="0"/>
          <w:marBottom w:val="0"/>
          <w:divBdr>
            <w:top w:val="none" w:sz="0" w:space="0" w:color="auto"/>
            <w:left w:val="none" w:sz="0" w:space="0" w:color="auto"/>
            <w:bottom w:val="none" w:sz="0" w:space="0" w:color="auto"/>
            <w:right w:val="none" w:sz="0" w:space="0" w:color="auto"/>
          </w:divBdr>
        </w:div>
        <w:div w:id="13457536">
          <w:marLeft w:val="0"/>
          <w:marRight w:val="0"/>
          <w:marTop w:val="0"/>
          <w:marBottom w:val="0"/>
          <w:divBdr>
            <w:top w:val="none" w:sz="0" w:space="0" w:color="auto"/>
            <w:left w:val="none" w:sz="0" w:space="0" w:color="auto"/>
            <w:bottom w:val="none" w:sz="0" w:space="0" w:color="auto"/>
            <w:right w:val="none" w:sz="0" w:space="0" w:color="auto"/>
          </w:divBdr>
        </w:div>
        <w:div w:id="1522937863">
          <w:marLeft w:val="0"/>
          <w:marRight w:val="0"/>
          <w:marTop w:val="0"/>
          <w:marBottom w:val="0"/>
          <w:divBdr>
            <w:top w:val="none" w:sz="0" w:space="0" w:color="auto"/>
            <w:left w:val="none" w:sz="0" w:space="0" w:color="auto"/>
            <w:bottom w:val="none" w:sz="0" w:space="0" w:color="auto"/>
            <w:right w:val="none" w:sz="0" w:space="0" w:color="auto"/>
          </w:divBdr>
        </w:div>
        <w:div w:id="28606387">
          <w:marLeft w:val="0"/>
          <w:marRight w:val="0"/>
          <w:marTop w:val="0"/>
          <w:marBottom w:val="0"/>
          <w:divBdr>
            <w:top w:val="none" w:sz="0" w:space="0" w:color="auto"/>
            <w:left w:val="none" w:sz="0" w:space="0" w:color="auto"/>
            <w:bottom w:val="none" w:sz="0" w:space="0" w:color="auto"/>
            <w:right w:val="none" w:sz="0" w:space="0" w:color="auto"/>
          </w:divBdr>
        </w:div>
        <w:div w:id="655960853">
          <w:marLeft w:val="0"/>
          <w:marRight w:val="0"/>
          <w:marTop w:val="0"/>
          <w:marBottom w:val="0"/>
          <w:divBdr>
            <w:top w:val="none" w:sz="0" w:space="0" w:color="auto"/>
            <w:left w:val="none" w:sz="0" w:space="0" w:color="auto"/>
            <w:bottom w:val="none" w:sz="0" w:space="0" w:color="auto"/>
            <w:right w:val="none" w:sz="0" w:space="0" w:color="auto"/>
          </w:divBdr>
        </w:div>
        <w:div w:id="1241674188">
          <w:marLeft w:val="0"/>
          <w:marRight w:val="0"/>
          <w:marTop w:val="0"/>
          <w:marBottom w:val="0"/>
          <w:divBdr>
            <w:top w:val="none" w:sz="0" w:space="0" w:color="auto"/>
            <w:left w:val="none" w:sz="0" w:space="0" w:color="auto"/>
            <w:bottom w:val="none" w:sz="0" w:space="0" w:color="auto"/>
            <w:right w:val="none" w:sz="0" w:space="0" w:color="auto"/>
          </w:divBdr>
        </w:div>
        <w:div w:id="1464418967">
          <w:marLeft w:val="0"/>
          <w:marRight w:val="0"/>
          <w:marTop w:val="0"/>
          <w:marBottom w:val="0"/>
          <w:divBdr>
            <w:top w:val="none" w:sz="0" w:space="0" w:color="auto"/>
            <w:left w:val="none" w:sz="0" w:space="0" w:color="auto"/>
            <w:bottom w:val="none" w:sz="0" w:space="0" w:color="auto"/>
            <w:right w:val="none" w:sz="0" w:space="0" w:color="auto"/>
          </w:divBdr>
        </w:div>
        <w:div w:id="1037044272">
          <w:marLeft w:val="0"/>
          <w:marRight w:val="0"/>
          <w:marTop w:val="0"/>
          <w:marBottom w:val="0"/>
          <w:divBdr>
            <w:top w:val="none" w:sz="0" w:space="0" w:color="auto"/>
            <w:left w:val="none" w:sz="0" w:space="0" w:color="auto"/>
            <w:bottom w:val="none" w:sz="0" w:space="0" w:color="auto"/>
            <w:right w:val="none" w:sz="0" w:space="0" w:color="auto"/>
          </w:divBdr>
        </w:div>
        <w:div w:id="1614091504">
          <w:marLeft w:val="0"/>
          <w:marRight w:val="0"/>
          <w:marTop w:val="0"/>
          <w:marBottom w:val="0"/>
          <w:divBdr>
            <w:top w:val="none" w:sz="0" w:space="0" w:color="auto"/>
            <w:left w:val="none" w:sz="0" w:space="0" w:color="auto"/>
            <w:bottom w:val="none" w:sz="0" w:space="0" w:color="auto"/>
            <w:right w:val="none" w:sz="0" w:space="0" w:color="auto"/>
          </w:divBdr>
        </w:div>
        <w:div w:id="1059791708">
          <w:marLeft w:val="0"/>
          <w:marRight w:val="0"/>
          <w:marTop w:val="0"/>
          <w:marBottom w:val="0"/>
          <w:divBdr>
            <w:top w:val="none" w:sz="0" w:space="0" w:color="auto"/>
            <w:left w:val="none" w:sz="0" w:space="0" w:color="auto"/>
            <w:bottom w:val="none" w:sz="0" w:space="0" w:color="auto"/>
            <w:right w:val="none" w:sz="0" w:space="0" w:color="auto"/>
          </w:divBdr>
        </w:div>
        <w:div w:id="551432103">
          <w:marLeft w:val="0"/>
          <w:marRight w:val="0"/>
          <w:marTop w:val="0"/>
          <w:marBottom w:val="0"/>
          <w:divBdr>
            <w:top w:val="none" w:sz="0" w:space="0" w:color="auto"/>
            <w:left w:val="none" w:sz="0" w:space="0" w:color="auto"/>
            <w:bottom w:val="none" w:sz="0" w:space="0" w:color="auto"/>
            <w:right w:val="none" w:sz="0" w:space="0" w:color="auto"/>
          </w:divBdr>
        </w:div>
        <w:div w:id="711269594">
          <w:marLeft w:val="0"/>
          <w:marRight w:val="0"/>
          <w:marTop w:val="0"/>
          <w:marBottom w:val="0"/>
          <w:divBdr>
            <w:top w:val="none" w:sz="0" w:space="0" w:color="auto"/>
            <w:left w:val="none" w:sz="0" w:space="0" w:color="auto"/>
            <w:bottom w:val="none" w:sz="0" w:space="0" w:color="auto"/>
            <w:right w:val="none" w:sz="0" w:space="0" w:color="auto"/>
          </w:divBdr>
        </w:div>
        <w:div w:id="1745377118">
          <w:marLeft w:val="0"/>
          <w:marRight w:val="0"/>
          <w:marTop w:val="0"/>
          <w:marBottom w:val="0"/>
          <w:divBdr>
            <w:top w:val="none" w:sz="0" w:space="0" w:color="auto"/>
            <w:left w:val="none" w:sz="0" w:space="0" w:color="auto"/>
            <w:bottom w:val="none" w:sz="0" w:space="0" w:color="auto"/>
            <w:right w:val="none" w:sz="0" w:space="0" w:color="auto"/>
          </w:divBdr>
        </w:div>
        <w:div w:id="1614750306">
          <w:marLeft w:val="0"/>
          <w:marRight w:val="0"/>
          <w:marTop w:val="0"/>
          <w:marBottom w:val="0"/>
          <w:divBdr>
            <w:top w:val="none" w:sz="0" w:space="0" w:color="auto"/>
            <w:left w:val="none" w:sz="0" w:space="0" w:color="auto"/>
            <w:bottom w:val="none" w:sz="0" w:space="0" w:color="auto"/>
            <w:right w:val="none" w:sz="0" w:space="0" w:color="auto"/>
          </w:divBdr>
        </w:div>
        <w:div w:id="280501760">
          <w:marLeft w:val="0"/>
          <w:marRight w:val="0"/>
          <w:marTop w:val="0"/>
          <w:marBottom w:val="0"/>
          <w:divBdr>
            <w:top w:val="none" w:sz="0" w:space="0" w:color="auto"/>
            <w:left w:val="none" w:sz="0" w:space="0" w:color="auto"/>
            <w:bottom w:val="none" w:sz="0" w:space="0" w:color="auto"/>
            <w:right w:val="none" w:sz="0" w:space="0" w:color="auto"/>
          </w:divBdr>
        </w:div>
        <w:div w:id="2034761941">
          <w:marLeft w:val="0"/>
          <w:marRight w:val="0"/>
          <w:marTop w:val="0"/>
          <w:marBottom w:val="0"/>
          <w:divBdr>
            <w:top w:val="none" w:sz="0" w:space="0" w:color="auto"/>
            <w:left w:val="none" w:sz="0" w:space="0" w:color="auto"/>
            <w:bottom w:val="none" w:sz="0" w:space="0" w:color="auto"/>
            <w:right w:val="none" w:sz="0" w:space="0" w:color="auto"/>
          </w:divBdr>
        </w:div>
        <w:div w:id="1936595578">
          <w:marLeft w:val="0"/>
          <w:marRight w:val="0"/>
          <w:marTop w:val="0"/>
          <w:marBottom w:val="0"/>
          <w:divBdr>
            <w:top w:val="none" w:sz="0" w:space="0" w:color="auto"/>
            <w:left w:val="none" w:sz="0" w:space="0" w:color="auto"/>
            <w:bottom w:val="none" w:sz="0" w:space="0" w:color="auto"/>
            <w:right w:val="none" w:sz="0" w:space="0" w:color="auto"/>
          </w:divBdr>
        </w:div>
        <w:div w:id="1035693333">
          <w:marLeft w:val="0"/>
          <w:marRight w:val="0"/>
          <w:marTop w:val="0"/>
          <w:marBottom w:val="0"/>
          <w:divBdr>
            <w:top w:val="none" w:sz="0" w:space="0" w:color="auto"/>
            <w:left w:val="none" w:sz="0" w:space="0" w:color="auto"/>
            <w:bottom w:val="none" w:sz="0" w:space="0" w:color="auto"/>
            <w:right w:val="none" w:sz="0" w:space="0" w:color="auto"/>
          </w:divBdr>
        </w:div>
        <w:div w:id="1831092528">
          <w:marLeft w:val="0"/>
          <w:marRight w:val="0"/>
          <w:marTop w:val="0"/>
          <w:marBottom w:val="0"/>
          <w:divBdr>
            <w:top w:val="none" w:sz="0" w:space="0" w:color="auto"/>
            <w:left w:val="none" w:sz="0" w:space="0" w:color="auto"/>
            <w:bottom w:val="none" w:sz="0" w:space="0" w:color="auto"/>
            <w:right w:val="none" w:sz="0" w:space="0" w:color="auto"/>
          </w:divBdr>
        </w:div>
        <w:div w:id="2028561451">
          <w:marLeft w:val="0"/>
          <w:marRight w:val="0"/>
          <w:marTop w:val="0"/>
          <w:marBottom w:val="0"/>
          <w:divBdr>
            <w:top w:val="none" w:sz="0" w:space="0" w:color="auto"/>
            <w:left w:val="none" w:sz="0" w:space="0" w:color="auto"/>
            <w:bottom w:val="none" w:sz="0" w:space="0" w:color="auto"/>
            <w:right w:val="none" w:sz="0" w:space="0" w:color="auto"/>
          </w:divBdr>
        </w:div>
        <w:div w:id="2080445313">
          <w:marLeft w:val="0"/>
          <w:marRight w:val="0"/>
          <w:marTop w:val="0"/>
          <w:marBottom w:val="0"/>
          <w:divBdr>
            <w:top w:val="none" w:sz="0" w:space="0" w:color="auto"/>
            <w:left w:val="none" w:sz="0" w:space="0" w:color="auto"/>
            <w:bottom w:val="none" w:sz="0" w:space="0" w:color="auto"/>
            <w:right w:val="none" w:sz="0" w:space="0" w:color="auto"/>
          </w:divBdr>
        </w:div>
        <w:div w:id="1245919295">
          <w:marLeft w:val="0"/>
          <w:marRight w:val="0"/>
          <w:marTop w:val="0"/>
          <w:marBottom w:val="0"/>
          <w:divBdr>
            <w:top w:val="none" w:sz="0" w:space="0" w:color="auto"/>
            <w:left w:val="none" w:sz="0" w:space="0" w:color="auto"/>
            <w:bottom w:val="none" w:sz="0" w:space="0" w:color="auto"/>
            <w:right w:val="none" w:sz="0" w:space="0" w:color="auto"/>
          </w:divBdr>
        </w:div>
        <w:div w:id="1942831337">
          <w:marLeft w:val="0"/>
          <w:marRight w:val="0"/>
          <w:marTop w:val="0"/>
          <w:marBottom w:val="0"/>
          <w:divBdr>
            <w:top w:val="none" w:sz="0" w:space="0" w:color="auto"/>
            <w:left w:val="none" w:sz="0" w:space="0" w:color="auto"/>
            <w:bottom w:val="none" w:sz="0" w:space="0" w:color="auto"/>
            <w:right w:val="none" w:sz="0" w:space="0" w:color="auto"/>
          </w:divBdr>
        </w:div>
        <w:div w:id="1084842637">
          <w:marLeft w:val="0"/>
          <w:marRight w:val="0"/>
          <w:marTop w:val="0"/>
          <w:marBottom w:val="0"/>
          <w:divBdr>
            <w:top w:val="none" w:sz="0" w:space="0" w:color="auto"/>
            <w:left w:val="none" w:sz="0" w:space="0" w:color="auto"/>
            <w:bottom w:val="none" w:sz="0" w:space="0" w:color="auto"/>
            <w:right w:val="none" w:sz="0" w:space="0" w:color="auto"/>
          </w:divBdr>
        </w:div>
        <w:div w:id="1496648128">
          <w:marLeft w:val="0"/>
          <w:marRight w:val="0"/>
          <w:marTop w:val="0"/>
          <w:marBottom w:val="0"/>
          <w:divBdr>
            <w:top w:val="none" w:sz="0" w:space="0" w:color="auto"/>
            <w:left w:val="none" w:sz="0" w:space="0" w:color="auto"/>
            <w:bottom w:val="none" w:sz="0" w:space="0" w:color="auto"/>
            <w:right w:val="none" w:sz="0" w:space="0" w:color="auto"/>
          </w:divBdr>
        </w:div>
        <w:div w:id="197083465">
          <w:marLeft w:val="0"/>
          <w:marRight w:val="0"/>
          <w:marTop w:val="0"/>
          <w:marBottom w:val="0"/>
          <w:divBdr>
            <w:top w:val="none" w:sz="0" w:space="0" w:color="auto"/>
            <w:left w:val="none" w:sz="0" w:space="0" w:color="auto"/>
            <w:bottom w:val="none" w:sz="0" w:space="0" w:color="auto"/>
            <w:right w:val="none" w:sz="0" w:space="0" w:color="auto"/>
          </w:divBdr>
        </w:div>
        <w:div w:id="776218231">
          <w:marLeft w:val="0"/>
          <w:marRight w:val="0"/>
          <w:marTop w:val="0"/>
          <w:marBottom w:val="0"/>
          <w:divBdr>
            <w:top w:val="none" w:sz="0" w:space="0" w:color="auto"/>
            <w:left w:val="none" w:sz="0" w:space="0" w:color="auto"/>
            <w:bottom w:val="none" w:sz="0" w:space="0" w:color="auto"/>
            <w:right w:val="none" w:sz="0" w:space="0" w:color="auto"/>
          </w:divBdr>
        </w:div>
        <w:div w:id="858278445">
          <w:marLeft w:val="0"/>
          <w:marRight w:val="0"/>
          <w:marTop w:val="0"/>
          <w:marBottom w:val="0"/>
          <w:divBdr>
            <w:top w:val="none" w:sz="0" w:space="0" w:color="auto"/>
            <w:left w:val="none" w:sz="0" w:space="0" w:color="auto"/>
            <w:bottom w:val="none" w:sz="0" w:space="0" w:color="auto"/>
            <w:right w:val="none" w:sz="0" w:space="0" w:color="auto"/>
          </w:divBdr>
        </w:div>
        <w:div w:id="1238592608">
          <w:marLeft w:val="0"/>
          <w:marRight w:val="0"/>
          <w:marTop w:val="0"/>
          <w:marBottom w:val="0"/>
          <w:divBdr>
            <w:top w:val="none" w:sz="0" w:space="0" w:color="auto"/>
            <w:left w:val="none" w:sz="0" w:space="0" w:color="auto"/>
            <w:bottom w:val="none" w:sz="0" w:space="0" w:color="auto"/>
            <w:right w:val="none" w:sz="0" w:space="0" w:color="auto"/>
          </w:divBdr>
        </w:div>
        <w:div w:id="1105230597">
          <w:marLeft w:val="0"/>
          <w:marRight w:val="0"/>
          <w:marTop w:val="0"/>
          <w:marBottom w:val="0"/>
          <w:divBdr>
            <w:top w:val="none" w:sz="0" w:space="0" w:color="auto"/>
            <w:left w:val="none" w:sz="0" w:space="0" w:color="auto"/>
            <w:bottom w:val="none" w:sz="0" w:space="0" w:color="auto"/>
            <w:right w:val="none" w:sz="0" w:space="0" w:color="auto"/>
          </w:divBdr>
        </w:div>
        <w:div w:id="475338972">
          <w:marLeft w:val="0"/>
          <w:marRight w:val="0"/>
          <w:marTop w:val="0"/>
          <w:marBottom w:val="0"/>
          <w:divBdr>
            <w:top w:val="none" w:sz="0" w:space="0" w:color="auto"/>
            <w:left w:val="none" w:sz="0" w:space="0" w:color="auto"/>
            <w:bottom w:val="none" w:sz="0" w:space="0" w:color="auto"/>
            <w:right w:val="none" w:sz="0" w:space="0" w:color="auto"/>
          </w:divBdr>
        </w:div>
        <w:div w:id="946932455">
          <w:marLeft w:val="0"/>
          <w:marRight w:val="0"/>
          <w:marTop w:val="0"/>
          <w:marBottom w:val="0"/>
          <w:divBdr>
            <w:top w:val="none" w:sz="0" w:space="0" w:color="auto"/>
            <w:left w:val="none" w:sz="0" w:space="0" w:color="auto"/>
            <w:bottom w:val="none" w:sz="0" w:space="0" w:color="auto"/>
            <w:right w:val="none" w:sz="0" w:space="0" w:color="auto"/>
          </w:divBdr>
        </w:div>
        <w:div w:id="1541623096">
          <w:marLeft w:val="0"/>
          <w:marRight w:val="0"/>
          <w:marTop w:val="0"/>
          <w:marBottom w:val="0"/>
          <w:divBdr>
            <w:top w:val="none" w:sz="0" w:space="0" w:color="auto"/>
            <w:left w:val="none" w:sz="0" w:space="0" w:color="auto"/>
            <w:bottom w:val="none" w:sz="0" w:space="0" w:color="auto"/>
            <w:right w:val="none" w:sz="0" w:space="0" w:color="auto"/>
          </w:divBdr>
        </w:div>
        <w:div w:id="192616773">
          <w:marLeft w:val="0"/>
          <w:marRight w:val="0"/>
          <w:marTop w:val="0"/>
          <w:marBottom w:val="0"/>
          <w:divBdr>
            <w:top w:val="none" w:sz="0" w:space="0" w:color="auto"/>
            <w:left w:val="none" w:sz="0" w:space="0" w:color="auto"/>
            <w:bottom w:val="none" w:sz="0" w:space="0" w:color="auto"/>
            <w:right w:val="none" w:sz="0" w:space="0" w:color="auto"/>
          </w:divBdr>
        </w:div>
        <w:div w:id="1804037459">
          <w:marLeft w:val="0"/>
          <w:marRight w:val="0"/>
          <w:marTop w:val="0"/>
          <w:marBottom w:val="0"/>
          <w:divBdr>
            <w:top w:val="none" w:sz="0" w:space="0" w:color="auto"/>
            <w:left w:val="none" w:sz="0" w:space="0" w:color="auto"/>
            <w:bottom w:val="none" w:sz="0" w:space="0" w:color="auto"/>
            <w:right w:val="none" w:sz="0" w:space="0" w:color="auto"/>
          </w:divBdr>
        </w:div>
        <w:div w:id="712197160">
          <w:marLeft w:val="0"/>
          <w:marRight w:val="0"/>
          <w:marTop w:val="0"/>
          <w:marBottom w:val="0"/>
          <w:divBdr>
            <w:top w:val="none" w:sz="0" w:space="0" w:color="auto"/>
            <w:left w:val="none" w:sz="0" w:space="0" w:color="auto"/>
            <w:bottom w:val="none" w:sz="0" w:space="0" w:color="auto"/>
            <w:right w:val="none" w:sz="0" w:space="0" w:color="auto"/>
          </w:divBdr>
        </w:div>
        <w:div w:id="1171138204">
          <w:marLeft w:val="0"/>
          <w:marRight w:val="0"/>
          <w:marTop w:val="0"/>
          <w:marBottom w:val="0"/>
          <w:divBdr>
            <w:top w:val="none" w:sz="0" w:space="0" w:color="auto"/>
            <w:left w:val="none" w:sz="0" w:space="0" w:color="auto"/>
            <w:bottom w:val="none" w:sz="0" w:space="0" w:color="auto"/>
            <w:right w:val="none" w:sz="0" w:space="0" w:color="auto"/>
          </w:divBdr>
        </w:div>
        <w:div w:id="1202933441">
          <w:marLeft w:val="0"/>
          <w:marRight w:val="0"/>
          <w:marTop w:val="0"/>
          <w:marBottom w:val="0"/>
          <w:divBdr>
            <w:top w:val="none" w:sz="0" w:space="0" w:color="auto"/>
            <w:left w:val="none" w:sz="0" w:space="0" w:color="auto"/>
            <w:bottom w:val="none" w:sz="0" w:space="0" w:color="auto"/>
            <w:right w:val="none" w:sz="0" w:space="0" w:color="auto"/>
          </w:divBdr>
        </w:div>
        <w:div w:id="1935086743">
          <w:marLeft w:val="0"/>
          <w:marRight w:val="0"/>
          <w:marTop w:val="0"/>
          <w:marBottom w:val="0"/>
          <w:divBdr>
            <w:top w:val="none" w:sz="0" w:space="0" w:color="auto"/>
            <w:left w:val="none" w:sz="0" w:space="0" w:color="auto"/>
            <w:bottom w:val="none" w:sz="0" w:space="0" w:color="auto"/>
            <w:right w:val="none" w:sz="0" w:space="0" w:color="auto"/>
          </w:divBdr>
        </w:div>
        <w:div w:id="2094860850">
          <w:marLeft w:val="0"/>
          <w:marRight w:val="0"/>
          <w:marTop w:val="0"/>
          <w:marBottom w:val="0"/>
          <w:divBdr>
            <w:top w:val="none" w:sz="0" w:space="0" w:color="auto"/>
            <w:left w:val="none" w:sz="0" w:space="0" w:color="auto"/>
            <w:bottom w:val="none" w:sz="0" w:space="0" w:color="auto"/>
            <w:right w:val="none" w:sz="0" w:space="0" w:color="auto"/>
          </w:divBdr>
        </w:div>
        <w:div w:id="552738454">
          <w:marLeft w:val="0"/>
          <w:marRight w:val="0"/>
          <w:marTop w:val="0"/>
          <w:marBottom w:val="0"/>
          <w:divBdr>
            <w:top w:val="none" w:sz="0" w:space="0" w:color="auto"/>
            <w:left w:val="none" w:sz="0" w:space="0" w:color="auto"/>
            <w:bottom w:val="none" w:sz="0" w:space="0" w:color="auto"/>
            <w:right w:val="none" w:sz="0" w:space="0" w:color="auto"/>
          </w:divBdr>
        </w:div>
        <w:div w:id="1756511224">
          <w:marLeft w:val="0"/>
          <w:marRight w:val="0"/>
          <w:marTop w:val="0"/>
          <w:marBottom w:val="0"/>
          <w:divBdr>
            <w:top w:val="none" w:sz="0" w:space="0" w:color="auto"/>
            <w:left w:val="none" w:sz="0" w:space="0" w:color="auto"/>
            <w:bottom w:val="none" w:sz="0" w:space="0" w:color="auto"/>
            <w:right w:val="none" w:sz="0" w:space="0" w:color="auto"/>
          </w:divBdr>
        </w:div>
        <w:div w:id="1067412361">
          <w:marLeft w:val="0"/>
          <w:marRight w:val="0"/>
          <w:marTop w:val="0"/>
          <w:marBottom w:val="0"/>
          <w:divBdr>
            <w:top w:val="none" w:sz="0" w:space="0" w:color="auto"/>
            <w:left w:val="none" w:sz="0" w:space="0" w:color="auto"/>
            <w:bottom w:val="none" w:sz="0" w:space="0" w:color="auto"/>
            <w:right w:val="none" w:sz="0" w:space="0" w:color="auto"/>
          </w:divBdr>
        </w:div>
        <w:div w:id="18548569">
          <w:marLeft w:val="0"/>
          <w:marRight w:val="0"/>
          <w:marTop w:val="0"/>
          <w:marBottom w:val="0"/>
          <w:divBdr>
            <w:top w:val="none" w:sz="0" w:space="0" w:color="auto"/>
            <w:left w:val="none" w:sz="0" w:space="0" w:color="auto"/>
            <w:bottom w:val="none" w:sz="0" w:space="0" w:color="auto"/>
            <w:right w:val="none" w:sz="0" w:space="0" w:color="auto"/>
          </w:divBdr>
        </w:div>
        <w:div w:id="1805737904">
          <w:marLeft w:val="0"/>
          <w:marRight w:val="0"/>
          <w:marTop w:val="0"/>
          <w:marBottom w:val="0"/>
          <w:divBdr>
            <w:top w:val="none" w:sz="0" w:space="0" w:color="auto"/>
            <w:left w:val="none" w:sz="0" w:space="0" w:color="auto"/>
            <w:bottom w:val="none" w:sz="0" w:space="0" w:color="auto"/>
            <w:right w:val="none" w:sz="0" w:space="0" w:color="auto"/>
          </w:divBdr>
        </w:div>
        <w:div w:id="426774679">
          <w:marLeft w:val="0"/>
          <w:marRight w:val="0"/>
          <w:marTop w:val="0"/>
          <w:marBottom w:val="0"/>
          <w:divBdr>
            <w:top w:val="none" w:sz="0" w:space="0" w:color="auto"/>
            <w:left w:val="none" w:sz="0" w:space="0" w:color="auto"/>
            <w:bottom w:val="none" w:sz="0" w:space="0" w:color="auto"/>
            <w:right w:val="none" w:sz="0" w:space="0" w:color="auto"/>
          </w:divBdr>
        </w:div>
        <w:div w:id="2006517189">
          <w:marLeft w:val="0"/>
          <w:marRight w:val="0"/>
          <w:marTop w:val="0"/>
          <w:marBottom w:val="0"/>
          <w:divBdr>
            <w:top w:val="none" w:sz="0" w:space="0" w:color="auto"/>
            <w:left w:val="none" w:sz="0" w:space="0" w:color="auto"/>
            <w:bottom w:val="none" w:sz="0" w:space="0" w:color="auto"/>
            <w:right w:val="none" w:sz="0" w:space="0" w:color="auto"/>
          </w:divBdr>
        </w:div>
        <w:div w:id="1479490821">
          <w:marLeft w:val="0"/>
          <w:marRight w:val="0"/>
          <w:marTop w:val="0"/>
          <w:marBottom w:val="0"/>
          <w:divBdr>
            <w:top w:val="none" w:sz="0" w:space="0" w:color="auto"/>
            <w:left w:val="none" w:sz="0" w:space="0" w:color="auto"/>
            <w:bottom w:val="none" w:sz="0" w:space="0" w:color="auto"/>
            <w:right w:val="none" w:sz="0" w:space="0" w:color="auto"/>
          </w:divBdr>
        </w:div>
        <w:div w:id="179635312">
          <w:marLeft w:val="0"/>
          <w:marRight w:val="0"/>
          <w:marTop w:val="0"/>
          <w:marBottom w:val="0"/>
          <w:divBdr>
            <w:top w:val="none" w:sz="0" w:space="0" w:color="auto"/>
            <w:left w:val="none" w:sz="0" w:space="0" w:color="auto"/>
            <w:bottom w:val="none" w:sz="0" w:space="0" w:color="auto"/>
            <w:right w:val="none" w:sz="0" w:space="0" w:color="auto"/>
          </w:divBdr>
        </w:div>
        <w:div w:id="1061368868">
          <w:marLeft w:val="0"/>
          <w:marRight w:val="0"/>
          <w:marTop w:val="0"/>
          <w:marBottom w:val="0"/>
          <w:divBdr>
            <w:top w:val="none" w:sz="0" w:space="0" w:color="auto"/>
            <w:left w:val="none" w:sz="0" w:space="0" w:color="auto"/>
            <w:bottom w:val="none" w:sz="0" w:space="0" w:color="auto"/>
            <w:right w:val="none" w:sz="0" w:space="0" w:color="auto"/>
          </w:divBdr>
        </w:div>
        <w:div w:id="1828590856">
          <w:marLeft w:val="0"/>
          <w:marRight w:val="0"/>
          <w:marTop w:val="0"/>
          <w:marBottom w:val="0"/>
          <w:divBdr>
            <w:top w:val="none" w:sz="0" w:space="0" w:color="auto"/>
            <w:left w:val="none" w:sz="0" w:space="0" w:color="auto"/>
            <w:bottom w:val="none" w:sz="0" w:space="0" w:color="auto"/>
            <w:right w:val="none" w:sz="0" w:space="0" w:color="auto"/>
          </w:divBdr>
        </w:div>
        <w:div w:id="1554583981">
          <w:marLeft w:val="0"/>
          <w:marRight w:val="0"/>
          <w:marTop w:val="0"/>
          <w:marBottom w:val="0"/>
          <w:divBdr>
            <w:top w:val="none" w:sz="0" w:space="0" w:color="auto"/>
            <w:left w:val="none" w:sz="0" w:space="0" w:color="auto"/>
            <w:bottom w:val="none" w:sz="0" w:space="0" w:color="auto"/>
            <w:right w:val="none" w:sz="0" w:space="0" w:color="auto"/>
          </w:divBdr>
        </w:div>
        <w:div w:id="688025666">
          <w:marLeft w:val="0"/>
          <w:marRight w:val="0"/>
          <w:marTop w:val="0"/>
          <w:marBottom w:val="0"/>
          <w:divBdr>
            <w:top w:val="none" w:sz="0" w:space="0" w:color="auto"/>
            <w:left w:val="none" w:sz="0" w:space="0" w:color="auto"/>
            <w:bottom w:val="none" w:sz="0" w:space="0" w:color="auto"/>
            <w:right w:val="none" w:sz="0" w:space="0" w:color="auto"/>
          </w:divBdr>
        </w:div>
        <w:div w:id="1237017150">
          <w:marLeft w:val="0"/>
          <w:marRight w:val="0"/>
          <w:marTop w:val="0"/>
          <w:marBottom w:val="0"/>
          <w:divBdr>
            <w:top w:val="none" w:sz="0" w:space="0" w:color="auto"/>
            <w:left w:val="none" w:sz="0" w:space="0" w:color="auto"/>
            <w:bottom w:val="none" w:sz="0" w:space="0" w:color="auto"/>
            <w:right w:val="none" w:sz="0" w:space="0" w:color="auto"/>
          </w:divBdr>
        </w:div>
        <w:div w:id="313412951">
          <w:marLeft w:val="0"/>
          <w:marRight w:val="0"/>
          <w:marTop w:val="0"/>
          <w:marBottom w:val="0"/>
          <w:divBdr>
            <w:top w:val="none" w:sz="0" w:space="0" w:color="auto"/>
            <w:left w:val="none" w:sz="0" w:space="0" w:color="auto"/>
            <w:bottom w:val="none" w:sz="0" w:space="0" w:color="auto"/>
            <w:right w:val="none" w:sz="0" w:space="0" w:color="auto"/>
          </w:divBdr>
        </w:div>
        <w:div w:id="784813664">
          <w:marLeft w:val="0"/>
          <w:marRight w:val="0"/>
          <w:marTop w:val="0"/>
          <w:marBottom w:val="0"/>
          <w:divBdr>
            <w:top w:val="none" w:sz="0" w:space="0" w:color="auto"/>
            <w:left w:val="none" w:sz="0" w:space="0" w:color="auto"/>
            <w:bottom w:val="none" w:sz="0" w:space="0" w:color="auto"/>
            <w:right w:val="none" w:sz="0" w:space="0" w:color="auto"/>
          </w:divBdr>
        </w:div>
        <w:div w:id="1417247605">
          <w:marLeft w:val="0"/>
          <w:marRight w:val="0"/>
          <w:marTop w:val="0"/>
          <w:marBottom w:val="0"/>
          <w:divBdr>
            <w:top w:val="none" w:sz="0" w:space="0" w:color="auto"/>
            <w:left w:val="none" w:sz="0" w:space="0" w:color="auto"/>
            <w:bottom w:val="none" w:sz="0" w:space="0" w:color="auto"/>
            <w:right w:val="none" w:sz="0" w:space="0" w:color="auto"/>
          </w:divBdr>
        </w:div>
        <w:div w:id="1686707364">
          <w:marLeft w:val="0"/>
          <w:marRight w:val="0"/>
          <w:marTop w:val="0"/>
          <w:marBottom w:val="0"/>
          <w:divBdr>
            <w:top w:val="none" w:sz="0" w:space="0" w:color="auto"/>
            <w:left w:val="none" w:sz="0" w:space="0" w:color="auto"/>
            <w:bottom w:val="none" w:sz="0" w:space="0" w:color="auto"/>
            <w:right w:val="none" w:sz="0" w:space="0" w:color="auto"/>
          </w:divBdr>
        </w:div>
        <w:div w:id="1539663920">
          <w:marLeft w:val="0"/>
          <w:marRight w:val="0"/>
          <w:marTop w:val="0"/>
          <w:marBottom w:val="0"/>
          <w:divBdr>
            <w:top w:val="none" w:sz="0" w:space="0" w:color="auto"/>
            <w:left w:val="none" w:sz="0" w:space="0" w:color="auto"/>
            <w:bottom w:val="none" w:sz="0" w:space="0" w:color="auto"/>
            <w:right w:val="none" w:sz="0" w:space="0" w:color="auto"/>
          </w:divBdr>
        </w:div>
        <w:div w:id="795492847">
          <w:marLeft w:val="0"/>
          <w:marRight w:val="0"/>
          <w:marTop w:val="0"/>
          <w:marBottom w:val="0"/>
          <w:divBdr>
            <w:top w:val="none" w:sz="0" w:space="0" w:color="auto"/>
            <w:left w:val="none" w:sz="0" w:space="0" w:color="auto"/>
            <w:bottom w:val="none" w:sz="0" w:space="0" w:color="auto"/>
            <w:right w:val="none" w:sz="0" w:space="0" w:color="auto"/>
          </w:divBdr>
        </w:div>
        <w:div w:id="458228240">
          <w:marLeft w:val="0"/>
          <w:marRight w:val="0"/>
          <w:marTop w:val="0"/>
          <w:marBottom w:val="0"/>
          <w:divBdr>
            <w:top w:val="none" w:sz="0" w:space="0" w:color="auto"/>
            <w:left w:val="none" w:sz="0" w:space="0" w:color="auto"/>
            <w:bottom w:val="none" w:sz="0" w:space="0" w:color="auto"/>
            <w:right w:val="none" w:sz="0" w:space="0" w:color="auto"/>
          </w:divBdr>
        </w:div>
        <w:div w:id="876544984">
          <w:marLeft w:val="0"/>
          <w:marRight w:val="0"/>
          <w:marTop w:val="0"/>
          <w:marBottom w:val="0"/>
          <w:divBdr>
            <w:top w:val="none" w:sz="0" w:space="0" w:color="auto"/>
            <w:left w:val="none" w:sz="0" w:space="0" w:color="auto"/>
            <w:bottom w:val="none" w:sz="0" w:space="0" w:color="auto"/>
            <w:right w:val="none" w:sz="0" w:space="0" w:color="auto"/>
          </w:divBdr>
        </w:div>
        <w:div w:id="2056729837">
          <w:marLeft w:val="0"/>
          <w:marRight w:val="0"/>
          <w:marTop w:val="0"/>
          <w:marBottom w:val="0"/>
          <w:divBdr>
            <w:top w:val="none" w:sz="0" w:space="0" w:color="auto"/>
            <w:left w:val="none" w:sz="0" w:space="0" w:color="auto"/>
            <w:bottom w:val="none" w:sz="0" w:space="0" w:color="auto"/>
            <w:right w:val="none" w:sz="0" w:space="0" w:color="auto"/>
          </w:divBdr>
        </w:div>
        <w:div w:id="2100522284">
          <w:marLeft w:val="0"/>
          <w:marRight w:val="0"/>
          <w:marTop w:val="0"/>
          <w:marBottom w:val="0"/>
          <w:divBdr>
            <w:top w:val="none" w:sz="0" w:space="0" w:color="auto"/>
            <w:left w:val="none" w:sz="0" w:space="0" w:color="auto"/>
            <w:bottom w:val="none" w:sz="0" w:space="0" w:color="auto"/>
            <w:right w:val="none" w:sz="0" w:space="0" w:color="auto"/>
          </w:divBdr>
        </w:div>
        <w:div w:id="1415667053">
          <w:marLeft w:val="0"/>
          <w:marRight w:val="0"/>
          <w:marTop w:val="0"/>
          <w:marBottom w:val="0"/>
          <w:divBdr>
            <w:top w:val="none" w:sz="0" w:space="0" w:color="auto"/>
            <w:left w:val="none" w:sz="0" w:space="0" w:color="auto"/>
            <w:bottom w:val="none" w:sz="0" w:space="0" w:color="auto"/>
            <w:right w:val="none" w:sz="0" w:space="0" w:color="auto"/>
          </w:divBdr>
        </w:div>
        <w:div w:id="964891736">
          <w:marLeft w:val="0"/>
          <w:marRight w:val="0"/>
          <w:marTop w:val="0"/>
          <w:marBottom w:val="0"/>
          <w:divBdr>
            <w:top w:val="none" w:sz="0" w:space="0" w:color="auto"/>
            <w:left w:val="none" w:sz="0" w:space="0" w:color="auto"/>
            <w:bottom w:val="none" w:sz="0" w:space="0" w:color="auto"/>
            <w:right w:val="none" w:sz="0" w:space="0" w:color="auto"/>
          </w:divBdr>
        </w:div>
        <w:div w:id="307590147">
          <w:marLeft w:val="0"/>
          <w:marRight w:val="0"/>
          <w:marTop w:val="0"/>
          <w:marBottom w:val="0"/>
          <w:divBdr>
            <w:top w:val="none" w:sz="0" w:space="0" w:color="auto"/>
            <w:left w:val="none" w:sz="0" w:space="0" w:color="auto"/>
            <w:bottom w:val="none" w:sz="0" w:space="0" w:color="auto"/>
            <w:right w:val="none" w:sz="0" w:space="0" w:color="auto"/>
          </w:divBdr>
        </w:div>
        <w:div w:id="1182469485">
          <w:marLeft w:val="0"/>
          <w:marRight w:val="0"/>
          <w:marTop w:val="0"/>
          <w:marBottom w:val="0"/>
          <w:divBdr>
            <w:top w:val="none" w:sz="0" w:space="0" w:color="auto"/>
            <w:left w:val="none" w:sz="0" w:space="0" w:color="auto"/>
            <w:bottom w:val="none" w:sz="0" w:space="0" w:color="auto"/>
            <w:right w:val="none" w:sz="0" w:space="0" w:color="auto"/>
          </w:divBdr>
        </w:div>
        <w:div w:id="380136711">
          <w:marLeft w:val="0"/>
          <w:marRight w:val="0"/>
          <w:marTop w:val="0"/>
          <w:marBottom w:val="0"/>
          <w:divBdr>
            <w:top w:val="none" w:sz="0" w:space="0" w:color="auto"/>
            <w:left w:val="none" w:sz="0" w:space="0" w:color="auto"/>
            <w:bottom w:val="none" w:sz="0" w:space="0" w:color="auto"/>
            <w:right w:val="none" w:sz="0" w:space="0" w:color="auto"/>
          </w:divBdr>
        </w:div>
        <w:div w:id="1260598323">
          <w:marLeft w:val="0"/>
          <w:marRight w:val="0"/>
          <w:marTop w:val="0"/>
          <w:marBottom w:val="0"/>
          <w:divBdr>
            <w:top w:val="none" w:sz="0" w:space="0" w:color="auto"/>
            <w:left w:val="none" w:sz="0" w:space="0" w:color="auto"/>
            <w:bottom w:val="none" w:sz="0" w:space="0" w:color="auto"/>
            <w:right w:val="none" w:sz="0" w:space="0" w:color="auto"/>
          </w:divBdr>
        </w:div>
        <w:div w:id="784929860">
          <w:marLeft w:val="0"/>
          <w:marRight w:val="0"/>
          <w:marTop w:val="0"/>
          <w:marBottom w:val="0"/>
          <w:divBdr>
            <w:top w:val="none" w:sz="0" w:space="0" w:color="auto"/>
            <w:left w:val="none" w:sz="0" w:space="0" w:color="auto"/>
            <w:bottom w:val="none" w:sz="0" w:space="0" w:color="auto"/>
            <w:right w:val="none" w:sz="0" w:space="0" w:color="auto"/>
          </w:divBdr>
        </w:div>
        <w:div w:id="1915504650">
          <w:marLeft w:val="0"/>
          <w:marRight w:val="0"/>
          <w:marTop w:val="0"/>
          <w:marBottom w:val="0"/>
          <w:divBdr>
            <w:top w:val="none" w:sz="0" w:space="0" w:color="auto"/>
            <w:left w:val="none" w:sz="0" w:space="0" w:color="auto"/>
            <w:bottom w:val="none" w:sz="0" w:space="0" w:color="auto"/>
            <w:right w:val="none" w:sz="0" w:space="0" w:color="auto"/>
          </w:divBdr>
        </w:div>
        <w:div w:id="1450512681">
          <w:marLeft w:val="0"/>
          <w:marRight w:val="0"/>
          <w:marTop w:val="0"/>
          <w:marBottom w:val="0"/>
          <w:divBdr>
            <w:top w:val="none" w:sz="0" w:space="0" w:color="auto"/>
            <w:left w:val="none" w:sz="0" w:space="0" w:color="auto"/>
            <w:bottom w:val="none" w:sz="0" w:space="0" w:color="auto"/>
            <w:right w:val="none" w:sz="0" w:space="0" w:color="auto"/>
          </w:divBdr>
        </w:div>
        <w:div w:id="1816676857">
          <w:marLeft w:val="0"/>
          <w:marRight w:val="0"/>
          <w:marTop w:val="0"/>
          <w:marBottom w:val="0"/>
          <w:divBdr>
            <w:top w:val="none" w:sz="0" w:space="0" w:color="auto"/>
            <w:left w:val="none" w:sz="0" w:space="0" w:color="auto"/>
            <w:bottom w:val="none" w:sz="0" w:space="0" w:color="auto"/>
            <w:right w:val="none" w:sz="0" w:space="0" w:color="auto"/>
          </w:divBdr>
        </w:div>
        <w:div w:id="28378902">
          <w:marLeft w:val="0"/>
          <w:marRight w:val="0"/>
          <w:marTop w:val="0"/>
          <w:marBottom w:val="0"/>
          <w:divBdr>
            <w:top w:val="none" w:sz="0" w:space="0" w:color="auto"/>
            <w:left w:val="none" w:sz="0" w:space="0" w:color="auto"/>
            <w:bottom w:val="none" w:sz="0" w:space="0" w:color="auto"/>
            <w:right w:val="none" w:sz="0" w:space="0" w:color="auto"/>
          </w:divBdr>
        </w:div>
        <w:div w:id="1634292709">
          <w:marLeft w:val="0"/>
          <w:marRight w:val="0"/>
          <w:marTop w:val="0"/>
          <w:marBottom w:val="0"/>
          <w:divBdr>
            <w:top w:val="none" w:sz="0" w:space="0" w:color="auto"/>
            <w:left w:val="none" w:sz="0" w:space="0" w:color="auto"/>
            <w:bottom w:val="none" w:sz="0" w:space="0" w:color="auto"/>
            <w:right w:val="none" w:sz="0" w:space="0" w:color="auto"/>
          </w:divBdr>
        </w:div>
        <w:div w:id="242301328">
          <w:marLeft w:val="0"/>
          <w:marRight w:val="0"/>
          <w:marTop w:val="0"/>
          <w:marBottom w:val="0"/>
          <w:divBdr>
            <w:top w:val="none" w:sz="0" w:space="0" w:color="auto"/>
            <w:left w:val="none" w:sz="0" w:space="0" w:color="auto"/>
            <w:bottom w:val="none" w:sz="0" w:space="0" w:color="auto"/>
            <w:right w:val="none" w:sz="0" w:space="0" w:color="auto"/>
          </w:divBdr>
        </w:div>
        <w:div w:id="1581210663">
          <w:marLeft w:val="0"/>
          <w:marRight w:val="0"/>
          <w:marTop w:val="0"/>
          <w:marBottom w:val="0"/>
          <w:divBdr>
            <w:top w:val="none" w:sz="0" w:space="0" w:color="auto"/>
            <w:left w:val="none" w:sz="0" w:space="0" w:color="auto"/>
            <w:bottom w:val="none" w:sz="0" w:space="0" w:color="auto"/>
            <w:right w:val="none" w:sz="0" w:space="0" w:color="auto"/>
          </w:divBdr>
        </w:div>
        <w:div w:id="1917468507">
          <w:marLeft w:val="0"/>
          <w:marRight w:val="0"/>
          <w:marTop w:val="0"/>
          <w:marBottom w:val="0"/>
          <w:divBdr>
            <w:top w:val="none" w:sz="0" w:space="0" w:color="auto"/>
            <w:left w:val="none" w:sz="0" w:space="0" w:color="auto"/>
            <w:bottom w:val="none" w:sz="0" w:space="0" w:color="auto"/>
            <w:right w:val="none" w:sz="0" w:space="0" w:color="auto"/>
          </w:divBdr>
        </w:div>
        <w:div w:id="771121930">
          <w:marLeft w:val="0"/>
          <w:marRight w:val="0"/>
          <w:marTop w:val="0"/>
          <w:marBottom w:val="0"/>
          <w:divBdr>
            <w:top w:val="none" w:sz="0" w:space="0" w:color="auto"/>
            <w:left w:val="none" w:sz="0" w:space="0" w:color="auto"/>
            <w:bottom w:val="none" w:sz="0" w:space="0" w:color="auto"/>
            <w:right w:val="none" w:sz="0" w:space="0" w:color="auto"/>
          </w:divBdr>
        </w:div>
        <w:div w:id="647707052">
          <w:marLeft w:val="0"/>
          <w:marRight w:val="0"/>
          <w:marTop w:val="0"/>
          <w:marBottom w:val="0"/>
          <w:divBdr>
            <w:top w:val="none" w:sz="0" w:space="0" w:color="auto"/>
            <w:left w:val="none" w:sz="0" w:space="0" w:color="auto"/>
            <w:bottom w:val="none" w:sz="0" w:space="0" w:color="auto"/>
            <w:right w:val="none" w:sz="0" w:space="0" w:color="auto"/>
          </w:divBdr>
        </w:div>
        <w:div w:id="492649456">
          <w:marLeft w:val="0"/>
          <w:marRight w:val="0"/>
          <w:marTop w:val="0"/>
          <w:marBottom w:val="0"/>
          <w:divBdr>
            <w:top w:val="none" w:sz="0" w:space="0" w:color="auto"/>
            <w:left w:val="none" w:sz="0" w:space="0" w:color="auto"/>
            <w:bottom w:val="none" w:sz="0" w:space="0" w:color="auto"/>
            <w:right w:val="none" w:sz="0" w:space="0" w:color="auto"/>
          </w:divBdr>
        </w:div>
        <w:div w:id="1858545277">
          <w:marLeft w:val="0"/>
          <w:marRight w:val="0"/>
          <w:marTop w:val="0"/>
          <w:marBottom w:val="0"/>
          <w:divBdr>
            <w:top w:val="none" w:sz="0" w:space="0" w:color="auto"/>
            <w:left w:val="none" w:sz="0" w:space="0" w:color="auto"/>
            <w:bottom w:val="none" w:sz="0" w:space="0" w:color="auto"/>
            <w:right w:val="none" w:sz="0" w:space="0" w:color="auto"/>
          </w:divBdr>
        </w:div>
        <w:div w:id="705561521">
          <w:marLeft w:val="0"/>
          <w:marRight w:val="0"/>
          <w:marTop w:val="0"/>
          <w:marBottom w:val="0"/>
          <w:divBdr>
            <w:top w:val="none" w:sz="0" w:space="0" w:color="auto"/>
            <w:left w:val="none" w:sz="0" w:space="0" w:color="auto"/>
            <w:bottom w:val="none" w:sz="0" w:space="0" w:color="auto"/>
            <w:right w:val="none" w:sz="0" w:space="0" w:color="auto"/>
          </w:divBdr>
        </w:div>
        <w:div w:id="544953405">
          <w:marLeft w:val="0"/>
          <w:marRight w:val="0"/>
          <w:marTop w:val="0"/>
          <w:marBottom w:val="0"/>
          <w:divBdr>
            <w:top w:val="none" w:sz="0" w:space="0" w:color="auto"/>
            <w:left w:val="none" w:sz="0" w:space="0" w:color="auto"/>
            <w:bottom w:val="none" w:sz="0" w:space="0" w:color="auto"/>
            <w:right w:val="none" w:sz="0" w:space="0" w:color="auto"/>
          </w:divBdr>
        </w:div>
        <w:div w:id="1132677653">
          <w:marLeft w:val="0"/>
          <w:marRight w:val="0"/>
          <w:marTop w:val="0"/>
          <w:marBottom w:val="0"/>
          <w:divBdr>
            <w:top w:val="none" w:sz="0" w:space="0" w:color="auto"/>
            <w:left w:val="none" w:sz="0" w:space="0" w:color="auto"/>
            <w:bottom w:val="none" w:sz="0" w:space="0" w:color="auto"/>
            <w:right w:val="none" w:sz="0" w:space="0" w:color="auto"/>
          </w:divBdr>
        </w:div>
        <w:div w:id="428550419">
          <w:marLeft w:val="0"/>
          <w:marRight w:val="0"/>
          <w:marTop w:val="0"/>
          <w:marBottom w:val="0"/>
          <w:divBdr>
            <w:top w:val="none" w:sz="0" w:space="0" w:color="auto"/>
            <w:left w:val="none" w:sz="0" w:space="0" w:color="auto"/>
            <w:bottom w:val="none" w:sz="0" w:space="0" w:color="auto"/>
            <w:right w:val="none" w:sz="0" w:space="0" w:color="auto"/>
          </w:divBdr>
        </w:div>
        <w:div w:id="1056392791">
          <w:marLeft w:val="0"/>
          <w:marRight w:val="0"/>
          <w:marTop w:val="0"/>
          <w:marBottom w:val="0"/>
          <w:divBdr>
            <w:top w:val="none" w:sz="0" w:space="0" w:color="auto"/>
            <w:left w:val="none" w:sz="0" w:space="0" w:color="auto"/>
            <w:bottom w:val="none" w:sz="0" w:space="0" w:color="auto"/>
            <w:right w:val="none" w:sz="0" w:space="0" w:color="auto"/>
          </w:divBdr>
        </w:div>
        <w:div w:id="409429771">
          <w:marLeft w:val="0"/>
          <w:marRight w:val="0"/>
          <w:marTop w:val="0"/>
          <w:marBottom w:val="0"/>
          <w:divBdr>
            <w:top w:val="none" w:sz="0" w:space="0" w:color="auto"/>
            <w:left w:val="none" w:sz="0" w:space="0" w:color="auto"/>
            <w:bottom w:val="none" w:sz="0" w:space="0" w:color="auto"/>
            <w:right w:val="none" w:sz="0" w:space="0" w:color="auto"/>
          </w:divBdr>
        </w:div>
        <w:div w:id="1239752035">
          <w:marLeft w:val="0"/>
          <w:marRight w:val="0"/>
          <w:marTop w:val="0"/>
          <w:marBottom w:val="0"/>
          <w:divBdr>
            <w:top w:val="none" w:sz="0" w:space="0" w:color="auto"/>
            <w:left w:val="none" w:sz="0" w:space="0" w:color="auto"/>
            <w:bottom w:val="none" w:sz="0" w:space="0" w:color="auto"/>
            <w:right w:val="none" w:sz="0" w:space="0" w:color="auto"/>
          </w:divBdr>
        </w:div>
        <w:div w:id="1916089419">
          <w:marLeft w:val="0"/>
          <w:marRight w:val="0"/>
          <w:marTop w:val="0"/>
          <w:marBottom w:val="0"/>
          <w:divBdr>
            <w:top w:val="none" w:sz="0" w:space="0" w:color="auto"/>
            <w:left w:val="none" w:sz="0" w:space="0" w:color="auto"/>
            <w:bottom w:val="none" w:sz="0" w:space="0" w:color="auto"/>
            <w:right w:val="none" w:sz="0" w:space="0" w:color="auto"/>
          </w:divBdr>
        </w:div>
        <w:div w:id="1229460426">
          <w:marLeft w:val="0"/>
          <w:marRight w:val="0"/>
          <w:marTop w:val="0"/>
          <w:marBottom w:val="0"/>
          <w:divBdr>
            <w:top w:val="none" w:sz="0" w:space="0" w:color="auto"/>
            <w:left w:val="none" w:sz="0" w:space="0" w:color="auto"/>
            <w:bottom w:val="none" w:sz="0" w:space="0" w:color="auto"/>
            <w:right w:val="none" w:sz="0" w:space="0" w:color="auto"/>
          </w:divBdr>
        </w:div>
        <w:div w:id="898322458">
          <w:marLeft w:val="0"/>
          <w:marRight w:val="0"/>
          <w:marTop w:val="0"/>
          <w:marBottom w:val="0"/>
          <w:divBdr>
            <w:top w:val="none" w:sz="0" w:space="0" w:color="auto"/>
            <w:left w:val="none" w:sz="0" w:space="0" w:color="auto"/>
            <w:bottom w:val="none" w:sz="0" w:space="0" w:color="auto"/>
            <w:right w:val="none" w:sz="0" w:space="0" w:color="auto"/>
          </w:divBdr>
        </w:div>
        <w:div w:id="277876353">
          <w:marLeft w:val="0"/>
          <w:marRight w:val="0"/>
          <w:marTop w:val="0"/>
          <w:marBottom w:val="0"/>
          <w:divBdr>
            <w:top w:val="none" w:sz="0" w:space="0" w:color="auto"/>
            <w:left w:val="none" w:sz="0" w:space="0" w:color="auto"/>
            <w:bottom w:val="none" w:sz="0" w:space="0" w:color="auto"/>
            <w:right w:val="none" w:sz="0" w:space="0" w:color="auto"/>
          </w:divBdr>
        </w:div>
        <w:div w:id="156965655">
          <w:marLeft w:val="0"/>
          <w:marRight w:val="0"/>
          <w:marTop w:val="0"/>
          <w:marBottom w:val="0"/>
          <w:divBdr>
            <w:top w:val="none" w:sz="0" w:space="0" w:color="auto"/>
            <w:left w:val="none" w:sz="0" w:space="0" w:color="auto"/>
            <w:bottom w:val="none" w:sz="0" w:space="0" w:color="auto"/>
            <w:right w:val="none" w:sz="0" w:space="0" w:color="auto"/>
          </w:divBdr>
        </w:div>
      </w:divsChild>
    </w:div>
    <w:div w:id="1683823851">
      <w:bodyDiv w:val="1"/>
      <w:marLeft w:val="0"/>
      <w:marRight w:val="0"/>
      <w:marTop w:val="0"/>
      <w:marBottom w:val="0"/>
      <w:divBdr>
        <w:top w:val="none" w:sz="0" w:space="0" w:color="auto"/>
        <w:left w:val="none" w:sz="0" w:space="0" w:color="auto"/>
        <w:bottom w:val="none" w:sz="0" w:space="0" w:color="auto"/>
        <w:right w:val="none" w:sz="0" w:space="0" w:color="auto"/>
      </w:divBdr>
    </w:div>
    <w:div w:id="1821772208">
      <w:bodyDiv w:val="1"/>
      <w:marLeft w:val="0"/>
      <w:marRight w:val="0"/>
      <w:marTop w:val="0"/>
      <w:marBottom w:val="0"/>
      <w:divBdr>
        <w:top w:val="none" w:sz="0" w:space="0" w:color="auto"/>
        <w:left w:val="none" w:sz="0" w:space="0" w:color="auto"/>
        <w:bottom w:val="none" w:sz="0" w:space="0" w:color="auto"/>
        <w:right w:val="none" w:sz="0" w:space="0" w:color="auto"/>
      </w:divBdr>
    </w:div>
    <w:div w:id="1907760001">
      <w:bodyDiv w:val="1"/>
      <w:marLeft w:val="0"/>
      <w:marRight w:val="0"/>
      <w:marTop w:val="0"/>
      <w:marBottom w:val="0"/>
      <w:divBdr>
        <w:top w:val="none" w:sz="0" w:space="0" w:color="auto"/>
        <w:left w:val="none" w:sz="0" w:space="0" w:color="auto"/>
        <w:bottom w:val="none" w:sz="0" w:space="0" w:color="auto"/>
        <w:right w:val="none" w:sz="0" w:space="0" w:color="auto"/>
      </w:divBdr>
    </w:div>
    <w:div w:id="2017418917">
      <w:bodyDiv w:val="1"/>
      <w:marLeft w:val="0"/>
      <w:marRight w:val="0"/>
      <w:marTop w:val="0"/>
      <w:marBottom w:val="0"/>
      <w:divBdr>
        <w:top w:val="none" w:sz="0" w:space="0" w:color="auto"/>
        <w:left w:val="none" w:sz="0" w:space="0" w:color="auto"/>
        <w:bottom w:val="none" w:sz="0" w:space="0" w:color="auto"/>
        <w:right w:val="none" w:sz="0" w:space="0" w:color="auto"/>
      </w:divBdr>
      <w:divsChild>
        <w:div w:id="1213233556">
          <w:marLeft w:val="0"/>
          <w:marRight w:val="0"/>
          <w:marTop w:val="0"/>
          <w:marBottom w:val="0"/>
          <w:divBdr>
            <w:top w:val="none" w:sz="0" w:space="0" w:color="auto"/>
            <w:left w:val="none" w:sz="0" w:space="0" w:color="auto"/>
            <w:bottom w:val="none" w:sz="0" w:space="0" w:color="auto"/>
            <w:right w:val="none" w:sz="0" w:space="0" w:color="auto"/>
          </w:divBdr>
        </w:div>
        <w:div w:id="1402294361">
          <w:marLeft w:val="0"/>
          <w:marRight w:val="0"/>
          <w:marTop w:val="0"/>
          <w:marBottom w:val="0"/>
          <w:divBdr>
            <w:top w:val="none" w:sz="0" w:space="0" w:color="auto"/>
            <w:left w:val="none" w:sz="0" w:space="0" w:color="auto"/>
            <w:bottom w:val="none" w:sz="0" w:space="0" w:color="auto"/>
            <w:right w:val="none" w:sz="0" w:space="0" w:color="auto"/>
          </w:divBdr>
        </w:div>
        <w:div w:id="264849080">
          <w:marLeft w:val="0"/>
          <w:marRight w:val="0"/>
          <w:marTop w:val="0"/>
          <w:marBottom w:val="0"/>
          <w:divBdr>
            <w:top w:val="none" w:sz="0" w:space="0" w:color="auto"/>
            <w:left w:val="none" w:sz="0" w:space="0" w:color="auto"/>
            <w:bottom w:val="none" w:sz="0" w:space="0" w:color="auto"/>
            <w:right w:val="none" w:sz="0" w:space="0" w:color="auto"/>
          </w:divBdr>
        </w:div>
        <w:div w:id="364520809">
          <w:marLeft w:val="0"/>
          <w:marRight w:val="0"/>
          <w:marTop w:val="0"/>
          <w:marBottom w:val="0"/>
          <w:divBdr>
            <w:top w:val="none" w:sz="0" w:space="0" w:color="auto"/>
            <w:left w:val="none" w:sz="0" w:space="0" w:color="auto"/>
            <w:bottom w:val="none" w:sz="0" w:space="0" w:color="auto"/>
            <w:right w:val="none" w:sz="0" w:space="0" w:color="auto"/>
          </w:divBdr>
        </w:div>
        <w:div w:id="821241792">
          <w:marLeft w:val="0"/>
          <w:marRight w:val="0"/>
          <w:marTop w:val="0"/>
          <w:marBottom w:val="0"/>
          <w:divBdr>
            <w:top w:val="none" w:sz="0" w:space="0" w:color="auto"/>
            <w:left w:val="none" w:sz="0" w:space="0" w:color="auto"/>
            <w:bottom w:val="none" w:sz="0" w:space="0" w:color="auto"/>
            <w:right w:val="none" w:sz="0" w:space="0" w:color="auto"/>
          </w:divBdr>
        </w:div>
        <w:div w:id="1938365429">
          <w:marLeft w:val="0"/>
          <w:marRight w:val="0"/>
          <w:marTop w:val="0"/>
          <w:marBottom w:val="0"/>
          <w:divBdr>
            <w:top w:val="none" w:sz="0" w:space="0" w:color="auto"/>
            <w:left w:val="none" w:sz="0" w:space="0" w:color="auto"/>
            <w:bottom w:val="none" w:sz="0" w:space="0" w:color="auto"/>
            <w:right w:val="none" w:sz="0" w:space="0" w:color="auto"/>
          </w:divBdr>
        </w:div>
        <w:div w:id="306861058">
          <w:marLeft w:val="0"/>
          <w:marRight w:val="0"/>
          <w:marTop w:val="0"/>
          <w:marBottom w:val="0"/>
          <w:divBdr>
            <w:top w:val="none" w:sz="0" w:space="0" w:color="auto"/>
            <w:left w:val="none" w:sz="0" w:space="0" w:color="auto"/>
            <w:bottom w:val="none" w:sz="0" w:space="0" w:color="auto"/>
            <w:right w:val="none" w:sz="0" w:space="0" w:color="auto"/>
          </w:divBdr>
        </w:div>
        <w:div w:id="1674335630">
          <w:marLeft w:val="0"/>
          <w:marRight w:val="0"/>
          <w:marTop w:val="0"/>
          <w:marBottom w:val="0"/>
          <w:divBdr>
            <w:top w:val="none" w:sz="0" w:space="0" w:color="auto"/>
            <w:left w:val="none" w:sz="0" w:space="0" w:color="auto"/>
            <w:bottom w:val="none" w:sz="0" w:space="0" w:color="auto"/>
            <w:right w:val="none" w:sz="0" w:space="0" w:color="auto"/>
          </w:divBdr>
        </w:div>
        <w:div w:id="1359312111">
          <w:marLeft w:val="0"/>
          <w:marRight w:val="0"/>
          <w:marTop w:val="0"/>
          <w:marBottom w:val="0"/>
          <w:divBdr>
            <w:top w:val="none" w:sz="0" w:space="0" w:color="auto"/>
            <w:left w:val="none" w:sz="0" w:space="0" w:color="auto"/>
            <w:bottom w:val="none" w:sz="0" w:space="0" w:color="auto"/>
            <w:right w:val="none" w:sz="0" w:space="0" w:color="auto"/>
          </w:divBdr>
        </w:div>
        <w:div w:id="797450971">
          <w:marLeft w:val="0"/>
          <w:marRight w:val="0"/>
          <w:marTop w:val="0"/>
          <w:marBottom w:val="0"/>
          <w:divBdr>
            <w:top w:val="none" w:sz="0" w:space="0" w:color="auto"/>
            <w:left w:val="none" w:sz="0" w:space="0" w:color="auto"/>
            <w:bottom w:val="none" w:sz="0" w:space="0" w:color="auto"/>
            <w:right w:val="none" w:sz="0" w:space="0" w:color="auto"/>
          </w:divBdr>
        </w:div>
        <w:div w:id="878514436">
          <w:marLeft w:val="0"/>
          <w:marRight w:val="0"/>
          <w:marTop w:val="0"/>
          <w:marBottom w:val="0"/>
          <w:divBdr>
            <w:top w:val="none" w:sz="0" w:space="0" w:color="auto"/>
            <w:left w:val="none" w:sz="0" w:space="0" w:color="auto"/>
            <w:bottom w:val="none" w:sz="0" w:space="0" w:color="auto"/>
            <w:right w:val="none" w:sz="0" w:space="0" w:color="auto"/>
          </w:divBdr>
        </w:div>
        <w:div w:id="1361784562">
          <w:marLeft w:val="0"/>
          <w:marRight w:val="0"/>
          <w:marTop w:val="0"/>
          <w:marBottom w:val="0"/>
          <w:divBdr>
            <w:top w:val="none" w:sz="0" w:space="0" w:color="auto"/>
            <w:left w:val="none" w:sz="0" w:space="0" w:color="auto"/>
            <w:bottom w:val="none" w:sz="0" w:space="0" w:color="auto"/>
            <w:right w:val="none" w:sz="0" w:space="0" w:color="auto"/>
          </w:divBdr>
        </w:div>
        <w:div w:id="13622">
          <w:marLeft w:val="0"/>
          <w:marRight w:val="0"/>
          <w:marTop w:val="0"/>
          <w:marBottom w:val="0"/>
          <w:divBdr>
            <w:top w:val="none" w:sz="0" w:space="0" w:color="auto"/>
            <w:left w:val="none" w:sz="0" w:space="0" w:color="auto"/>
            <w:bottom w:val="none" w:sz="0" w:space="0" w:color="auto"/>
            <w:right w:val="none" w:sz="0" w:space="0" w:color="auto"/>
          </w:divBdr>
        </w:div>
        <w:div w:id="1765373094">
          <w:marLeft w:val="0"/>
          <w:marRight w:val="0"/>
          <w:marTop w:val="0"/>
          <w:marBottom w:val="0"/>
          <w:divBdr>
            <w:top w:val="none" w:sz="0" w:space="0" w:color="auto"/>
            <w:left w:val="none" w:sz="0" w:space="0" w:color="auto"/>
            <w:bottom w:val="none" w:sz="0" w:space="0" w:color="auto"/>
            <w:right w:val="none" w:sz="0" w:space="0" w:color="auto"/>
          </w:divBdr>
        </w:div>
        <w:div w:id="988435232">
          <w:marLeft w:val="0"/>
          <w:marRight w:val="0"/>
          <w:marTop w:val="0"/>
          <w:marBottom w:val="0"/>
          <w:divBdr>
            <w:top w:val="none" w:sz="0" w:space="0" w:color="auto"/>
            <w:left w:val="none" w:sz="0" w:space="0" w:color="auto"/>
            <w:bottom w:val="none" w:sz="0" w:space="0" w:color="auto"/>
            <w:right w:val="none" w:sz="0" w:space="0" w:color="auto"/>
          </w:divBdr>
        </w:div>
        <w:div w:id="321545035">
          <w:marLeft w:val="0"/>
          <w:marRight w:val="0"/>
          <w:marTop w:val="0"/>
          <w:marBottom w:val="0"/>
          <w:divBdr>
            <w:top w:val="none" w:sz="0" w:space="0" w:color="auto"/>
            <w:left w:val="none" w:sz="0" w:space="0" w:color="auto"/>
            <w:bottom w:val="none" w:sz="0" w:space="0" w:color="auto"/>
            <w:right w:val="none" w:sz="0" w:space="0" w:color="auto"/>
          </w:divBdr>
        </w:div>
        <w:div w:id="1797067819">
          <w:marLeft w:val="0"/>
          <w:marRight w:val="0"/>
          <w:marTop w:val="0"/>
          <w:marBottom w:val="0"/>
          <w:divBdr>
            <w:top w:val="none" w:sz="0" w:space="0" w:color="auto"/>
            <w:left w:val="none" w:sz="0" w:space="0" w:color="auto"/>
            <w:bottom w:val="none" w:sz="0" w:space="0" w:color="auto"/>
            <w:right w:val="none" w:sz="0" w:space="0" w:color="auto"/>
          </w:divBdr>
        </w:div>
        <w:div w:id="1176193220">
          <w:marLeft w:val="0"/>
          <w:marRight w:val="0"/>
          <w:marTop w:val="0"/>
          <w:marBottom w:val="0"/>
          <w:divBdr>
            <w:top w:val="none" w:sz="0" w:space="0" w:color="auto"/>
            <w:left w:val="none" w:sz="0" w:space="0" w:color="auto"/>
            <w:bottom w:val="none" w:sz="0" w:space="0" w:color="auto"/>
            <w:right w:val="none" w:sz="0" w:space="0" w:color="auto"/>
          </w:divBdr>
        </w:div>
        <w:div w:id="313991502">
          <w:marLeft w:val="0"/>
          <w:marRight w:val="0"/>
          <w:marTop w:val="0"/>
          <w:marBottom w:val="0"/>
          <w:divBdr>
            <w:top w:val="none" w:sz="0" w:space="0" w:color="auto"/>
            <w:left w:val="none" w:sz="0" w:space="0" w:color="auto"/>
            <w:bottom w:val="none" w:sz="0" w:space="0" w:color="auto"/>
            <w:right w:val="none" w:sz="0" w:space="0" w:color="auto"/>
          </w:divBdr>
        </w:div>
        <w:div w:id="1319066956">
          <w:marLeft w:val="0"/>
          <w:marRight w:val="0"/>
          <w:marTop w:val="0"/>
          <w:marBottom w:val="0"/>
          <w:divBdr>
            <w:top w:val="none" w:sz="0" w:space="0" w:color="auto"/>
            <w:left w:val="none" w:sz="0" w:space="0" w:color="auto"/>
            <w:bottom w:val="none" w:sz="0" w:space="0" w:color="auto"/>
            <w:right w:val="none" w:sz="0" w:space="0" w:color="auto"/>
          </w:divBdr>
        </w:div>
        <w:div w:id="1088190855">
          <w:marLeft w:val="0"/>
          <w:marRight w:val="0"/>
          <w:marTop w:val="0"/>
          <w:marBottom w:val="0"/>
          <w:divBdr>
            <w:top w:val="none" w:sz="0" w:space="0" w:color="auto"/>
            <w:left w:val="none" w:sz="0" w:space="0" w:color="auto"/>
            <w:bottom w:val="none" w:sz="0" w:space="0" w:color="auto"/>
            <w:right w:val="none" w:sz="0" w:space="0" w:color="auto"/>
          </w:divBdr>
        </w:div>
        <w:div w:id="1636986598">
          <w:marLeft w:val="0"/>
          <w:marRight w:val="0"/>
          <w:marTop w:val="0"/>
          <w:marBottom w:val="0"/>
          <w:divBdr>
            <w:top w:val="none" w:sz="0" w:space="0" w:color="auto"/>
            <w:left w:val="none" w:sz="0" w:space="0" w:color="auto"/>
            <w:bottom w:val="none" w:sz="0" w:space="0" w:color="auto"/>
            <w:right w:val="none" w:sz="0" w:space="0" w:color="auto"/>
          </w:divBdr>
        </w:div>
        <w:div w:id="347217475">
          <w:marLeft w:val="0"/>
          <w:marRight w:val="0"/>
          <w:marTop w:val="0"/>
          <w:marBottom w:val="0"/>
          <w:divBdr>
            <w:top w:val="none" w:sz="0" w:space="0" w:color="auto"/>
            <w:left w:val="none" w:sz="0" w:space="0" w:color="auto"/>
            <w:bottom w:val="none" w:sz="0" w:space="0" w:color="auto"/>
            <w:right w:val="none" w:sz="0" w:space="0" w:color="auto"/>
          </w:divBdr>
        </w:div>
        <w:div w:id="1983651507">
          <w:marLeft w:val="0"/>
          <w:marRight w:val="0"/>
          <w:marTop w:val="0"/>
          <w:marBottom w:val="0"/>
          <w:divBdr>
            <w:top w:val="none" w:sz="0" w:space="0" w:color="auto"/>
            <w:left w:val="none" w:sz="0" w:space="0" w:color="auto"/>
            <w:bottom w:val="none" w:sz="0" w:space="0" w:color="auto"/>
            <w:right w:val="none" w:sz="0" w:space="0" w:color="auto"/>
          </w:divBdr>
        </w:div>
        <w:div w:id="1369067663">
          <w:marLeft w:val="0"/>
          <w:marRight w:val="0"/>
          <w:marTop w:val="0"/>
          <w:marBottom w:val="0"/>
          <w:divBdr>
            <w:top w:val="none" w:sz="0" w:space="0" w:color="auto"/>
            <w:left w:val="none" w:sz="0" w:space="0" w:color="auto"/>
            <w:bottom w:val="none" w:sz="0" w:space="0" w:color="auto"/>
            <w:right w:val="none" w:sz="0" w:space="0" w:color="auto"/>
          </w:divBdr>
        </w:div>
        <w:div w:id="599023394">
          <w:marLeft w:val="0"/>
          <w:marRight w:val="0"/>
          <w:marTop w:val="0"/>
          <w:marBottom w:val="0"/>
          <w:divBdr>
            <w:top w:val="none" w:sz="0" w:space="0" w:color="auto"/>
            <w:left w:val="none" w:sz="0" w:space="0" w:color="auto"/>
            <w:bottom w:val="none" w:sz="0" w:space="0" w:color="auto"/>
            <w:right w:val="none" w:sz="0" w:space="0" w:color="auto"/>
          </w:divBdr>
        </w:div>
        <w:div w:id="912546709">
          <w:marLeft w:val="0"/>
          <w:marRight w:val="0"/>
          <w:marTop w:val="0"/>
          <w:marBottom w:val="0"/>
          <w:divBdr>
            <w:top w:val="none" w:sz="0" w:space="0" w:color="auto"/>
            <w:left w:val="none" w:sz="0" w:space="0" w:color="auto"/>
            <w:bottom w:val="none" w:sz="0" w:space="0" w:color="auto"/>
            <w:right w:val="none" w:sz="0" w:space="0" w:color="auto"/>
          </w:divBdr>
        </w:div>
        <w:div w:id="176699707">
          <w:marLeft w:val="0"/>
          <w:marRight w:val="0"/>
          <w:marTop w:val="0"/>
          <w:marBottom w:val="0"/>
          <w:divBdr>
            <w:top w:val="none" w:sz="0" w:space="0" w:color="auto"/>
            <w:left w:val="none" w:sz="0" w:space="0" w:color="auto"/>
            <w:bottom w:val="none" w:sz="0" w:space="0" w:color="auto"/>
            <w:right w:val="none" w:sz="0" w:space="0" w:color="auto"/>
          </w:divBdr>
        </w:div>
        <w:div w:id="540898795">
          <w:marLeft w:val="0"/>
          <w:marRight w:val="0"/>
          <w:marTop w:val="0"/>
          <w:marBottom w:val="0"/>
          <w:divBdr>
            <w:top w:val="none" w:sz="0" w:space="0" w:color="auto"/>
            <w:left w:val="none" w:sz="0" w:space="0" w:color="auto"/>
            <w:bottom w:val="none" w:sz="0" w:space="0" w:color="auto"/>
            <w:right w:val="none" w:sz="0" w:space="0" w:color="auto"/>
          </w:divBdr>
        </w:div>
        <w:div w:id="1439763971">
          <w:marLeft w:val="0"/>
          <w:marRight w:val="0"/>
          <w:marTop w:val="0"/>
          <w:marBottom w:val="0"/>
          <w:divBdr>
            <w:top w:val="none" w:sz="0" w:space="0" w:color="auto"/>
            <w:left w:val="none" w:sz="0" w:space="0" w:color="auto"/>
            <w:bottom w:val="none" w:sz="0" w:space="0" w:color="auto"/>
            <w:right w:val="none" w:sz="0" w:space="0" w:color="auto"/>
          </w:divBdr>
        </w:div>
        <w:div w:id="89592502">
          <w:marLeft w:val="0"/>
          <w:marRight w:val="0"/>
          <w:marTop w:val="0"/>
          <w:marBottom w:val="0"/>
          <w:divBdr>
            <w:top w:val="none" w:sz="0" w:space="0" w:color="auto"/>
            <w:left w:val="none" w:sz="0" w:space="0" w:color="auto"/>
            <w:bottom w:val="none" w:sz="0" w:space="0" w:color="auto"/>
            <w:right w:val="none" w:sz="0" w:space="0" w:color="auto"/>
          </w:divBdr>
        </w:div>
        <w:div w:id="1414206333">
          <w:marLeft w:val="0"/>
          <w:marRight w:val="0"/>
          <w:marTop w:val="0"/>
          <w:marBottom w:val="0"/>
          <w:divBdr>
            <w:top w:val="none" w:sz="0" w:space="0" w:color="auto"/>
            <w:left w:val="none" w:sz="0" w:space="0" w:color="auto"/>
            <w:bottom w:val="none" w:sz="0" w:space="0" w:color="auto"/>
            <w:right w:val="none" w:sz="0" w:space="0" w:color="auto"/>
          </w:divBdr>
        </w:div>
        <w:div w:id="988242822">
          <w:marLeft w:val="0"/>
          <w:marRight w:val="0"/>
          <w:marTop w:val="0"/>
          <w:marBottom w:val="0"/>
          <w:divBdr>
            <w:top w:val="none" w:sz="0" w:space="0" w:color="auto"/>
            <w:left w:val="none" w:sz="0" w:space="0" w:color="auto"/>
            <w:bottom w:val="none" w:sz="0" w:space="0" w:color="auto"/>
            <w:right w:val="none" w:sz="0" w:space="0" w:color="auto"/>
          </w:divBdr>
        </w:div>
        <w:div w:id="752746829">
          <w:marLeft w:val="0"/>
          <w:marRight w:val="0"/>
          <w:marTop w:val="0"/>
          <w:marBottom w:val="0"/>
          <w:divBdr>
            <w:top w:val="none" w:sz="0" w:space="0" w:color="auto"/>
            <w:left w:val="none" w:sz="0" w:space="0" w:color="auto"/>
            <w:bottom w:val="none" w:sz="0" w:space="0" w:color="auto"/>
            <w:right w:val="none" w:sz="0" w:space="0" w:color="auto"/>
          </w:divBdr>
        </w:div>
        <w:div w:id="1703555666">
          <w:marLeft w:val="0"/>
          <w:marRight w:val="0"/>
          <w:marTop w:val="0"/>
          <w:marBottom w:val="0"/>
          <w:divBdr>
            <w:top w:val="none" w:sz="0" w:space="0" w:color="auto"/>
            <w:left w:val="none" w:sz="0" w:space="0" w:color="auto"/>
            <w:bottom w:val="none" w:sz="0" w:space="0" w:color="auto"/>
            <w:right w:val="none" w:sz="0" w:space="0" w:color="auto"/>
          </w:divBdr>
        </w:div>
        <w:div w:id="36666089">
          <w:marLeft w:val="0"/>
          <w:marRight w:val="0"/>
          <w:marTop w:val="0"/>
          <w:marBottom w:val="0"/>
          <w:divBdr>
            <w:top w:val="none" w:sz="0" w:space="0" w:color="auto"/>
            <w:left w:val="none" w:sz="0" w:space="0" w:color="auto"/>
            <w:bottom w:val="none" w:sz="0" w:space="0" w:color="auto"/>
            <w:right w:val="none" w:sz="0" w:space="0" w:color="auto"/>
          </w:divBdr>
        </w:div>
        <w:div w:id="2039163436">
          <w:marLeft w:val="0"/>
          <w:marRight w:val="0"/>
          <w:marTop w:val="0"/>
          <w:marBottom w:val="0"/>
          <w:divBdr>
            <w:top w:val="none" w:sz="0" w:space="0" w:color="auto"/>
            <w:left w:val="none" w:sz="0" w:space="0" w:color="auto"/>
            <w:bottom w:val="none" w:sz="0" w:space="0" w:color="auto"/>
            <w:right w:val="none" w:sz="0" w:space="0" w:color="auto"/>
          </w:divBdr>
        </w:div>
        <w:div w:id="1848204679">
          <w:marLeft w:val="0"/>
          <w:marRight w:val="0"/>
          <w:marTop w:val="0"/>
          <w:marBottom w:val="0"/>
          <w:divBdr>
            <w:top w:val="none" w:sz="0" w:space="0" w:color="auto"/>
            <w:left w:val="none" w:sz="0" w:space="0" w:color="auto"/>
            <w:bottom w:val="none" w:sz="0" w:space="0" w:color="auto"/>
            <w:right w:val="none" w:sz="0" w:space="0" w:color="auto"/>
          </w:divBdr>
        </w:div>
        <w:div w:id="736439762">
          <w:marLeft w:val="0"/>
          <w:marRight w:val="0"/>
          <w:marTop w:val="0"/>
          <w:marBottom w:val="0"/>
          <w:divBdr>
            <w:top w:val="none" w:sz="0" w:space="0" w:color="auto"/>
            <w:left w:val="none" w:sz="0" w:space="0" w:color="auto"/>
            <w:bottom w:val="none" w:sz="0" w:space="0" w:color="auto"/>
            <w:right w:val="none" w:sz="0" w:space="0" w:color="auto"/>
          </w:divBdr>
        </w:div>
        <w:div w:id="1476873054">
          <w:marLeft w:val="0"/>
          <w:marRight w:val="0"/>
          <w:marTop w:val="0"/>
          <w:marBottom w:val="0"/>
          <w:divBdr>
            <w:top w:val="none" w:sz="0" w:space="0" w:color="auto"/>
            <w:left w:val="none" w:sz="0" w:space="0" w:color="auto"/>
            <w:bottom w:val="none" w:sz="0" w:space="0" w:color="auto"/>
            <w:right w:val="none" w:sz="0" w:space="0" w:color="auto"/>
          </w:divBdr>
        </w:div>
        <w:div w:id="1926769426">
          <w:marLeft w:val="0"/>
          <w:marRight w:val="0"/>
          <w:marTop w:val="0"/>
          <w:marBottom w:val="0"/>
          <w:divBdr>
            <w:top w:val="none" w:sz="0" w:space="0" w:color="auto"/>
            <w:left w:val="none" w:sz="0" w:space="0" w:color="auto"/>
            <w:bottom w:val="none" w:sz="0" w:space="0" w:color="auto"/>
            <w:right w:val="none" w:sz="0" w:space="0" w:color="auto"/>
          </w:divBdr>
        </w:div>
        <w:div w:id="1754160882">
          <w:marLeft w:val="0"/>
          <w:marRight w:val="0"/>
          <w:marTop w:val="0"/>
          <w:marBottom w:val="0"/>
          <w:divBdr>
            <w:top w:val="none" w:sz="0" w:space="0" w:color="auto"/>
            <w:left w:val="none" w:sz="0" w:space="0" w:color="auto"/>
            <w:bottom w:val="none" w:sz="0" w:space="0" w:color="auto"/>
            <w:right w:val="none" w:sz="0" w:space="0" w:color="auto"/>
          </w:divBdr>
        </w:div>
        <w:div w:id="541866419">
          <w:marLeft w:val="0"/>
          <w:marRight w:val="0"/>
          <w:marTop w:val="0"/>
          <w:marBottom w:val="0"/>
          <w:divBdr>
            <w:top w:val="none" w:sz="0" w:space="0" w:color="auto"/>
            <w:left w:val="none" w:sz="0" w:space="0" w:color="auto"/>
            <w:bottom w:val="none" w:sz="0" w:space="0" w:color="auto"/>
            <w:right w:val="none" w:sz="0" w:space="0" w:color="auto"/>
          </w:divBdr>
        </w:div>
        <w:div w:id="496574664">
          <w:marLeft w:val="0"/>
          <w:marRight w:val="0"/>
          <w:marTop w:val="0"/>
          <w:marBottom w:val="0"/>
          <w:divBdr>
            <w:top w:val="none" w:sz="0" w:space="0" w:color="auto"/>
            <w:left w:val="none" w:sz="0" w:space="0" w:color="auto"/>
            <w:bottom w:val="none" w:sz="0" w:space="0" w:color="auto"/>
            <w:right w:val="none" w:sz="0" w:space="0" w:color="auto"/>
          </w:divBdr>
        </w:div>
        <w:div w:id="547494969">
          <w:marLeft w:val="0"/>
          <w:marRight w:val="0"/>
          <w:marTop w:val="0"/>
          <w:marBottom w:val="0"/>
          <w:divBdr>
            <w:top w:val="none" w:sz="0" w:space="0" w:color="auto"/>
            <w:left w:val="none" w:sz="0" w:space="0" w:color="auto"/>
            <w:bottom w:val="none" w:sz="0" w:space="0" w:color="auto"/>
            <w:right w:val="none" w:sz="0" w:space="0" w:color="auto"/>
          </w:divBdr>
        </w:div>
        <w:div w:id="1509247012">
          <w:marLeft w:val="0"/>
          <w:marRight w:val="0"/>
          <w:marTop w:val="0"/>
          <w:marBottom w:val="0"/>
          <w:divBdr>
            <w:top w:val="none" w:sz="0" w:space="0" w:color="auto"/>
            <w:left w:val="none" w:sz="0" w:space="0" w:color="auto"/>
            <w:bottom w:val="none" w:sz="0" w:space="0" w:color="auto"/>
            <w:right w:val="none" w:sz="0" w:space="0" w:color="auto"/>
          </w:divBdr>
        </w:div>
        <w:div w:id="518859371">
          <w:marLeft w:val="0"/>
          <w:marRight w:val="0"/>
          <w:marTop w:val="0"/>
          <w:marBottom w:val="0"/>
          <w:divBdr>
            <w:top w:val="none" w:sz="0" w:space="0" w:color="auto"/>
            <w:left w:val="none" w:sz="0" w:space="0" w:color="auto"/>
            <w:bottom w:val="none" w:sz="0" w:space="0" w:color="auto"/>
            <w:right w:val="none" w:sz="0" w:space="0" w:color="auto"/>
          </w:divBdr>
        </w:div>
        <w:div w:id="1472482070">
          <w:marLeft w:val="0"/>
          <w:marRight w:val="0"/>
          <w:marTop w:val="0"/>
          <w:marBottom w:val="0"/>
          <w:divBdr>
            <w:top w:val="none" w:sz="0" w:space="0" w:color="auto"/>
            <w:left w:val="none" w:sz="0" w:space="0" w:color="auto"/>
            <w:bottom w:val="none" w:sz="0" w:space="0" w:color="auto"/>
            <w:right w:val="none" w:sz="0" w:space="0" w:color="auto"/>
          </w:divBdr>
        </w:div>
        <w:div w:id="765616008">
          <w:marLeft w:val="0"/>
          <w:marRight w:val="0"/>
          <w:marTop w:val="0"/>
          <w:marBottom w:val="0"/>
          <w:divBdr>
            <w:top w:val="none" w:sz="0" w:space="0" w:color="auto"/>
            <w:left w:val="none" w:sz="0" w:space="0" w:color="auto"/>
            <w:bottom w:val="none" w:sz="0" w:space="0" w:color="auto"/>
            <w:right w:val="none" w:sz="0" w:space="0" w:color="auto"/>
          </w:divBdr>
        </w:div>
        <w:div w:id="59133021">
          <w:marLeft w:val="0"/>
          <w:marRight w:val="0"/>
          <w:marTop w:val="0"/>
          <w:marBottom w:val="0"/>
          <w:divBdr>
            <w:top w:val="none" w:sz="0" w:space="0" w:color="auto"/>
            <w:left w:val="none" w:sz="0" w:space="0" w:color="auto"/>
            <w:bottom w:val="none" w:sz="0" w:space="0" w:color="auto"/>
            <w:right w:val="none" w:sz="0" w:space="0" w:color="auto"/>
          </w:divBdr>
        </w:div>
        <w:div w:id="714813839">
          <w:marLeft w:val="0"/>
          <w:marRight w:val="0"/>
          <w:marTop w:val="0"/>
          <w:marBottom w:val="0"/>
          <w:divBdr>
            <w:top w:val="none" w:sz="0" w:space="0" w:color="auto"/>
            <w:left w:val="none" w:sz="0" w:space="0" w:color="auto"/>
            <w:bottom w:val="none" w:sz="0" w:space="0" w:color="auto"/>
            <w:right w:val="none" w:sz="0" w:space="0" w:color="auto"/>
          </w:divBdr>
        </w:div>
        <w:div w:id="1506283940">
          <w:marLeft w:val="0"/>
          <w:marRight w:val="0"/>
          <w:marTop w:val="0"/>
          <w:marBottom w:val="0"/>
          <w:divBdr>
            <w:top w:val="none" w:sz="0" w:space="0" w:color="auto"/>
            <w:left w:val="none" w:sz="0" w:space="0" w:color="auto"/>
            <w:bottom w:val="none" w:sz="0" w:space="0" w:color="auto"/>
            <w:right w:val="none" w:sz="0" w:space="0" w:color="auto"/>
          </w:divBdr>
        </w:div>
        <w:div w:id="1542210068">
          <w:marLeft w:val="0"/>
          <w:marRight w:val="0"/>
          <w:marTop w:val="0"/>
          <w:marBottom w:val="0"/>
          <w:divBdr>
            <w:top w:val="none" w:sz="0" w:space="0" w:color="auto"/>
            <w:left w:val="none" w:sz="0" w:space="0" w:color="auto"/>
            <w:bottom w:val="none" w:sz="0" w:space="0" w:color="auto"/>
            <w:right w:val="none" w:sz="0" w:space="0" w:color="auto"/>
          </w:divBdr>
        </w:div>
        <w:div w:id="527834752">
          <w:marLeft w:val="0"/>
          <w:marRight w:val="0"/>
          <w:marTop w:val="0"/>
          <w:marBottom w:val="0"/>
          <w:divBdr>
            <w:top w:val="none" w:sz="0" w:space="0" w:color="auto"/>
            <w:left w:val="none" w:sz="0" w:space="0" w:color="auto"/>
            <w:bottom w:val="none" w:sz="0" w:space="0" w:color="auto"/>
            <w:right w:val="none" w:sz="0" w:space="0" w:color="auto"/>
          </w:divBdr>
        </w:div>
        <w:div w:id="834536682">
          <w:marLeft w:val="0"/>
          <w:marRight w:val="0"/>
          <w:marTop w:val="0"/>
          <w:marBottom w:val="0"/>
          <w:divBdr>
            <w:top w:val="none" w:sz="0" w:space="0" w:color="auto"/>
            <w:left w:val="none" w:sz="0" w:space="0" w:color="auto"/>
            <w:bottom w:val="none" w:sz="0" w:space="0" w:color="auto"/>
            <w:right w:val="none" w:sz="0" w:space="0" w:color="auto"/>
          </w:divBdr>
        </w:div>
        <w:div w:id="516620653">
          <w:marLeft w:val="0"/>
          <w:marRight w:val="0"/>
          <w:marTop w:val="0"/>
          <w:marBottom w:val="0"/>
          <w:divBdr>
            <w:top w:val="none" w:sz="0" w:space="0" w:color="auto"/>
            <w:left w:val="none" w:sz="0" w:space="0" w:color="auto"/>
            <w:bottom w:val="none" w:sz="0" w:space="0" w:color="auto"/>
            <w:right w:val="none" w:sz="0" w:space="0" w:color="auto"/>
          </w:divBdr>
        </w:div>
        <w:div w:id="1242988388">
          <w:marLeft w:val="0"/>
          <w:marRight w:val="0"/>
          <w:marTop w:val="0"/>
          <w:marBottom w:val="0"/>
          <w:divBdr>
            <w:top w:val="none" w:sz="0" w:space="0" w:color="auto"/>
            <w:left w:val="none" w:sz="0" w:space="0" w:color="auto"/>
            <w:bottom w:val="none" w:sz="0" w:space="0" w:color="auto"/>
            <w:right w:val="none" w:sz="0" w:space="0" w:color="auto"/>
          </w:divBdr>
        </w:div>
        <w:div w:id="995767652">
          <w:marLeft w:val="0"/>
          <w:marRight w:val="0"/>
          <w:marTop w:val="0"/>
          <w:marBottom w:val="0"/>
          <w:divBdr>
            <w:top w:val="none" w:sz="0" w:space="0" w:color="auto"/>
            <w:left w:val="none" w:sz="0" w:space="0" w:color="auto"/>
            <w:bottom w:val="none" w:sz="0" w:space="0" w:color="auto"/>
            <w:right w:val="none" w:sz="0" w:space="0" w:color="auto"/>
          </w:divBdr>
        </w:div>
        <w:div w:id="1557660744">
          <w:marLeft w:val="0"/>
          <w:marRight w:val="0"/>
          <w:marTop w:val="0"/>
          <w:marBottom w:val="0"/>
          <w:divBdr>
            <w:top w:val="none" w:sz="0" w:space="0" w:color="auto"/>
            <w:left w:val="none" w:sz="0" w:space="0" w:color="auto"/>
            <w:bottom w:val="none" w:sz="0" w:space="0" w:color="auto"/>
            <w:right w:val="none" w:sz="0" w:space="0" w:color="auto"/>
          </w:divBdr>
        </w:div>
        <w:div w:id="1201362856">
          <w:marLeft w:val="0"/>
          <w:marRight w:val="0"/>
          <w:marTop w:val="0"/>
          <w:marBottom w:val="0"/>
          <w:divBdr>
            <w:top w:val="none" w:sz="0" w:space="0" w:color="auto"/>
            <w:left w:val="none" w:sz="0" w:space="0" w:color="auto"/>
            <w:bottom w:val="none" w:sz="0" w:space="0" w:color="auto"/>
            <w:right w:val="none" w:sz="0" w:space="0" w:color="auto"/>
          </w:divBdr>
        </w:div>
        <w:div w:id="1877742227">
          <w:marLeft w:val="0"/>
          <w:marRight w:val="0"/>
          <w:marTop w:val="0"/>
          <w:marBottom w:val="0"/>
          <w:divBdr>
            <w:top w:val="none" w:sz="0" w:space="0" w:color="auto"/>
            <w:left w:val="none" w:sz="0" w:space="0" w:color="auto"/>
            <w:bottom w:val="none" w:sz="0" w:space="0" w:color="auto"/>
            <w:right w:val="none" w:sz="0" w:space="0" w:color="auto"/>
          </w:divBdr>
        </w:div>
        <w:div w:id="556891784">
          <w:marLeft w:val="0"/>
          <w:marRight w:val="0"/>
          <w:marTop w:val="0"/>
          <w:marBottom w:val="0"/>
          <w:divBdr>
            <w:top w:val="none" w:sz="0" w:space="0" w:color="auto"/>
            <w:left w:val="none" w:sz="0" w:space="0" w:color="auto"/>
            <w:bottom w:val="none" w:sz="0" w:space="0" w:color="auto"/>
            <w:right w:val="none" w:sz="0" w:space="0" w:color="auto"/>
          </w:divBdr>
        </w:div>
        <w:div w:id="1273854909">
          <w:marLeft w:val="0"/>
          <w:marRight w:val="0"/>
          <w:marTop w:val="0"/>
          <w:marBottom w:val="0"/>
          <w:divBdr>
            <w:top w:val="none" w:sz="0" w:space="0" w:color="auto"/>
            <w:left w:val="none" w:sz="0" w:space="0" w:color="auto"/>
            <w:bottom w:val="none" w:sz="0" w:space="0" w:color="auto"/>
            <w:right w:val="none" w:sz="0" w:space="0" w:color="auto"/>
          </w:divBdr>
        </w:div>
        <w:div w:id="783618789">
          <w:marLeft w:val="0"/>
          <w:marRight w:val="0"/>
          <w:marTop w:val="0"/>
          <w:marBottom w:val="0"/>
          <w:divBdr>
            <w:top w:val="none" w:sz="0" w:space="0" w:color="auto"/>
            <w:left w:val="none" w:sz="0" w:space="0" w:color="auto"/>
            <w:bottom w:val="none" w:sz="0" w:space="0" w:color="auto"/>
            <w:right w:val="none" w:sz="0" w:space="0" w:color="auto"/>
          </w:divBdr>
        </w:div>
        <w:div w:id="1690452063">
          <w:marLeft w:val="0"/>
          <w:marRight w:val="0"/>
          <w:marTop w:val="0"/>
          <w:marBottom w:val="0"/>
          <w:divBdr>
            <w:top w:val="none" w:sz="0" w:space="0" w:color="auto"/>
            <w:left w:val="none" w:sz="0" w:space="0" w:color="auto"/>
            <w:bottom w:val="none" w:sz="0" w:space="0" w:color="auto"/>
            <w:right w:val="none" w:sz="0" w:space="0" w:color="auto"/>
          </w:divBdr>
        </w:div>
        <w:div w:id="373118106">
          <w:marLeft w:val="0"/>
          <w:marRight w:val="0"/>
          <w:marTop w:val="0"/>
          <w:marBottom w:val="0"/>
          <w:divBdr>
            <w:top w:val="none" w:sz="0" w:space="0" w:color="auto"/>
            <w:left w:val="none" w:sz="0" w:space="0" w:color="auto"/>
            <w:bottom w:val="none" w:sz="0" w:space="0" w:color="auto"/>
            <w:right w:val="none" w:sz="0" w:space="0" w:color="auto"/>
          </w:divBdr>
        </w:div>
        <w:div w:id="886376443">
          <w:marLeft w:val="0"/>
          <w:marRight w:val="0"/>
          <w:marTop w:val="0"/>
          <w:marBottom w:val="0"/>
          <w:divBdr>
            <w:top w:val="none" w:sz="0" w:space="0" w:color="auto"/>
            <w:left w:val="none" w:sz="0" w:space="0" w:color="auto"/>
            <w:bottom w:val="none" w:sz="0" w:space="0" w:color="auto"/>
            <w:right w:val="none" w:sz="0" w:space="0" w:color="auto"/>
          </w:divBdr>
        </w:div>
        <w:div w:id="607085701">
          <w:marLeft w:val="0"/>
          <w:marRight w:val="0"/>
          <w:marTop w:val="0"/>
          <w:marBottom w:val="0"/>
          <w:divBdr>
            <w:top w:val="none" w:sz="0" w:space="0" w:color="auto"/>
            <w:left w:val="none" w:sz="0" w:space="0" w:color="auto"/>
            <w:bottom w:val="none" w:sz="0" w:space="0" w:color="auto"/>
            <w:right w:val="none" w:sz="0" w:space="0" w:color="auto"/>
          </w:divBdr>
        </w:div>
        <w:div w:id="1899244600">
          <w:marLeft w:val="0"/>
          <w:marRight w:val="0"/>
          <w:marTop w:val="0"/>
          <w:marBottom w:val="0"/>
          <w:divBdr>
            <w:top w:val="none" w:sz="0" w:space="0" w:color="auto"/>
            <w:left w:val="none" w:sz="0" w:space="0" w:color="auto"/>
            <w:bottom w:val="none" w:sz="0" w:space="0" w:color="auto"/>
            <w:right w:val="none" w:sz="0" w:space="0" w:color="auto"/>
          </w:divBdr>
        </w:div>
        <w:div w:id="2106680559">
          <w:marLeft w:val="0"/>
          <w:marRight w:val="0"/>
          <w:marTop w:val="0"/>
          <w:marBottom w:val="0"/>
          <w:divBdr>
            <w:top w:val="none" w:sz="0" w:space="0" w:color="auto"/>
            <w:left w:val="none" w:sz="0" w:space="0" w:color="auto"/>
            <w:bottom w:val="none" w:sz="0" w:space="0" w:color="auto"/>
            <w:right w:val="none" w:sz="0" w:space="0" w:color="auto"/>
          </w:divBdr>
        </w:div>
        <w:div w:id="1387290399">
          <w:marLeft w:val="0"/>
          <w:marRight w:val="0"/>
          <w:marTop w:val="0"/>
          <w:marBottom w:val="0"/>
          <w:divBdr>
            <w:top w:val="none" w:sz="0" w:space="0" w:color="auto"/>
            <w:left w:val="none" w:sz="0" w:space="0" w:color="auto"/>
            <w:bottom w:val="none" w:sz="0" w:space="0" w:color="auto"/>
            <w:right w:val="none" w:sz="0" w:space="0" w:color="auto"/>
          </w:divBdr>
        </w:div>
        <w:div w:id="1157382834">
          <w:marLeft w:val="0"/>
          <w:marRight w:val="0"/>
          <w:marTop w:val="0"/>
          <w:marBottom w:val="0"/>
          <w:divBdr>
            <w:top w:val="none" w:sz="0" w:space="0" w:color="auto"/>
            <w:left w:val="none" w:sz="0" w:space="0" w:color="auto"/>
            <w:bottom w:val="none" w:sz="0" w:space="0" w:color="auto"/>
            <w:right w:val="none" w:sz="0" w:space="0" w:color="auto"/>
          </w:divBdr>
        </w:div>
        <w:div w:id="1406800712">
          <w:marLeft w:val="0"/>
          <w:marRight w:val="0"/>
          <w:marTop w:val="0"/>
          <w:marBottom w:val="0"/>
          <w:divBdr>
            <w:top w:val="none" w:sz="0" w:space="0" w:color="auto"/>
            <w:left w:val="none" w:sz="0" w:space="0" w:color="auto"/>
            <w:bottom w:val="none" w:sz="0" w:space="0" w:color="auto"/>
            <w:right w:val="none" w:sz="0" w:space="0" w:color="auto"/>
          </w:divBdr>
        </w:div>
        <w:div w:id="1024525832">
          <w:marLeft w:val="0"/>
          <w:marRight w:val="0"/>
          <w:marTop w:val="0"/>
          <w:marBottom w:val="0"/>
          <w:divBdr>
            <w:top w:val="none" w:sz="0" w:space="0" w:color="auto"/>
            <w:left w:val="none" w:sz="0" w:space="0" w:color="auto"/>
            <w:bottom w:val="none" w:sz="0" w:space="0" w:color="auto"/>
            <w:right w:val="none" w:sz="0" w:space="0" w:color="auto"/>
          </w:divBdr>
        </w:div>
        <w:div w:id="1693459985">
          <w:marLeft w:val="0"/>
          <w:marRight w:val="0"/>
          <w:marTop w:val="0"/>
          <w:marBottom w:val="0"/>
          <w:divBdr>
            <w:top w:val="none" w:sz="0" w:space="0" w:color="auto"/>
            <w:left w:val="none" w:sz="0" w:space="0" w:color="auto"/>
            <w:bottom w:val="none" w:sz="0" w:space="0" w:color="auto"/>
            <w:right w:val="none" w:sz="0" w:space="0" w:color="auto"/>
          </w:divBdr>
        </w:div>
        <w:div w:id="1987006936">
          <w:marLeft w:val="0"/>
          <w:marRight w:val="0"/>
          <w:marTop w:val="0"/>
          <w:marBottom w:val="0"/>
          <w:divBdr>
            <w:top w:val="none" w:sz="0" w:space="0" w:color="auto"/>
            <w:left w:val="none" w:sz="0" w:space="0" w:color="auto"/>
            <w:bottom w:val="none" w:sz="0" w:space="0" w:color="auto"/>
            <w:right w:val="none" w:sz="0" w:space="0" w:color="auto"/>
          </w:divBdr>
        </w:div>
        <w:div w:id="2092969563">
          <w:marLeft w:val="0"/>
          <w:marRight w:val="0"/>
          <w:marTop w:val="0"/>
          <w:marBottom w:val="0"/>
          <w:divBdr>
            <w:top w:val="none" w:sz="0" w:space="0" w:color="auto"/>
            <w:left w:val="none" w:sz="0" w:space="0" w:color="auto"/>
            <w:bottom w:val="none" w:sz="0" w:space="0" w:color="auto"/>
            <w:right w:val="none" w:sz="0" w:space="0" w:color="auto"/>
          </w:divBdr>
        </w:div>
        <w:div w:id="1641761888">
          <w:marLeft w:val="0"/>
          <w:marRight w:val="0"/>
          <w:marTop w:val="0"/>
          <w:marBottom w:val="0"/>
          <w:divBdr>
            <w:top w:val="none" w:sz="0" w:space="0" w:color="auto"/>
            <w:left w:val="none" w:sz="0" w:space="0" w:color="auto"/>
            <w:bottom w:val="none" w:sz="0" w:space="0" w:color="auto"/>
            <w:right w:val="none" w:sz="0" w:space="0" w:color="auto"/>
          </w:divBdr>
        </w:div>
        <w:div w:id="193541641">
          <w:marLeft w:val="0"/>
          <w:marRight w:val="0"/>
          <w:marTop w:val="0"/>
          <w:marBottom w:val="0"/>
          <w:divBdr>
            <w:top w:val="none" w:sz="0" w:space="0" w:color="auto"/>
            <w:left w:val="none" w:sz="0" w:space="0" w:color="auto"/>
            <w:bottom w:val="none" w:sz="0" w:space="0" w:color="auto"/>
            <w:right w:val="none" w:sz="0" w:space="0" w:color="auto"/>
          </w:divBdr>
        </w:div>
        <w:div w:id="320280572">
          <w:marLeft w:val="0"/>
          <w:marRight w:val="0"/>
          <w:marTop w:val="0"/>
          <w:marBottom w:val="0"/>
          <w:divBdr>
            <w:top w:val="none" w:sz="0" w:space="0" w:color="auto"/>
            <w:left w:val="none" w:sz="0" w:space="0" w:color="auto"/>
            <w:bottom w:val="none" w:sz="0" w:space="0" w:color="auto"/>
            <w:right w:val="none" w:sz="0" w:space="0" w:color="auto"/>
          </w:divBdr>
        </w:div>
        <w:div w:id="638808559">
          <w:marLeft w:val="0"/>
          <w:marRight w:val="0"/>
          <w:marTop w:val="0"/>
          <w:marBottom w:val="0"/>
          <w:divBdr>
            <w:top w:val="none" w:sz="0" w:space="0" w:color="auto"/>
            <w:left w:val="none" w:sz="0" w:space="0" w:color="auto"/>
            <w:bottom w:val="none" w:sz="0" w:space="0" w:color="auto"/>
            <w:right w:val="none" w:sz="0" w:space="0" w:color="auto"/>
          </w:divBdr>
        </w:div>
        <w:div w:id="27685612">
          <w:marLeft w:val="0"/>
          <w:marRight w:val="0"/>
          <w:marTop w:val="0"/>
          <w:marBottom w:val="0"/>
          <w:divBdr>
            <w:top w:val="none" w:sz="0" w:space="0" w:color="auto"/>
            <w:left w:val="none" w:sz="0" w:space="0" w:color="auto"/>
            <w:bottom w:val="none" w:sz="0" w:space="0" w:color="auto"/>
            <w:right w:val="none" w:sz="0" w:space="0" w:color="auto"/>
          </w:divBdr>
        </w:div>
        <w:div w:id="45566085">
          <w:marLeft w:val="0"/>
          <w:marRight w:val="0"/>
          <w:marTop w:val="0"/>
          <w:marBottom w:val="0"/>
          <w:divBdr>
            <w:top w:val="none" w:sz="0" w:space="0" w:color="auto"/>
            <w:left w:val="none" w:sz="0" w:space="0" w:color="auto"/>
            <w:bottom w:val="none" w:sz="0" w:space="0" w:color="auto"/>
            <w:right w:val="none" w:sz="0" w:space="0" w:color="auto"/>
          </w:divBdr>
        </w:div>
        <w:div w:id="945884968">
          <w:marLeft w:val="0"/>
          <w:marRight w:val="0"/>
          <w:marTop w:val="0"/>
          <w:marBottom w:val="0"/>
          <w:divBdr>
            <w:top w:val="none" w:sz="0" w:space="0" w:color="auto"/>
            <w:left w:val="none" w:sz="0" w:space="0" w:color="auto"/>
            <w:bottom w:val="none" w:sz="0" w:space="0" w:color="auto"/>
            <w:right w:val="none" w:sz="0" w:space="0" w:color="auto"/>
          </w:divBdr>
        </w:div>
        <w:div w:id="1919172375">
          <w:marLeft w:val="0"/>
          <w:marRight w:val="0"/>
          <w:marTop w:val="0"/>
          <w:marBottom w:val="0"/>
          <w:divBdr>
            <w:top w:val="none" w:sz="0" w:space="0" w:color="auto"/>
            <w:left w:val="none" w:sz="0" w:space="0" w:color="auto"/>
            <w:bottom w:val="none" w:sz="0" w:space="0" w:color="auto"/>
            <w:right w:val="none" w:sz="0" w:space="0" w:color="auto"/>
          </w:divBdr>
        </w:div>
        <w:div w:id="1972707180">
          <w:marLeft w:val="0"/>
          <w:marRight w:val="0"/>
          <w:marTop w:val="0"/>
          <w:marBottom w:val="0"/>
          <w:divBdr>
            <w:top w:val="none" w:sz="0" w:space="0" w:color="auto"/>
            <w:left w:val="none" w:sz="0" w:space="0" w:color="auto"/>
            <w:bottom w:val="none" w:sz="0" w:space="0" w:color="auto"/>
            <w:right w:val="none" w:sz="0" w:space="0" w:color="auto"/>
          </w:divBdr>
        </w:div>
        <w:div w:id="2076589189">
          <w:marLeft w:val="0"/>
          <w:marRight w:val="0"/>
          <w:marTop w:val="0"/>
          <w:marBottom w:val="0"/>
          <w:divBdr>
            <w:top w:val="none" w:sz="0" w:space="0" w:color="auto"/>
            <w:left w:val="none" w:sz="0" w:space="0" w:color="auto"/>
            <w:bottom w:val="none" w:sz="0" w:space="0" w:color="auto"/>
            <w:right w:val="none" w:sz="0" w:space="0" w:color="auto"/>
          </w:divBdr>
        </w:div>
        <w:div w:id="1159468469">
          <w:marLeft w:val="0"/>
          <w:marRight w:val="0"/>
          <w:marTop w:val="0"/>
          <w:marBottom w:val="0"/>
          <w:divBdr>
            <w:top w:val="none" w:sz="0" w:space="0" w:color="auto"/>
            <w:left w:val="none" w:sz="0" w:space="0" w:color="auto"/>
            <w:bottom w:val="none" w:sz="0" w:space="0" w:color="auto"/>
            <w:right w:val="none" w:sz="0" w:space="0" w:color="auto"/>
          </w:divBdr>
        </w:div>
        <w:div w:id="1353023472">
          <w:marLeft w:val="0"/>
          <w:marRight w:val="0"/>
          <w:marTop w:val="0"/>
          <w:marBottom w:val="0"/>
          <w:divBdr>
            <w:top w:val="none" w:sz="0" w:space="0" w:color="auto"/>
            <w:left w:val="none" w:sz="0" w:space="0" w:color="auto"/>
            <w:bottom w:val="none" w:sz="0" w:space="0" w:color="auto"/>
            <w:right w:val="none" w:sz="0" w:space="0" w:color="auto"/>
          </w:divBdr>
        </w:div>
        <w:div w:id="1098595004">
          <w:marLeft w:val="0"/>
          <w:marRight w:val="0"/>
          <w:marTop w:val="0"/>
          <w:marBottom w:val="0"/>
          <w:divBdr>
            <w:top w:val="none" w:sz="0" w:space="0" w:color="auto"/>
            <w:left w:val="none" w:sz="0" w:space="0" w:color="auto"/>
            <w:bottom w:val="none" w:sz="0" w:space="0" w:color="auto"/>
            <w:right w:val="none" w:sz="0" w:space="0" w:color="auto"/>
          </w:divBdr>
        </w:div>
        <w:div w:id="1462923804">
          <w:marLeft w:val="0"/>
          <w:marRight w:val="0"/>
          <w:marTop w:val="0"/>
          <w:marBottom w:val="0"/>
          <w:divBdr>
            <w:top w:val="none" w:sz="0" w:space="0" w:color="auto"/>
            <w:left w:val="none" w:sz="0" w:space="0" w:color="auto"/>
            <w:bottom w:val="none" w:sz="0" w:space="0" w:color="auto"/>
            <w:right w:val="none" w:sz="0" w:space="0" w:color="auto"/>
          </w:divBdr>
        </w:div>
        <w:div w:id="1233156726">
          <w:marLeft w:val="0"/>
          <w:marRight w:val="0"/>
          <w:marTop w:val="0"/>
          <w:marBottom w:val="0"/>
          <w:divBdr>
            <w:top w:val="none" w:sz="0" w:space="0" w:color="auto"/>
            <w:left w:val="none" w:sz="0" w:space="0" w:color="auto"/>
            <w:bottom w:val="none" w:sz="0" w:space="0" w:color="auto"/>
            <w:right w:val="none" w:sz="0" w:space="0" w:color="auto"/>
          </w:divBdr>
        </w:div>
        <w:div w:id="519977480">
          <w:marLeft w:val="0"/>
          <w:marRight w:val="0"/>
          <w:marTop w:val="0"/>
          <w:marBottom w:val="0"/>
          <w:divBdr>
            <w:top w:val="none" w:sz="0" w:space="0" w:color="auto"/>
            <w:left w:val="none" w:sz="0" w:space="0" w:color="auto"/>
            <w:bottom w:val="none" w:sz="0" w:space="0" w:color="auto"/>
            <w:right w:val="none" w:sz="0" w:space="0" w:color="auto"/>
          </w:divBdr>
        </w:div>
        <w:div w:id="1319455096">
          <w:marLeft w:val="0"/>
          <w:marRight w:val="0"/>
          <w:marTop w:val="0"/>
          <w:marBottom w:val="0"/>
          <w:divBdr>
            <w:top w:val="none" w:sz="0" w:space="0" w:color="auto"/>
            <w:left w:val="none" w:sz="0" w:space="0" w:color="auto"/>
            <w:bottom w:val="none" w:sz="0" w:space="0" w:color="auto"/>
            <w:right w:val="none" w:sz="0" w:space="0" w:color="auto"/>
          </w:divBdr>
        </w:div>
        <w:div w:id="771323711">
          <w:marLeft w:val="0"/>
          <w:marRight w:val="0"/>
          <w:marTop w:val="0"/>
          <w:marBottom w:val="0"/>
          <w:divBdr>
            <w:top w:val="none" w:sz="0" w:space="0" w:color="auto"/>
            <w:left w:val="none" w:sz="0" w:space="0" w:color="auto"/>
            <w:bottom w:val="none" w:sz="0" w:space="0" w:color="auto"/>
            <w:right w:val="none" w:sz="0" w:space="0" w:color="auto"/>
          </w:divBdr>
        </w:div>
        <w:div w:id="1405689277">
          <w:marLeft w:val="0"/>
          <w:marRight w:val="0"/>
          <w:marTop w:val="0"/>
          <w:marBottom w:val="0"/>
          <w:divBdr>
            <w:top w:val="none" w:sz="0" w:space="0" w:color="auto"/>
            <w:left w:val="none" w:sz="0" w:space="0" w:color="auto"/>
            <w:bottom w:val="none" w:sz="0" w:space="0" w:color="auto"/>
            <w:right w:val="none" w:sz="0" w:space="0" w:color="auto"/>
          </w:divBdr>
        </w:div>
        <w:div w:id="2126926508">
          <w:marLeft w:val="0"/>
          <w:marRight w:val="0"/>
          <w:marTop w:val="0"/>
          <w:marBottom w:val="0"/>
          <w:divBdr>
            <w:top w:val="none" w:sz="0" w:space="0" w:color="auto"/>
            <w:left w:val="none" w:sz="0" w:space="0" w:color="auto"/>
            <w:bottom w:val="none" w:sz="0" w:space="0" w:color="auto"/>
            <w:right w:val="none" w:sz="0" w:space="0" w:color="auto"/>
          </w:divBdr>
        </w:div>
        <w:div w:id="503934219">
          <w:marLeft w:val="0"/>
          <w:marRight w:val="0"/>
          <w:marTop w:val="0"/>
          <w:marBottom w:val="0"/>
          <w:divBdr>
            <w:top w:val="none" w:sz="0" w:space="0" w:color="auto"/>
            <w:left w:val="none" w:sz="0" w:space="0" w:color="auto"/>
            <w:bottom w:val="none" w:sz="0" w:space="0" w:color="auto"/>
            <w:right w:val="none" w:sz="0" w:space="0" w:color="auto"/>
          </w:divBdr>
        </w:div>
        <w:div w:id="1549495007">
          <w:marLeft w:val="0"/>
          <w:marRight w:val="0"/>
          <w:marTop w:val="0"/>
          <w:marBottom w:val="0"/>
          <w:divBdr>
            <w:top w:val="none" w:sz="0" w:space="0" w:color="auto"/>
            <w:left w:val="none" w:sz="0" w:space="0" w:color="auto"/>
            <w:bottom w:val="none" w:sz="0" w:space="0" w:color="auto"/>
            <w:right w:val="none" w:sz="0" w:space="0" w:color="auto"/>
          </w:divBdr>
        </w:div>
        <w:div w:id="544681117">
          <w:marLeft w:val="0"/>
          <w:marRight w:val="0"/>
          <w:marTop w:val="0"/>
          <w:marBottom w:val="0"/>
          <w:divBdr>
            <w:top w:val="none" w:sz="0" w:space="0" w:color="auto"/>
            <w:left w:val="none" w:sz="0" w:space="0" w:color="auto"/>
            <w:bottom w:val="none" w:sz="0" w:space="0" w:color="auto"/>
            <w:right w:val="none" w:sz="0" w:space="0" w:color="auto"/>
          </w:divBdr>
        </w:div>
        <w:div w:id="614793943">
          <w:marLeft w:val="0"/>
          <w:marRight w:val="0"/>
          <w:marTop w:val="0"/>
          <w:marBottom w:val="0"/>
          <w:divBdr>
            <w:top w:val="none" w:sz="0" w:space="0" w:color="auto"/>
            <w:left w:val="none" w:sz="0" w:space="0" w:color="auto"/>
            <w:bottom w:val="none" w:sz="0" w:space="0" w:color="auto"/>
            <w:right w:val="none" w:sz="0" w:space="0" w:color="auto"/>
          </w:divBdr>
        </w:div>
        <w:div w:id="1807577435">
          <w:marLeft w:val="0"/>
          <w:marRight w:val="0"/>
          <w:marTop w:val="0"/>
          <w:marBottom w:val="0"/>
          <w:divBdr>
            <w:top w:val="none" w:sz="0" w:space="0" w:color="auto"/>
            <w:left w:val="none" w:sz="0" w:space="0" w:color="auto"/>
            <w:bottom w:val="none" w:sz="0" w:space="0" w:color="auto"/>
            <w:right w:val="none" w:sz="0" w:space="0" w:color="auto"/>
          </w:divBdr>
        </w:div>
        <w:div w:id="1407533827">
          <w:marLeft w:val="0"/>
          <w:marRight w:val="0"/>
          <w:marTop w:val="0"/>
          <w:marBottom w:val="0"/>
          <w:divBdr>
            <w:top w:val="none" w:sz="0" w:space="0" w:color="auto"/>
            <w:left w:val="none" w:sz="0" w:space="0" w:color="auto"/>
            <w:bottom w:val="none" w:sz="0" w:space="0" w:color="auto"/>
            <w:right w:val="none" w:sz="0" w:space="0" w:color="auto"/>
          </w:divBdr>
        </w:div>
        <w:div w:id="1986667524">
          <w:marLeft w:val="0"/>
          <w:marRight w:val="0"/>
          <w:marTop w:val="0"/>
          <w:marBottom w:val="0"/>
          <w:divBdr>
            <w:top w:val="none" w:sz="0" w:space="0" w:color="auto"/>
            <w:left w:val="none" w:sz="0" w:space="0" w:color="auto"/>
            <w:bottom w:val="none" w:sz="0" w:space="0" w:color="auto"/>
            <w:right w:val="none" w:sz="0" w:space="0" w:color="auto"/>
          </w:divBdr>
        </w:div>
        <w:div w:id="1136995067">
          <w:marLeft w:val="0"/>
          <w:marRight w:val="0"/>
          <w:marTop w:val="0"/>
          <w:marBottom w:val="0"/>
          <w:divBdr>
            <w:top w:val="none" w:sz="0" w:space="0" w:color="auto"/>
            <w:left w:val="none" w:sz="0" w:space="0" w:color="auto"/>
            <w:bottom w:val="none" w:sz="0" w:space="0" w:color="auto"/>
            <w:right w:val="none" w:sz="0" w:space="0" w:color="auto"/>
          </w:divBdr>
        </w:div>
        <w:div w:id="1863008090">
          <w:marLeft w:val="0"/>
          <w:marRight w:val="0"/>
          <w:marTop w:val="0"/>
          <w:marBottom w:val="0"/>
          <w:divBdr>
            <w:top w:val="none" w:sz="0" w:space="0" w:color="auto"/>
            <w:left w:val="none" w:sz="0" w:space="0" w:color="auto"/>
            <w:bottom w:val="none" w:sz="0" w:space="0" w:color="auto"/>
            <w:right w:val="none" w:sz="0" w:space="0" w:color="auto"/>
          </w:divBdr>
        </w:div>
        <w:div w:id="1989240135">
          <w:marLeft w:val="0"/>
          <w:marRight w:val="0"/>
          <w:marTop w:val="0"/>
          <w:marBottom w:val="0"/>
          <w:divBdr>
            <w:top w:val="none" w:sz="0" w:space="0" w:color="auto"/>
            <w:left w:val="none" w:sz="0" w:space="0" w:color="auto"/>
            <w:bottom w:val="none" w:sz="0" w:space="0" w:color="auto"/>
            <w:right w:val="none" w:sz="0" w:space="0" w:color="auto"/>
          </w:divBdr>
        </w:div>
        <w:div w:id="2004121423">
          <w:marLeft w:val="0"/>
          <w:marRight w:val="0"/>
          <w:marTop w:val="0"/>
          <w:marBottom w:val="0"/>
          <w:divBdr>
            <w:top w:val="none" w:sz="0" w:space="0" w:color="auto"/>
            <w:left w:val="none" w:sz="0" w:space="0" w:color="auto"/>
            <w:bottom w:val="none" w:sz="0" w:space="0" w:color="auto"/>
            <w:right w:val="none" w:sz="0" w:space="0" w:color="auto"/>
          </w:divBdr>
        </w:div>
        <w:div w:id="772824839">
          <w:marLeft w:val="0"/>
          <w:marRight w:val="0"/>
          <w:marTop w:val="0"/>
          <w:marBottom w:val="0"/>
          <w:divBdr>
            <w:top w:val="none" w:sz="0" w:space="0" w:color="auto"/>
            <w:left w:val="none" w:sz="0" w:space="0" w:color="auto"/>
            <w:bottom w:val="none" w:sz="0" w:space="0" w:color="auto"/>
            <w:right w:val="none" w:sz="0" w:space="0" w:color="auto"/>
          </w:divBdr>
        </w:div>
        <w:div w:id="632056700">
          <w:marLeft w:val="0"/>
          <w:marRight w:val="0"/>
          <w:marTop w:val="0"/>
          <w:marBottom w:val="0"/>
          <w:divBdr>
            <w:top w:val="none" w:sz="0" w:space="0" w:color="auto"/>
            <w:left w:val="none" w:sz="0" w:space="0" w:color="auto"/>
            <w:bottom w:val="none" w:sz="0" w:space="0" w:color="auto"/>
            <w:right w:val="none" w:sz="0" w:space="0" w:color="auto"/>
          </w:divBdr>
        </w:div>
        <w:div w:id="491062878">
          <w:marLeft w:val="0"/>
          <w:marRight w:val="0"/>
          <w:marTop w:val="0"/>
          <w:marBottom w:val="0"/>
          <w:divBdr>
            <w:top w:val="none" w:sz="0" w:space="0" w:color="auto"/>
            <w:left w:val="none" w:sz="0" w:space="0" w:color="auto"/>
            <w:bottom w:val="none" w:sz="0" w:space="0" w:color="auto"/>
            <w:right w:val="none" w:sz="0" w:space="0" w:color="auto"/>
          </w:divBdr>
        </w:div>
        <w:div w:id="999120656">
          <w:marLeft w:val="0"/>
          <w:marRight w:val="0"/>
          <w:marTop w:val="0"/>
          <w:marBottom w:val="0"/>
          <w:divBdr>
            <w:top w:val="none" w:sz="0" w:space="0" w:color="auto"/>
            <w:left w:val="none" w:sz="0" w:space="0" w:color="auto"/>
            <w:bottom w:val="none" w:sz="0" w:space="0" w:color="auto"/>
            <w:right w:val="none" w:sz="0" w:space="0" w:color="auto"/>
          </w:divBdr>
        </w:div>
        <w:div w:id="284312380">
          <w:marLeft w:val="0"/>
          <w:marRight w:val="0"/>
          <w:marTop w:val="0"/>
          <w:marBottom w:val="0"/>
          <w:divBdr>
            <w:top w:val="none" w:sz="0" w:space="0" w:color="auto"/>
            <w:left w:val="none" w:sz="0" w:space="0" w:color="auto"/>
            <w:bottom w:val="none" w:sz="0" w:space="0" w:color="auto"/>
            <w:right w:val="none" w:sz="0" w:space="0" w:color="auto"/>
          </w:divBdr>
        </w:div>
        <w:div w:id="1694725440">
          <w:marLeft w:val="0"/>
          <w:marRight w:val="0"/>
          <w:marTop w:val="0"/>
          <w:marBottom w:val="0"/>
          <w:divBdr>
            <w:top w:val="none" w:sz="0" w:space="0" w:color="auto"/>
            <w:left w:val="none" w:sz="0" w:space="0" w:color="auto"/>
            <w:bottom w:val="none" w:sz="0" w:space="0" w:color="auto"/>
            <w:right w:val="none" w:sz="0" w:space="0" w:color="auto"/>
          </w:divBdr>
        </w:div>
        <w:div w:id="998655311">
          <w:marLeft w:val="0"/>
          <w:marRight w:val="0"/>
          <w:marTop w:val="0"/>
          <w:marBottom w:val="0"/>
          <w:divBdr>
            <w:top w:val="none" w:sz="0" w:space="0" w:color="auto"/>
            <w:left w:val="none" w:sz="0" w:space="0" w:color="auto"/>
            <w:bottom w:val="none" w:sz="0" w:space="0" w:color="auto"/>
            <w:right w:val="none" w:sz="0" w:space="0" w:color="auto"/>
          </w:divBdr>
        </w:div>
        <w:div w:id="388501998">
          <w:marLeft w:val="0"/>
          <w:marRight w:val="0"/>
          <w:marTop w:val="0"/>
          <w:marBottom w:val="0"/>
          <w:divBdr>
            <w:top w:val="none" w:sz="0" w:space="0" w:color="auto"/>
            <w:left w:val="none" w:sz="0" w:space="0" w:color="auto"/>
            <w:bottom w:val="none" w:sz="0" w:space="0" w:color="auto"/>
            <w:right w:val="none" w:sz="0" w:space="0" w:color="auto"/>
          </w:divBdr>
        </w:div>
        <w:div w:id="1482233089">
          <w:marLeft w:val="0"/>
          <w:marRight w:val="0"/>
          <w:marTop w:val="0"/>
          <w:marBottom w:val="0"/>
          <w:divBdr>
            <w:top w:val="none" w:sz="0" w:space="0" w:color="auto"/>
            <w:left w:val="none" w:sz="0" w:space="0" w:color="auto"/>
            <w:bottom w:val="none" w:sz="0" w:space="0" w:color="auto"/>
            <w:right w:val="none" w:sz="0" w:space="0" w:color="auto"/>
          </w:divBdr>
        </w:div>
        <w:div w:id="1485007139">
          <w:marLeft w:val="0"/>
          <w:marRight w:val="0"/>
          <w:marTop w:val="0"/>
          <w:marBottom w:val="0"/>
          <w:divBdr>
            <w:top w:val="none" w:sz="0" w:space="0" w:color="auto"/>
            <w:left w:val="none" w:sz="0" w:space="0" w:color="auto"/>
            <w:bottom w:val="none" w:sz="0" w:space="0" w:color="auto"/>
            <w:right w:val="none" w:sz="0" w:space="0" w:color="auto"/>
          </w:divBdr>
        </w:div>
        <w:div w:id="477458727">
          <w:marLeft w:val="0"/>
          <w:marRight w:val="0"/>
          <w:marTop w:val="0"/>
          <w:marBottom w:val="0"/>
          <w:divBdr>
            <w:top w:val="none" w:sz="0" w:space="0" w:color="auto"/>
            <w:left w:val="none" w:sz="0" w:space="0" w:color="auto"/>
            <w:bottom w:val="none" w:sz="0" w:space="0" w:color="auto"/>
            <w:right w:val="none" w:sz="0" w:space="0" w:color="auto"/>
          </w:divBdr>
        </w:div>
        <w:div w:id="445009305">
          <w:marLeft w:val="0"/>
          <w:marRight w:val="0"/>
          <w:marTop w:val="0"/>
          <w:marBottom w:val="0"/>
          <w:divBdr>
            <w:top w:val="none" w:sz="0" w:space="0" w:color="auto"/>
            <w:left w:val="none" w:sz="0" w:space="0" w:color="auto"/>
            <w:bottom w:val="none" w:sz="0" w:space="0" w:color="auto"/>
            <w:right w:val="none" w:sz="0" w:space="0" w:color="auto"/>
          </w:divBdr>
        </w:div>
        <w:div w:id="292754946">
          <w:marLeft w:val="0"/>
          <w:marRight w:val="0"/>
          <w:marTop w:val="0"/>
          <w:marBottom w:val="0"/>
          <w:divBdr>
            <w:top w:val="none" w:sz="0" w:space="0" w:color="auto"/>
            <w:left w:val="none" w:sz="0" w:space="0" w:color="auto"/>
            <w:bottom w:val="none" w:sz="0" w:space="0" w:color="auto"/>
            <w:right w:val="none" w:sz="0" w:space="0" w:color="auto"/>
          </w:divBdr>
        </w:div>
        <w:div w:id="1298801587">
          <w:marLeft w:val="0"/>
          <w:marRight w:val="0"/>
          <w:marTop w:val="0"/>
          <w:marBottom w:val="0"/>
          <w:divBdr>
            <w:top w:val="none" w:sz="0" w:space="0" w:color="auto"/>
            <w:left w:val="none" w:sz="0" w:space="0" w:color="auto"/>
            <w:bottom w:val="none" w:sz="0" w:space="0" w:color="auto"/>
            <w:right w:val="none" w:sz="0" w:space="0" w:color="auto"/>
          </w:divBdr>
        </w:div>
        <w:div w:id="293682974">
          <w:marLeft w:val="0"/>
          <w:marRight w:val="0"/>
          <w:marTop w:val="0"/>
          <w:marBottom w:val="0"/>
          <w:divBdr>
            <w:top w:val="none" w:sz="0" w:space="0" w:color="auto"/>
            <w:left w:val="none" w:sz="0" w:space="0" w:color="auto"/>
            <w:bottom w:val="none" w:sz="0" w:space="0" w:color="auto"/>
            <w:right w:val="none" w:sz="0" w:space="0" w:color="auto"/>
          </w:divBdr>
        </w:div>
        <w:div w:id="1878465845">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ck.marcus@epa.gov" TargetMode="External"/><Relationship Id="rId13" Type="http://schemas.openxmlformats.org/officeDocument/2006/relationships/hyperlink" Target="http://oceancolor.gsfc.nasa.gov/" TargetMode="External"/><Relationship Id="rId18" Type="http://schemas.openxmlformats.org/officeDocument/2006/relationships/hyperlink" Target="http://CRAN.R-project.org/package=rgeos"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vdatum.noaa.gov/" TargetMode="Externa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www.tampabaywateratlas.usf.edu"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gdc.noaa.gov/"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hyperlink" Target="mailto:chengfengle@zju.edu.cn" TargetMode="External"/><Relationship Id="rId19" Type="http://schemas.openxmlformats.org/officeDocument/2006/relationships/hyperlink" Target="https://CRAN.R-project.org/package=nlme" TargetMode="External"/><Relationship Id="rId4" Type="http://schemas.openxmlformats.org/officeDocument/2006/relationships/settings" Target="settings.xml"/><Relationship Id="rId9" Type="http://schemas.openxmlformats.org/officeDocument/2006/relationships/hyperlink" Target="mailto:hagy.jim@epa.gov" TargetMode="External"/><Relationship Id="rId14" Type="http://schemas.openxmlformats.org/officeDocument/2006/relationships/image" Target="media/image1.wmf"/><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51176F-05C8-472B-BCA3-0179DADD2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2867</TotalTime>
  <Pages>31</Pages>
  <Words>11352</Words>
  <Characters>64711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Quantifying seagrass light requirements using an algorithm to spatially resolve depth of colonization</vt:lpstr>
    </vt:vector>
  </TitlesOfParts>
  <Company/>
  <LinksUpToDate>false</LinksUpToDate>
  <CharactersWithSpaces>75912</CharactersWithSpaces>
  <SharedDoc>false</SharedDoc>
  <HLinks>
    <vt:vector size="42" baseType="variant">
      <vt:variant>
        <vt:i4>7995489</vt:i4>
      </vt:variant>
      <vt:variant>
        <vt:i4>39</vt:i4>
      </vt:variant>
      <vt:variant>
        <vt:i4>0</vt:i4>
      </vt:variant>
      <vt:variant>
        <vt:i4>5</vt:i4>
      </vt:variant>
      <vt:variant>
        <vt:lpwstr>http://cran.r-project.org/package=rgeos</vt:lpwstr>
      </vt:variant>
      <vt:variant>
        <vt:lpwstr/>
      </vt:variant>
      <vt:variant>
        <vt:i4>131144</vt:i4>
      </vt:variant>
      <vt:variant>
        <vt:i4>15</vt:i4>
      </vt:variant>
      <vt:variant>
        <vt:i4>0</vt:i4>
      </vt:variant>
      <vt:variant>
        <vt:i4>5</vt:i4>
      </vt:variant>
      <vt:variant>
        <vt:lpwstr>http://oceancolor.gsfc.nasa.gov/</vt:lpwstr>
      </vt:variant>
      <vt:variant>
        <vt:lpwstr/>
      </vt:variant>
      <vt:variant>
        <vt:i4>7864378</vt:i4>
      </vt:variant>
      <vt:variant>
        <vt:i4>12</vt:i4>
      </vt:variant>
      <vt:variant>
        <vt:i4>0</vt:i4>
      </vt:variant>
      <vt:variant>
        <vt:i4>5</vt:i4>
      </vt:variant>
      <vt:variant>
        <vt:lpwstr>http://vdatum.noaa.gov/</vt:lpwstr>
      </vt:variant>
      <vt:variant>
        <vt:lpwstr/>
      </vt:variant>
      <vt:variant>
        <vt:i4>1048602</vt:i4>
      </vt:variant>
      <vt:variant>
        <vt:i4>9</vt:i4>
      </vt:variant>
      <vt:variant>
        <vt:i4>0</vt:i4>
      </vt:variant>
      <vt:variant>
        <vt:i4>5</vt:i4>
      </vt:variant>
      <vt:variant>
        <vt:lpwstr>http://www.ngdc.noaa.gov/</vt:lpwstr>
      </vt:variant>
      <vt:variant>
        <vt:lpwstr/>
      </vt:variant>
      <vt:variant>
        <vt:i4>6225967</vt:i4>
      </vt:variant>
      <vt:variant>
        <vt:i4>6</vt:i4>
      </vt:variant>
      <vt:variant>
        <vt:i4>0</vt:i4>
      </vt:variant>
      <vt:variant>
        <vt:i4>5</vt:i4>
      </vt:variant>
      <vt:variant>
        <vt:lpwstr>mailto:le.chengfeng@epa.gov</vt:lpwstr>
      </vt:variant>
      <vt:variant>
        <vt:lpwstr/>
      </vt:variant>
      <vt:variant>
        <vt:i4>5963830</vt:i4>
      </vt:variant>
      <vt:variant>
        <vt:i4>3</vt:i4>
      </vt:variant>
      <vt:variant>
        <vt:i4>0</vt:i4>
      </vt:variant>
      <vt:variant>
        <vt:i4>5</vt:i4>
      </vt:variant>
      <vt:variant>
        <vt:lpwstr>mailto:hagy.jim@epa.gov</vt:lpwstr>
      </vt:variant>
      <vt:variant>
        <vt:lpwstr/>
      </vt:variant>
      <vt:variant>
        <vt:i4>2687071</vt:i4>
      </vt:variant>
      <vt:variant>
        <vt:i4>0</vt:i4>
      </vt:variant>
      <vt:variant>
        <vt:i4>0</vt:i4>
      </vt:variant>
      <vt:variant>
        <vt:i4>5</vt:i4>
      </vt:variant>
      <vt:variant>
        <vt:lpwstr>mailto:beck.marcus@epa.gov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seagrass light requirements using an algorithm to spatially resolve depth of colonization</dc:title>
  <dc:subject/>
  <dc:creator>Beck, Marcus</dc:creator>
  <cp:keywords/>
  <dc:description/>
  <cp:lastModifiedBy>Beck, Marcus</cp:lastModifiedBy>
  <cp:revision>73</cp:revision>
  <cp:lastPrinted>2017-03-21T22:20:00Z</cp:lastPrinted>
  <dcterms:created xsi:type="dcterms:W3CDTF">2017-03-19T17:02:00Z</dcterms:created>
  <dcterms:modified xsi:type="dcterms:W3CDTF">2017-03-22T14:31:00Z</dcterms:modified>
</cp:coreProperties>
</file>